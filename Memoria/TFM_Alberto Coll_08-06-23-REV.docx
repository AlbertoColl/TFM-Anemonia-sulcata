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3D9F5" w14:textId="77777777" w:rsidR="00F3556D" w:rsidRPr="00517E5E" w:rsidRDefault="00030A1D" w:rsidP="00030A1D">
      <w:pPr>
        <w:pStyle w:val="Ttulo"/>
        <w:rPr>
          <w:rFonts w:ascii="Times New Roman" w:hAnsi="Times New Roman" w:cs="Times New Roman"/>
          <w:color w:val="31849B" w:themeColor="accent5" w:themeShade="BF"/>
          <w:sz w:val="52"/>
          <w:szCs w:val="52"/>
        </w:rPr>
      </w:pPr>
      <w:r w:rsidRPr="00517E5E">
        <w:rPr>
          <w:rFonts w:ascii="Times New Roman" w:hAnsi="Times New Roman" w:cs="Times New Roman"/>
          <w:color w:val="31849B" w:themeColor="accent5" w:themeShade="BF"/>
          <w:sz w:val="52"/>
          <w:szCs w:val="52"/>
        </w:rPr>
        <w:t>Análisis de marcadores de bienestar en ortiguilla de mar ante variaciones en su entorno de cultivo</w:t>
      </w:r>
    </w:p>
    <w:p w14:paraId="1B6D416E" w14:textId="77777777" w:rsidR="00030A1D" w:rsidRPr="00517E5E" w:rsidRDefault="00030A1D" w:rsidP="00F3556D">
      <w:pPr>
        <w:tabs>
          <w:tab w:val="left" w:pos="1701"/>
        </w:tabs>
        <w:rPr>
          <w:rFonts w:ascii="Times New Roman" w:hAnsi="Times New Roman" w:cs="Times New Roman"/>
          <w:b/>
          <w:bCs/>
          <w:sz w:val="32"/>
          <w:szCs w:val="32"/>
        </w:rPr>
      </w:pPr>
    </w:p>
    <w:p w14:paraId="4973DFFE" w14:textId="77777777" w:rsidR="00030A1D" w:rsidRPr="00517E5E" w:rsidRDefault="00030A1D" w:rsidP="00F3556D">
      <w:pPr>
        <w:tabs>
          <w:tab w:val="left" w:pos="1701"/>
        </w:tabs>
        <w:rPr>
          <w:rFonts w:ascii="Times New Roman" w:hAnsi="Times New Roman" w:cs="Times New Roman"/>
          <w:b/>
          <w:bCs/>
          <w:sz w:val="32"/>
          <w:szCs w:val="32"/>
        </w:rPr>
      </w:pPr>
      <w:r w:rsidRPr="00517E5E">
        <w:rPr>
          <w:rFonts w:ascii="Times New Roman" w:hAnsi="Times New Roman" w:cs="Times New Roman"/>
          <w:b/>
          <w:bCs/>
          <w:sz w:val="32"/>
          <w:szCs w:val="32"/>
        </w:rPr>
        <w:t>Índice:</w:t>
      </w:r>
    </w:p>
    <w:p w14:paraId="7D64F49A" w14:textId="77777777" w:rsidR="00F3556D" w:rsidRPr="00517E5E" w:rsidRDefault="00F3556D"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Introducción</w:t>
      </w:r>
    </w:p>
    <w:p w14:paraId="2508B647"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commentRangeStart w:id="0"/>
      <w:r w:rsidRPr="00517E5E">
        <w:rPr>
          <w:rFonts w:ascii="Times New Roman" w:hAnsi="Times New Roman" w:cs="Times New Roman"/>
        </w:rPr>
        <w:t xml:space="preserve">Situación actual de la acuicultura y sostenibilidad. Papel de la diversificación de especies y cultivos </w:t>
      </w:r>
      <w:proofErr w:type="spellStart"/>
      <w:r w:rsidRPr="00517E5E">
        <w:rPr>
          <w:rFonts w:ascii="Times New Roman" w:hAnsi="Times New Roman" w:cs="Times New Roman"/>
        </w:rPr>
        <w:t>multitróficos</w:t>
      </w:r>
      <w:commentRangeEnd w:id="0"/>
      <w:proofErr w:type="spellEnd"/>
      <w:r w:rsidR="00A213B8">
        <w:rPr>
          <w:rStyle w:val="Refdecomentario"/>
        </w:rPr>
        <w:commentReference w:id="0"/>
      </w:r>
    </w:p>
    <w:p w14:paraId="5A457EDC"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commentRangeStart w:id="1"/>
      <w:r w:rsidRPr="00517E5E">
        <w:rPr>
          <w:rFonts w:ascii="Times New Roman" w:hAnsi="Times New Roman" w:cs="Times New Roman"/>
          <w:i/>
          <w:iCs/>
        </w:rPr>
        <w:t>Anemonia sulcata</w:t>
      </w:r>
      <w:r w:rsidRPr="00517E5E">
        <w:rPr>
          <w:rFonts w:ascii="Times New Roman" w:hAnsi="Times New Roman" w:cs="Times New Roman"/>
        </w:rPr>
        <w:t xml:space="preserve"> como cultivo emergente. Características de interés para la acuicultura</w:t>
      </w:r>
      <w:commentRangeEnd w:id="1"/>
      <w:r w:rsidR="00A213B8">
        <w:rPr>
          <w:rStyle w:val="Refdecomentario"/>
        </w:rPr>
        <w:commentReference w:id="1"/>
      </w:r>
    </w:p>
    <w:p w14:paraId="3720992F" w14:textId="7E55EA2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commentRangeStart w:id="2"/>
      <w:r w:rsidRPr="00517E5E">
        <w:rPr>
          <w:rFonts w:ascii="Times New Roman" w:hAnsi="Times New Roman" w:cs="Times New Roman"/>
        </w:rPr>
        <w:t xml:space="preserve">Bienestar animal </w:t>
      </w:r>
      <w:del w:id="3" w:author="Usuario" w:date="2023-07-05T21:36:00Z">
        <w:r w:rsidRPr="00517E5E" w:rsidDel="006A089D">
          <w:rPr>
            <w:rFonts w:ascii="Times New Roman" w:hAnsi="Times New Roman" w:cs="Times New Roman"/>
          </w:rPr>
          <w:delText>y estrés. Estrés oxidativo como indicador de bienestar.</w:delText>
        </w:r>
        <w:commentRangeEnd w:id="2"/>
        <w:r w:rsidR="00A213B8" w:rsidDel="006A089D">
          <w:rPr>
            <w:rStyle w:val="Refdecomentario"/>
          </w:rPr>
          <w:commentReference w:id="2"/>
        </w:r>
      </w:del>
      <w:ins w:id="4" w:author="Usuario" w:date="2023-07-05T21:36:00Z">
        <w:r w:rsidR="006A089D">
          <w:rPr>
            <w:rFonts w:ascii="Times New Roman" w:hAnsi="Times New Roman" w:cs="Times New Roman"/>
          </w:rPr>
          <w:t>en sistemas de acuicultura</w:t>
        </w:r>
      </w:ins>
    </w:p>
    <w:p w14:paraId="78A1830D" w14:textId="5AC69739"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Objetivos</w:t>
      </w:r>
    </w:p>
    <w:p w14:paraId="1D1BA2F1" w14:textId="4A7AF2CC"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Material</w:t>
      </w:r>
      <w:del w:id="5" w:author="Usuario" w:date="2023-07-05T20:30:00Z">
        <w:r w:rsidRPr="00517E5E" w:rsidDel="00A213B8">
          <w:rPr>
            <w:rFonts w:ascii="Times New Roman" w:hAnsi="Times New Roman" w:cs="Times New Roman"/>
          </w:rPr>
          <w:delText>es</w:delText>
        </w:r>
      </w:del>
      <w:r w:rsidRPr="00517E5E">
        <w:rPr>
          <w:rFonts w:ascii="Times New Roman" w:hAnsi="Times New Roman" w:cs="Times New Roman"/>
        </w:rPr>
        <w:t xml:space="preserve"> y métodos</w:t>
      </w:r>
    </w:p>
    <w:p w14:paraId="4846CC38" w14:textId="7697D206" w:rsidR="00586D43" w:rsidRDefault="00586D43" w:rsidP="00586D43">
      <w:pPr>
        <w:pStyle w:val="Prrafodelista"/>
        <w:numPr>
          <w:ilvl w:val="1"/>
          <w:numId w:val="2"/>
        </w:numPr>
        <w:tabs>
          <w:tab w:val="left" w:pos="1701"/>
        </w:tabs>
        <w:spacing w:line="276" w:lineRule="auto"/>
        <w:rPr>
          <w:ins w:id="6" w:author="Usuario" w:date="2023-07-05T20:35:00Z"/>
          <w:rFonts w:ascii="Times New Roman" w:hAnsi="Times New Roman" w:cs="Times New Roman"/>
        </w:rPr>
      </w:pPr>
      <w:r w:rsidRPr="00517E5E">
        <w:rPr>
          <w:rFonts w:ascii="Times New Roman" w:hAnsi="Times New Roman" w:cs="Times New Roman"/>
        </w:rPr>
        <w:t xml:space="preserve">Diseño experimental </w:t>
      </w:r>
      <w:del w:id="7" w:author="Usuario" w:date="2023-07-05T20:32:00Z">
        <w:r w:rsidRPr="00517E5E" w:rsidDel="00A213B8">
          <w:rPr>
            <w:rFonts w:ascii="Times New Roman" w:hAnsi="Times New Roman" w:cs="Times New Roman"/>
          </w:rPr>
          <w:delText>y muestro</w:delText>
        </w:r>
      </w:del>
      <w:ins w:id="8" w:author="Usuario" w:date="2023-07-05T20:32:00Z">
        <w:r w:rsidR="00A213B8">
          <w:rPr>
            <w:rFonts w:ascii="Times New Roman" w:hAnsi="Times New Roman" w:cs="Times New Roman"/>
          </w:rPr>
          <w:t>y toma de muestras</w:t>
        </w:r>
      </w:ins>
    </w:p>
    <w:p w14:paraId="396131A8" w14:textId="563C3FEA" w:rsidR="00A213B8" w:rsidRPr="00517E5E" w:rsidRDefault="007C6D11" w:rsidP="00586D43">
      <w:pPr>
        <w:pStyle w:val="Prrafodelista"/>
        <w:numPr>
          <w:ilvl w:val="1"/>
          <w:numId w:val="2"/>
        </w:numPr>
        <w:tabs>
          <w:tab w:val="left" w:pos="1701"/>
        </w:tabs>
        <w:spacing w:line="276" w:lineRule="auto"/>
        <w:rPr>
          <w:rFonts w:ascii="Times New Roman" w:hAnsi="Times New Roman" w:cs="Times New Roman"/>
        </w:rPr>
      </w:pPr>
      <w:ins w:id="9" w:author="Usuario" w:date="2023-07-05T20:37:00Z">
        <w:r>
          <w:rPr>
            <w:rFonts w:ascii="Times New Roman" w:hAnsi="Times New Roman" w:cs="Times New Roman"/>
          </w:rPr>
          <w:t>C</w:t>
        </w:r>
      </w:ins>
      <w:ins w:id="10" w:author="Usuario" w:date="2023-07-05T20:36:00Z">
        <w:r>
          <w:rPr>
            <w:rFonts w:ascii="Times New Roman" w:hAnsi="Times New Roman" w:cs="Times New Roman"/>
          </w:rPr>
          <w:t>recimiento y tasa de replicación de ejemplares</w:t>
        </w:r>
      </w:ins>
    </w:p>
    <w:p w14:paraId="5F1563EC" w14:textId="010BCA5C"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del w:id="11" w:author="Usuario" w:date="2023-07-05T20:32:00Z">
        <w:r w:rsidRPr="00517E5E" w:rsidDel="00A213B8">
          <w:rPr>
            <w:rFonts w:ascii="Times New Roman" w:hAnsi="Times New Roman" w:cs="Times New Roman"/>
          </w:rPr>
          <w:delText>Determinaciones espectrofotométricas</w:delText>
        </w:r>
      </w:del>
      <w:ins w:id="12" w:author="Usuario" w:date="2023-07-05T20:37:00Z">
        <w:r w:rsidR="007C6D11">
          <w:rPr>
            <w:rFonts w:ascii="Times New Roman" w:hAnsi="Times New Roman" w:cs="Times New Roman"/>
          </w:rPr>
          <w:t xml:space="preserve">Evaluación </w:t>
        </w:r>
      </w:ins>
      <w:ins w:id="13" w:author="Usuario" w:date="2023-07-05T20:32:00Z">
        <w:r w:rsidR="00A213B8">
          <w:rPr>
            <w:rFonts w:ascii="Times New Roman" w:hAnsi="Times New Roman" w:cs="Times New Roman"/>
          </w:rPr>
          <w:t>del estado oxidativo</w:t>
        </w:r>
      </w:ins>
    </w:p>
    <w:p w14:paraId="52A73DEF"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Enzimas antioxidantes</w:t>
      </w:r>
    </w:p>
    <w:p w14:paraId="74FFD48F" w14:textId="77777777" w:rsidR="00586D43" w:rsidRDefault="00586D43" w:rsidP="00586D43">
      <w:pPr>
        <w:pStyle w:val="Prrafodelista"/>
        <w:numPr>
          <w:ilvl w:val="2"/>
          <w:numId w:val="2"/>
        </w:numPr>
        <w:tabs>
          <w:tab w:val="left" w:pos="1701"/>
        </w:tabs>
        <w:spacing w:line="276" w:lineRule="auto"/>
        <w:rPr>
          <w:rFonts w:ascii="Times New Roman" w:hAnsi="Times New Roman" w:cs="Times New Roman"/>
        </w:rPr>
      </w:pPr>
      <w:r w:rsidRPr="00517E5E">
        <w:rPr>
          <w:rFonts w:ascii="Times New Roman" w:hAnsi="Times New Roman" w:cs="Times New Roman"/>
        </w:rPr>
        <w:t>Marcador de daño oxidativo</w:t>
      </w:r>
    </w:p>
    <w:p w14:paraId="5359952C" w14:textId="6619ED06" w:rsidR="00D94621" w:rsidRPr="00517E5E" w:rsidRDefault="00D94621" w:rsidP="00586D43">
      <w:pPr>
        <w:pStyle w:val="Prrafodelista"/>
        <w:numPr>
          <w:ilvl w:val="2"/>
          <w:numId w:val="2"/>
        </w:numPr>
        <w:tabs>
          <w:tab w:val="left" w:pos="1701"/>
        </w:tabs>
        <w:spacing w:line="276" w:lineRule="auto"/>
        <w:rPr>
          <w:rFonts w:ascii="Times New Roman" w:hAnsi="Times New Roman" w:cs="Times New Roman"/>
        </w:rPr>
      </w:pPr>
      <w:r>
        <w:rPr>
          <w:rFonts w:ascii="Times New Roman" w:hAnsi="Times New Roman" w:cs="Times New Roman"/>
        </w:rPr>
        <w:t>Capacidad antioxidante total</w:t>
      </w:r>
    </w:p>
    <w:p w14:paraId="158A70E1" w14:textId="77777777"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commentRangeStart w:id="14"/>
      <w:r w:rsidRPr="00517E5E">
        <w:rPr>
          <w:rFonts w:ascii="Times New Roman" w:hAnsi="Times New Roman" w:cs="Times New Roman"/>
        </w:rPr>
        <w:t>Determinación de clorofila</w:t>
      </w:r>
      <w:commentRangeEnd w:id="14"/>
      <w:r w:rsidR="00A213B8">
        <w:rPr>
          <w:rStyle w:val="Refdecomentario"/>
        </w:rPr>
        <w:commentReference w:id="14"/>
      </w:r>
    </w:p>
    <w:p w14:paraId="7B19362F" w14:textId="19D5AE47" w:rsidR="00586D43" w:rsidRDefault="00586D43" w:rsidP="00586D43">
      <w:pPr>
        <w:pStyle w:val="Prrafodelista"/>
        <w:numPr>
          <w:ilvl w:val="1"/>
          <w:numId w:val="2"/>
        </w:numPr>
        <w:tabs>
          <w:tab w:val="left" w:pos="1701"/>
        </w:tabs>
        <w:spacing w:line="276" w:lineRule="auto"/>
        <w:rPr>
          <w:ins w:id="15" w:author="Usuario" w:date="2023-07-05T20:33:00Z"/>
          <w:rFonts w:ascii="Times New Roman" w:hAnsi="Times New Roman" w:cs="Times New Roman"/>
        </w:rPr>
      </w:pPr>
      <w:del w:id="16" w:author="Usuario" w:date="2023-07-05T20:33:00Z">
        <w:r w:rsidRPr="00517E5E" w:rsidDel="00A213B8">
          <w:rPr>
            <w:rFonts w:ascii="Times New Roman" w:hAnsi="Times New Roman" w:cs="Times New Roman"/>
          </w:rPr>
          <w:delText>Histología</w:delText>
        </w:r>
      </w:del>
      <w:ins w:id="17" w:author="Usuario" w:date="2023-07-05T20:36:00Z">
        <w:r w:rsidR="007C6D11">
          <w:rPr>
            <w:rFonts w:ascii="Times New Roman" w:hAnsi="Times New Roman" w:cs="Times New Roman"/>
          </w:rPr>
          <w:t>Caracterización histol</w:t>
        </w:r>
      </w:ins>
      <w:ins w:id="18" w:author="Usuario" w:date="2023-07-05T20:37:00Z">
        <w:r w:rsidR="007C6D11">
          <w:rPr>
            <w:rFonts w:ascii="Times New Roman" w:hAnsi="Times New Roman" w:cs="Times New Roman"/>
          </w:rPr>
          <w:t>ógica</w:t>
        </w:r>
      </w:ins>
    </w:p>
    <w:p w14:paraId="29245B1A" w14:textId="2CBCBE36" w:rsidR="00A213B8" w:rsidRDefault="00A213B8" w:rsidP="00586D43">
      <w:pPr>
        <w:pStyle w:val="Prrafodelista"/>
        <w:numPr>
          <w:ilvl w:val="1"/>
          <w:numId w:val="2"/>
        </w:numPr>
        <w:tabs>
          <w:tab w:val="left" w:pos="1701"/>
        </w:tabs>
        <w:spacing w:line="276" w:lineRule="auto"/>
        <w:rPr>
          <w:ins w:id="19" w:author="Usuario" w:date="2023-07-05T20:34:00Z"/>
          <w:rFonts w:ascii="Times New Roman" w:hAnsi="Times New Roman" w:cs="Times New Roman"/>
        </w:rPr>
      </w:pPr>
      <w:ins w:id="20" w:author="Usuario" w:date="2023-07-05T20:35:00Z">
        <w:r>
          <w:rPr>
            <w:rFonts w:ascii="Times New Roman" w:hAnsi="Times New Roman" w:cs="Times New Roman"/>
          </w:rPr>
          <w:t>O</w:t>
        </w:r>
      </w:ins>
      <w:ins w:id="21" w:author="Usuario" w:date="2023-07-05T20:33:00Z">
        <w:r>
          <w:rPr>
            <w:rFonts w:ascii="Times New Roman" w:hAnsi="Times New Roman" w:cs="Times New Roman"/>
          </w:rPr>
          <w:t>btención de secciones histol</w:t>
        </w:r>
      </w:ins>
      <w:ins w:id="22" w:author="Usuario" w:date="2023-07-05T20:34:00Z">
        <w:r>
          <w:rPr>
            <w:rFonts w:ascii="Times New Roman" w:hAnsi="Times New Roman" w:cs="Times New Roman"/>
          </w:rPr>
          <w:t>ógicas</w:t>
        </w:r>
      </w:ins>
    </w:p>
    <w:p w14:paraId="3FE85783" w14:textId="0CFA06A9" w:rsidR="00A213B8" w:rsidRPr="00517E5E" w:rsidRDefault="00A213B8" w:rsidP="00586D43">
      <w:pPr>
        <w:pStyle w:val="Prrafodelista"/>
        <w:numPr>
          <w:ilvl w:val="1"/>
          <w:numId w:val="2"/>
        </w:numPr>
        <w:tabs>
          <w:tab w:val="left" w:pos="1701"/>
        </w:tabs>
        <w:spacing w:line="276" w:lineRule="auto"/>
        <w:rPr>
          <w:rFonts w:ascii="Times New Roman" w:hAnsi="Times New Roman" w:cs="Times New Roman"/>
        </w:rPr>
      </w:pPr>
      <w:commentRangeStart w:id="23"/>
      <w:ins w:id="24" w:author="Usuario" w:date="2023-07-05T20:34:00Z">
        <w:r>
          <w:rPr>
            <w:rFonts w:ascii="Times New Roman" w:hAnsi="Times New Roman" w:cs="Times New Roman"/>
          </w:rPr>
          <w:t>Tinción hematoxilina-eosina</w:t>
        </w:r>
      </w:ins>
    </w:p>
    <w:p w14:paraId="1140B019" w14:textId="1AE5DD79" w:rsidR="00586D43" w:rsidRPr="00517E5E" w:rsidRDefault="00A213B8" w:rsidP="00586D43">
      <w:pPr>
        <w:pStyle w:val="Prrafodelista"/>
        <w:numPr>
          <w:ilvl w:val="2"/>
          <w:numId w:val="2"/>
        </w:numPr>
        <w:tabs>
          <w:tab w:val="left" w:pos="1701"/>
        </w:tabs>
        <w:spacing w:line="276" w:lineRule="auto"/>
        <w:rPr>
          <w:rFonts w:ascii="Times New Roman" w:hAnsi="Times New Roman" w:cs="Times New Roman"/>
        </w:rPr>
      </w:pPr>
      <w:proofErr w:type="spellStart"/>
      <w:ins w:id="25" w:author="Usuario" w:date="2023-07-05T20:34:00Z">
        <w:r>
          <w:rPr>
            <w:rFonts w:ascii="Times New Roman" w:hAnsi="Times New Roman" w:cs="Times New Roman"/>
          </w:rPr>
          <w:t>Tincion</w:t>
        </w:r>
        <w:proofErr w:type="spellEnd"/>
        <w:r>
          <w:rPr>
            <w:rFonts w:ascii="Times New Roman" w:hAnsi="Times New Roman" w:cs="Times New Roman"/>
          </w:rPr>
          <w:t xml:space="preserve"> </w:t>
        </w:r>
      </w:ins>
      <w:r w:rsidR="00586D43" w:rsidRPr="00517E5E">
        <w:rPr>
          <w:rFonts w:ascii="Times New Roman" w:hAnsi="Times New Roman" w:cs="Times New Roman"/>
        </w:rPr>
        <w:t>PAS</w:t>
      </w:r>
    </w:p>
    <w:p w14:paraId="79B06ED8" w14:textId="3FF00186" w:rsidR="00586D43" w:rsidRPr="00517E5E" w:rsidRDefault="00586D43" w:rsidP="00586D43">
      <w:pPr>
        <w:pStyle w:val="Prrafodelista"/>
        <w:numPr>
          <w:ilvl w:val="2"/>
          <w:numId w:val="2"/>
        </w:numPr>
        <w:tabs>
          <w:tab w:val="left" w:pos="1701"/>
        </w:tabs>
        <w:spacing w:line="276" w:lineRule="auto"/>
        <w:rPr>
          <w:rFonts w:ascii="Times New Roman" w:hAnsi="Times New Roman" w:cs="Times New Roman"/>
        </w:rPr>
      </w:pPr>
      <w:del w:id="26" w:author="Usuario" w:date="2023-07-05T20:34:00Z">
        <w:r w:rsidRPr="00517E5E" w:rsidDel="00A213B8">
          <w:rPr>
            <w:rFonts w:ascii="Times New Roman" w:hAnsi="Times New Roman" w:cs="Times New Roman"/>
          </w:rPr>
          <w:delText>Inmunodetección de SOD</w:delText>
        </w:r>
      </w:del>
      <w:ins w:id="27" w:author="Usuario" w:date="2023-07-05T20:34:00Z">
        <w:r w:rsidR="00A213B8">
          <w:rPr>
            <w:rFonts w:ascii="Times New Roman" w:hAnsi="Times New Roman" w:cs="Times New Roman"/>
          </w:rPr>
          <w:t xml:space="preserve">Tinción </w:t>
        </w:r>
        <w:proofErr w:type="spellStart"/>
        <w:r w:rsidR="00A213B8">
          <w:rPr>
            <w:rFonts w:ascii="Times New Roman" w:hAnsi="Times New Roman" w:cs="Times New Roman"/>
          </w:rPr>
          <w:t>tricrómica</w:t>
        </w:r>
      </w:ins>
      <w:commentRangeEnd w:id="23"/>
      <w:proofErr w:type="spellEnd"/>
      <w:ins w:id="28" w:author="Usuario" w:date="2023-07-05T20:35:00Z">
        <w:r w:rsidR="00A213B8">
          <w:rPr>
            <w:rStyle w:val="Refdecomentario"/>
          </w:rPr>
          <w:commentReference w:id="23"/>
        </w:r>
        <w:r w:rsidR="00A213B8">
          <w:rPr>
            <w:rFonts w:ascii="Times New Roman" w:hAnsi="Times New Roman" w:cs="Times New Roman"/>
          </w:rPr>
          <w:t xml:space="preserve"> de </w:t>
        </w:r>
        <w:proofErr w:type="spellStart"/>
        <w:r w:rsidR="00A213B8">
          <w:rPr>
            <w:rFonts w:ascii="Times New Roman" w:hAnsi="Times New Roman" w:cs="Times New Roman"/>
          </w:rPr>
          <w:t>Masson</w:t>
        </w:r>
      </w:ins>
      <w:proofErr w:type="spellEnd"/>
    </w:p>
    <w:p w14:paraId="0099446A" w14:textId="77777777" w:rsidR="00586D43" w:rsidRPr="00517E5E" w:rsidRDefault="00586D43" w:rsidP="00586D43">
      <w:pPr>
        <w:pStyle w:val="Prrafodelista"/>
        <w:numPr>
          <w:ilvl w:val="1"/>
          <w:numId w:val="2"/>
        </w:numPr>
        <w:tabs>
          <w:tab w:val="left" w:pos="1701"/>
        </w:tabs>
        <w:spacing w:line="276" w:lineRule="auto"/>
        <w:rPr>
          <w:rFonts w:ascii="Times New Roman" w:hAnsi="Times New Roman" w:cs="Times New Roman"/>
        </w:rPr>
      </w:pPr>
      <w:r w:rsidRPr="00517E5E">
        <w:rPr>
          <w:rFonts w:ascii="Times New Roman" w:hAnsi="Times New Roman" w:cs="Times New Roman"/>
        </w:rPr>
        <w:t>Tratamiento estadístico</w:t>
      </w:r>
    </w:p>
    <w:p w14:paraId="12E2585F"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commentRangeStart w:id="29"/>
      <w:r w:rsidRPr="00517E5E">
        <w:rPr>
          <w:rFonts w:ascii="Times New Roman" w:hAnsi="Times New Roman" w:cs="Times New Roman"/>
        </w:rPr>
        <w:t>Resultados</w:t>
      </w:r>
      <w:commentRangeEnd w:id="29"/>
      <w:r w:rsidR="007C6D11">
        <w:rPr>
          <w:rStyle w:val="Refdecomentario"/>
        </w:rPr>
        <w:commentReference w:id="29"/>
      </w:r>
    </w:p>
    <w:p w14:paraId="10650164"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Discusión</w:t>
      </w:r>
    </w:p>
    <w:p w14:paraId="0DF3263F" w14:textId="77777777" w:rsidR="00586D43" w:rsidRPr="00517E5E" w:rsidRDefault="00586D43" w:rsidP="007660FD">
      <w:pPr>
        <w:pStyle w:val="Prrafodelista"/>
        <w:numPr>
          <w:ilvl w:val="0"/>
          <w:numId w:val="2"/>
        </w:numPr>
        <w:tabs>
          <w:tab w:val="left" w:pos="1701"/>
        </w:tabs>
        <w:spacing w:line="276" w:lineRule="auto"/>
        <w:rPr>
          <w:rFonts w:ascii="Times New Roman" w:hAnsi="Times New Roman" w:cs="Times New Roman"/>
        </w:rPr>
      </w:pPr>
      <w:r w:rsidRPr="00517E5E">
        <w:rPr>
          <w:rFonts w:ascii="Times New Roman" w:hAnsi="Times New Roman" w:cs="Times New Roman"/>
        </w:rPr>
        <w:t>Conclusiones</w:t>
      </w:r>
    </w:p>
    <w:p w14:paraId="440EF09A" w14:textId="77777777" w:rsidR="001F05D6" w:rsidRPr="00C85220" w:rsidRDefault="001F05D6" w:rsidP="001F05D6">
      <w:pPr>
        <w:tabs>
          <w:tab w:val="left" w:pos="1701"/>
        </w:tabs>
        <w:spacing w:line="276" w:lineRule="auto"/>
      </w:pPr>
    </w:p>
    <w:p w14:paraId="43A8AE60" w14:textId="12C0A042" w:rsidR="00765DB5" w:rsidRDefault="00765DB5" w:rsidP="001F05D6">
      <w:pPr>
        <w:tabs>
          <w:tab w:val="left" w:pos="1701"/>
        </w:tabs>
        <w:spacing w:line="276" w:lineRule="auto"/>
      </w:pPr>
    </w:p>
    <w:p w14:paraId="1C3D2D43" w14:textId="77777777" w:rsidR="00765DB5" w:rsidRDefault="00765DB5" w:rsidP="001F05D6">
      <w:pPr>
        <w:tabs>
          <w:tab w:val="left" w:pos="1701"/>
        </w:tabs>
        <w:spacing w:line="276" w:lineRule="auto"/>
      </w:pPr>
    </w:p>
    <w:p w14:paraId="3FC34A4D" w14:textId="77777777" w:rsidR="00765DB5" w:rsidRDefault="00765DB5" w:rsidP="001F05D6">
      <w:pPr>
        <w:tabs>
          <w:tab w:val="left" w:pos="1701"/>
        </w:tabs>
        <w:spacing w:line="276" w:lineRule="auto"/>
      </w:pPr>
    </w:p>
    <w:p w14:paraId="0765FA95" w14:textId="77777777" w:rsidR="00765DB5" w:rsidRDefault="00765DB5" w:rsidP="001F05D6">
      <w:pPr>
        <w:tabs>
          <w:tab w:val="left" w:pos="1701"/>
        </w:tabs>
        <w:spacing w:line="276" w:lineRule="auto"/>
      </w:pPr>
    </w:p>
    <w:p w14:paraId="4696B77C" w14:textId="77777777" w:rsidR="00765DB5" w:rsidRDefault="00765DB5" w:rsidP="001F05D6">
      <w:pPr>
        <w:tabs>
          <w:tab w:val="left" w:pos="1701"/>
        </w:tabs>
        <w:spacing w:line="276" w:lineRule="auto"/>
      </w:pPr>
    </w:p>
    <w:p w14:paraId="58871058" w14:textId="77777777" w:rsidR="00765DB5" w:rsidRDefault="00765DB5" w:rsidP="001F05D6">
      <w:pPr>
        <w:tabs>
          <w:tab w:val="left" w:pos="1701"/>
        </w:tabs>
        <w:spacing w:line="276" w:lineRule="auto"/>
      </w:pPr>
    </w:p>
    <w:p w14:paraId="7D4DC3C7" w14:textId="77777777" w:rsidR="00765DB5" w:rsidRDefault="00765DB5" w:rsidP="001F05D6">
      <w:pPr>
        <w:tabs>
          <w:tab w:val="left" w:pos="1701"/>
        </w:tabs>
        <w:spacing w:line="276" w:lineRule="auto"/>
      </w:pPr>
    </w:p>
    <w:p w14:paraId="1B135394" w14:textId="77777777" w:rsidR="00765DB5" w:rsidRPr="00C85220" w:rsidRDefault="00765DB5" w:rsidP="001F05D6">
      <w:pPr>
        <w:tabs>
          <w:tab w:val="left" w:pos="1701"/>
        </w:tabs>
        <w:spacing w:line="276" w:lineRule="auto"/>
      </w:pPr>
    </w:p>
    <w:p w14:paraId="536BC880" w14:textId="77777777" w:rsidR="001F05D6" w:rsidRPr="00C85220" w:rsidRDefault="001F05D6" w:rsidP="001F05D6">
      <w:pPr>
        <w:tabs>
          <w:tab w:val="left" w:pos="1701"/>
        </w:tabs>
        <w:spacing w:line="276" w:lineRule="auto"/>
      </w:pPr>
    </w:p>
    <w:p w14:paraId="68F7B296" w14:textId="77777777" w:rsidR="001F05D6" w:rsidRPr="00C85220" w:rsidRDefault="001F05D6" w:rsidP="001F05D6">
      <w:pPr>
        <w:tabs>
          <w:tab w:val="left" w:pos="1701"/>
        </w:tabs>
        <w:spacing w:line="276" w:lineRule="auto"/>
      </w:pPr>
    </w:p>
    <w:p w14:paraId="018B0767" w14:textId="77777777" w:rsidR="00177AF0" w:rsidRPr="00015611" w:rsidRDefault="00177AF0" w:rsidP="00015611">
      <w:pPr>
        <w:pStyle w:val="ApartadoTFM"/>
        <w:numPr>
          <w:ilvl w:val="0"/>
          <w:numId w:val="3"/>
        </w:numPr>
        <w:rPr>
          <w:b/>
          <w:bCs/>
        </w:rPr>
      </w:pPr>
      <w:r w:rsidRPr="00015611">
        <w:rPr>
          <w:b/>
          <w:bCs/>
        </w:rPr>
        <w:t>Introducción</w:t>
      </w:r>
    </w:p>
    <w:p w14:paraId="4DA7A4E7" w14:textId="77777777" w:rsidR="00177AF0" w:rsidRPr="00015611" w:rsidRDefault="00015611" w:rsidP="00015611">
      <w:pPr>
        <w:pStyle w:val="ApartadoTFM"/>
        <w:rPr>
          <w:b/>
          <w:bCs/>
          <w:sz w:val="24"/>
          <w:szCs w:val="22"/>
        </w:rPr>
      </w:pPr>
      <w:r>
        <w:rPr>
          <w:b/>
          <w:bCs/>
          <w:sz w:val="24"/>
          <w:szCs w:val="22"/>
        </w:rPr>
        <w:t>1.</w:t>
      </w:r>
      <w:r w:rsidR="00AB5F2E">
        <w:rPr>
          <w:b/>
          <w:bCs/>
          <w:sz w:val="24"/>
          <w:szCs w:val="22"/>
        </w:rPr>
        <w:t>1</w:t>
      </w:r>
      <w:r>
        <w:rPr>
          <w:b/>
          <w:bCs/>
          <w:sz w:val="24"/>
          <w:szCs w:val="22"/>
        </w:rPr>
        <w:t xml:space="preserve">. </w:t>
      </w:r>
      <w:r w:rsidR="00F51452">
        <w:rPr>
          <w:b/>
          <w:bCs/>
          <w:sz w:val="24"/>
          <w:szCs w:val="22"/>
        </w:rPr>
        <w:t>Desarrollo sostenible</w:t>
      </w:r>
      <w:r w:rsidR="00177AF0" w:rsidRPr="00015611">
        <w:rPr>
          <w:b/>
          <w:bCs/>
          <w:sz w:val="24"/>
          <w:szCs w:val="22"/>
        </w:rPr>
        <w:t xml:space="preserve"> en </w:t>
      </w:r>
      <w:r w:rsidR="00E65A13">
        <w:rPr>
          <w:b/>
          <w:bCs/>
          <w:sz w:val="24"/>
          <w:szCs w:val="22"/>
        </w:rPr>
        <w:t>acuicultura</w:t>
      </w:r>
    </w:p>
    <w:p w14:paraId="336E0B62" w14:textId="423A5CC8" w:rsidR="006D6AA6" w:rsidRPr="00087281" w:rsidRDefault="00FD4FCA" w:rsidP="006D6AA6">
      <w:pPr>
        <w:pStyle w:val="PrrafoTFM"/>
      </w:pPr>
      <w:r w:rsidRPr="00087281">
        <w:t xml:space="preserve">Los alimentos de origen acuático desempeñan un papel fundamental en </w:t>
      </w:r>
      <w:del w:id="30" w:author="Usuario" w:date="2023-07-05T20:40:00Z">
        <w:r w:rsidRPr="00087281" w:rsidDel="00E7559A">
          <w:delText>la seguridad alimentaria y nutricional de</w:delText>
        </w:r>
      </w:del>
      <w:ins w:id="31" w:author="Usuario" w:date="2023-07-05T20:40:00Z">
        <w:r w:rsidR="00E7559A">
          <w:t>alimentación de</w:t>
        </w:r>
      </w:ins>
      <w:r w:rsidRPr="00087281">
        <w:t xml:space="preserve"> muchas poblaciones en todo el mundo.  Es por ello que l</w:t>
      </w:r>
      <w:r w:rsidR="00577E04" w:rsidRPr="00087281">
        <w:t xml:space="preserve">a acuicultura y la pesca son actividades económicas clave en la constitución de sistemas de producción de alimentos </w:t>
      </w:r>
      <w:r w:rsidRPr="00087281">
        <w:t xml:space="preserve">que resulten sostenibles desde un punto de vista ecológico, social y económico </w:t>
      </w:r>
      <w:sdt>
        <w:sdtPr>
          <w:rPr>
            <w:color w:val="000000"/>
          </w:rPr>
          <w:id w:val="-1946987818"/>
          <w:placeholder>
            <w:docPart w:val="DefaultPlaceholder_-1854013440"/>
          </w:placeholder>
        </w:sdtPr>
        <w:sdtEndPr/>
        <w:sdtContent>
          <w:del w:id="32" w:author="Usuario" w:date="2023-07-05T20:41:00Z">
            <w:r w:rsidR="009A28F8" w:rsidRPr="00087281" w:rsidDel="00E7559A">
              <w:rPr>
                <w:color w:val="000000"/>
              </w:rPr>
              <w:delText>(FAO, 2022b)</w:delText>
            </w:r>
          </w:del>
        </w:sdtContent>
      </w:sdt>
      <w:r w:rsidRPr="00087281">
        <w:t>.</w:t>
      </w:r>
      <w:r w:rsidR="006D6AA6" w:rsidRPr="00087281">
        <w:t xml:space="preserve"> Sin embargo, la producción y distribución de estos alimentos no está exenta de problemas, sino que se enfrentan a graves repercusiones a largo plazo fruto de la sobreexplotación, degradación de hábitats naturales, y desigualdad en el acceso a los recursos producidos </w:t>
      </w:r>
      <w:r w:rsidR="009A28F8" w:rsidRPr="00087281" w:rsidDel="00F667C0">
        <w:rPr>
          <w:color w:val="000000"/>
        </w:rPr>
        <w:t>(FAO, 2022</w:t>
      </w:r>
      <w:proofErr w:type="gramStart"/>
      <w:r w:rsidR="009A28F8" w:rsidRPr="00087281" w:rsidDel="00F667C0">
        <w:rPr>
          <w:color w:val="000000"/>
        </w:rPr>
        <w:t>b)</w:t>
      </w:r>
      <w:ins w:id="33" w:author="Usuario" w:date="2023-07-05T22:20:00Z">
        <w:r w:rsidR="00F667C0">
          <w:rPr>
            <w:color w:val="000000"/>
          </w:rPr>
          <w:t>(</w:t>
        </w:r>
        <w:proofErr w:type="gramEnd"/>
        <w:r w:rsidR="00F667C0">
          <w:rPr>
            <w:color w:val="000000"/>
          </w:rPr>
          <w:t>FAO, 2022b)</w:t>
        </w:r>
      </w:ins>
      <w:r w:rsidR="009F24E0" w:rsidRPr="00087281">
        <w:t>.</w:t>
      </w:r>
    </w:p>
    <w:p w14:paraId="1FB78F43" w14:textId="070A3D25" w:rsidR="00ED2EB2" w:rsidRPr="00087281" w:rsidRDefault="00074A65" w:rsidP="00346C1B">
      <w:pPr>
        <w:pStyle w:val="PrrafoTFM"/>
      </w:pPr>
      <w:r w:rsidRPr="00087281">
        <w:t xml:space="preserve">En las últimas décadas, la </w:t>
      </w:r>
      <w:commentRangeStart w:id="34"/>
      <w:r w:rsidRPr="00087281">
        <w:t>producción acuícola ha experimentado un gran impulso a nivel mundial, de forma que en 2020 ya suponía el 49</w:t>
      </w:r>
      <w:r w:rsidR="00730B0B" w:rsidRPr="00087281">
        <w:t xml:space="preserve"> % de la producción de organismos acuáticos</w:t>
      </w:r>
      <w:commentRangeEnd w:id="34"/>
      <w:r w:rsidR="00E7559A">
        <w:rPr>
          <w:rStyle w:val="Refdecomentario"/>
          <w:rFonts w:asciiTheme="minorHAnsi" w:hAnsiTheme="minorHAnsi" w:cstheme="minorBidi"/>
        </w:rPr>
        <w:commentReference w:id="34"/>
      </w:r>
      <w:r w:rsidR="00730B0B" w:rsidRPr="00087281">
        <w:t xml:space="preserve">, excluyendo </w:t>
      </w:r>
      <w:del w:id="35" w:author="Usuario" w:date="2023-07-05T20:41:00Z">
        <w:r w:rsidR="00730B0B" w:rsidRPr="00087281" w:rsidDel="00E7559A">
          <w:delText>la alguicultura</w:delText>
        </w:r>
      </w:del>
      <w:ins w:id="36" w:author="Usuario" w:date="2023-07-05T20:41:00Z">
        <w:r w:rsidR="00E7559A">
          <w:t>la producción de algas</w:t>
        </w:r>
      </w:ins>
      <w:r w:rsidR="00730B0B" w:rsidRPr="00087281">
        <w:t xml:space="preserve"> </w:t>
      </w:r>
      <w:r w:rsidR="009A28F8" w:rsidRPr="00087281">
        <w:rPr>
          <w:color w:val="000000"/>
        </w:rPr>
        <w:t>(FAO, 2022b)</w:t>
      </w:r>
      <w:r w:rsidR="00730B0B" w:rsidRPr="00087281">
        <w:t>. En su</w:t>
      </w:r>
      <w:r w:rsidR="00346C1B" w:rsidRPr="00087281">
        <w:t xml:space="preserve"> hoja de ruta </w:t>
      </w:r>
      <w:r w:rsidR="00730B0B" w:rsidRPr="00087281">
        <w:t xml:space="preserve">para la transformación azul </w:t>
      </w:r>
      <w:del w:id="37" w:author="Usuario" w:date="2023-07-05T20:42:00Z">
        <w:r w:rsidR="009A28F8" w:rsidRPr="00087281" w:rsidDel="00E7559A">
          <w:rPr>
            <w:color w:val="000000"/>
          </w:rPr>
          <w:delText>(FAO, 2022a)</w:delText>
        </w:r>
        <w:r w:rsidR="00730B0B" w:rsidRPr="00087281" w:rsidDel="00E7559A">
          <w:delText xml:space="preserve">, </w:delText>
        </w:r>
      </w:del>
      <w:r w:rsidR="00730B0B" w:rsidRPr="00087281">
        <w:t xml:space="preserve">la FAO </w:t>
      </w:r>
      <w:ins w:id="38" w:author="Usuario" w:date="2023-07-05T20:42:00Z">
        <w:r w:rsidR="00E7559A">
          <w:t>(</w:t>
        </w:r>
        <w:r w:rsidR="00E7559A" w:rsidRPr="00087281">
          <w:rPr>
            <w:color w:val="000000"/>
          </w:rPr>
          <w:t>2022a)</w:t>
        </w:r>
        <w:r w:rsidR="00E7559A" w:rsidRPr="00087281">
          <w:t xml:space="preserve"> </w:t>
        </w:r>
      </w:ins>
      <w:r w:rsidR="00730B0B" w:rsidRPr="00087281">
        <w:t>identifica</w:t>
      </w:r>
      <w:r w:rsidR="00346C1B" w:rsidRPr="00087281">
        <w:t xml:space="preserve"> como uno de los objetivos principales “</w:t>
      </w:r>
      <w:r w:rsidR="00346C1B" w:rsidRPr="00E7559A">
        <w:rPr>
          <w:i/>
          <w:rPrChange w:id="39" w:author="Usuario" w:date="2023-07-05T20:43:00Z">
            <w:rPr/>
          </w:rPrChange>
        </w:rPr>
        <w:t>la expansión y la intensificación sostenible de la acuicultura con el fin de apoyar las metas mundiales de seguridad alimentaria y atender la demanda mundial de alimentos acuáticos nutritivos y la distribución equitativa de los beneficios</w:t>
      </w:r>
      <w:r w:rsidR="00346C1B" w:rsidRPr="00087281">
        <w:t>”.</w:t>
      </w:r>
    </w:p>
    <w:p w14:paraId="5FFFBCF4" w14:textId="7D4C9EA4" w:rsidR="00431780" w:rsidRPr="00087281" w:rsidRDefault="00346C1B" w:rsidP="003A02B7">
      <w:pPr>
        <w:pStyle w:val="PrrafoTFM"/>
      </w:pPr>
      <w:r w:rsidRPr="00087281">
        <w:t xml:space="preserve">Dos de los impactos </w:t>
      </w:r>
      <w:ins w:id="40" w:author="Usuario" w:date="2023-07-05T20:46:00Z">
        <w:r w:rsidR="007E6144">
          <w:t xml:space="preserve">negativos </w:t>
        </w:r>
      </w:ins>
      <w:r w:rsidRPr="00087281">
        <w:t xml:space="preserve">más </w:t>
      </w:r>
      <w:del w:id="41" w:author="Usuario" w:date="2023-07-05T20:46:00Z">
        <w:r w:rsidRPr="00087281" w:rsidDel="007E6144">
          <w:delText xml:space="preserve">sobresalientes </w:delText>
        </w:r>
      </w:del>
      <w:ins w:id="42" w:author="Usuario" w:date="2023-07-05T20:46:00Z">
        <w:r w:rsidR="007E6144">
          <w:t>relevantes</w:t>
        </w:r>
        <w:r w:rsidR="007E6144" w:rsidRPr="00087281">
          <w:t xml:space="preserve"> </w:t>
        </w:r>
      </w:ins>
      <w:r w:rsidRPr="00087281">
        <w:t>de la acuicultura desde el punto de vista ecológico son las materias primas usadas para los piensos</w:t>
      </w:r>
      <w:ins w:id="43" w:author="Usuario" w:date="2023-07-05T20:47:00Z">
        <w:r w:rsidR="007E6144" w:rsidRPr="007E6144">
          <w:t xml:space="preserve"> </w:t>
        </w:r>
      </w:ins>
      <w:moveToRangeStart w:id="44" w:author="Usuario" w:date="2023-07-05T20:47:00Z" w:name="move139482482"/>
      <w:moveTo w:id="45" w:author="Usuario" w:date="2023-07-05T20:47:00Z">
        <w:r w:rsidR="007E6144" w:rsidRPr="00087281">
          <w:t>altamente dependiente</w:t>
        </w:r>
      </w:moveTo>
      <w:ins w:id="46" w:author="Usuario" w:date="2023-07-05T20:47:00Z">
        <w:r w:rsidR="007E6144">
          <w:t>s</w:t>
        </w:r>
      </w:ins>
      <w:moveTo w:id="47" w:author="Usuario" w:date="2023-07-05T20:47:00Z">
        <w:r w:rsidR="007E6144" w:rsidRPr="00087281">
          <w:t xml:space="preserve"> de la harina y aceite de pescado, obtenidos a partir de recursos pesqueros pelágicos </w:t>
        </w:r>
        <w:r w:rsidR="007E6144" w:rsidRPr="00087281">
          <w:rPr>
            <w:color w:val="000000"/>
          </w:rPr>
          <w:t xml:space="preserve">(Barroso et al., 2021; FAO, 2022b; </w:t>
        </w:r>
        <w:proofErr w:type="spellStart"/>
        <w:r w:rsidR="007E6144" w:rsidRPr="00087281">
          <w:rPr>
            <w:color w:val="000000"/>
          </w:rPr>
          <w:t>Hodar</w:t>
        </w:r>
        <w:proofErr w:type="spellEnd"/>
        <w:r w:rsidR="007E6144" w:rsidRPr="00087281">
          <w:rPr>
            <w:color w:val="000000"/>
          </w:rPr>
          <w:t xml:space="preserve"> et al., 2020)</w:t>
        </w:r>
      </w:moveTo>
      <w:moveToRangeEnd w:id="44"/>
      <w:r w:rsidRPr="00087281">
        <w:t>, y la liberación de desechos metabólicos</w:t>
      </w:r>
      <w:ins w:id="48" w:author="Usuario" w:date="2023-07-05T20:48:00Z">
        <w:r w:rsidR="007E6144" w:rsidRPr="00087281">
          <w:t>(heces, excretas y restos de pienso no ingerido)</w:t>
        </w:r>
      </w:ins>
      <w:r w:rsidRPr="00087281">
        <w:t xml:space="preserve"> al medio natural. </w:t>
      </w:r>
      <w:del w:id="49" w:author="Usuario" w:date="2023-07-05T20:48:00Z">
        <w:r w:rsidR="006D6AA6" w:rsidRPr="00087281" w:rsidDel="007E6144">
          <w:delText xml:space="preserve">Por un lado, la alimentación de los organismos cultivados </w:delText>
        </w:r>
        <w:r w:rsidR="006170F0" w:rsidRPr="00087281" w:rsidDel="007E6144">
          <w:delText>supone a menudo un problema ya que es</w:delText>
        </w:r>
      </w:del>
      <w:moveFromRangeStart w:id="50" w:author="Usuario" w:date="2023-07-05T20:47:00Z" w:name="move139482482"/>
      <w:moveFrom w:id="51" w:author="Usuario" w:date="2023-07-05T20:47:00Z">
        <w:del w:id="52" w:author="Usuario" w:date="2023-07-05T20:48:00Z">
          <w:r w:rsidR="006170F0" w:rsidRPr="00087281" w:rsidDel="007E6144">
            <w:delText xml:space="preserve"> altamente dependiente de la harina y aceite de pescado, obtenidos a partir de recursos pesqueros pelágicos </w:delText>
          </w:r>
          <w:r w:rsidR="009A28F8" w:rsidRPr="00087281" w:rsidDel="007E6144">
            <w:rPr>
              <w:color w:val="000000"/>
            </w:rPr>
            <w:delText>(Barroso et al., 2021; FAO, 2022b; Hodar et al., 2020)</w:delText>
          </w:r>
        </w:del>
      </w:moveFrom>
      <w:moveFromRangeEnd w:id="50"/>
      <w:del w:id="53" w:author="Usuario" w:date="2023-07-05T20:48:00Z">
        <w:r w:rsidR="003E2E08" w:rsidRPr="00087281" w:rsidDel="007E6144">
          <w:delText>.</w:delText>
        </w:r>
        <w:r w:rsidR="00431780" w:rsidRPr="00087281" w:rsidDel="007E6144">
          <w:delText xml:space="preserve"> </w:delText>
        </w:r>
        <w:r w:rsidR="006170F0" w:rsidRPr="00087281" w:rsidDel="007E6144">
          <w:delText>Por otra parte, y también relacionado con la alimentación, está el problema de liberación de desechos metabólicos</w:delText>
        </w:r>
        <w:r w:rsidR="00431780" w:rsidRPr="00087281" w:rsidDel="007E6144">
          <w:delText xml:space="preserve"> (heces, excretas y restos de pienso no ingerido) </w:delText>
        </w:r>
        <w:r w:rsidR="006170F0" w:rsidRPr="00087281" w:rsidDel="007E6144">
          <w:delText>al medio natural</w:delText>
        </w:r>
        <w:r w:rsidR="00BE1396" w:rsidRPr="00087281" w:rsidDel="007E6144">
          <w:delText xml:space="preserve">. </w:delText>
        </w:r>
      </w:del>
      <w:r w:rsidR="00BE1396" w:rsidRPr="00087281">
        <w:t xml:space="preserve">Todos estos desechos son susceptibles de contaminar el medio, y concretamente en aquellos sistemas de acuicultura </w:t>
      </w:r>
      <w:del w:id="54" w:author="Usuario" w:date="2023-07-05T20:48:00Z">
        <w:r w:rsidR="00BE1396" w:rsidRPr="00087281" w:rsidDel="007E6144">
          <w:delText xml:space="preserve">en </w:delText>
        </w:r>
      </w:del>
      <w:ins w:id="55" w:author="Usuario" w:date="2023-07-05T20:48:00Z">
        <w:r w:rsidR="007E6144">
          <w:t>desarrollados en el</w:t>
        </w:r>
        <w:r w:rsidR="007E6144" w:rsidRPr="00087281">
          <w:t xml:space="preserve"> </w:t>
        </w:r>
      </w:ins>
      <w:r w:rsidR="00BE1396" w:rsidRPr="00087281">
        <w:t>medio marino</w:t>
      </w:r>
      <w:r w:rsidR="00B225E8" w:rsidRPr="00087281">
        <w:t xml:space="preserve"> </w:t>
      </w:r>
      <w:r w:rsidR="009A28F8" w:rsidRPr="00087281">
        <w:rPr>
          <w:color w:val="000000"/>
        </w:rPr>
        <w:t>(</w:t>
      </w:r>
      <w:proofErr w:type="spellStart"/>
      <w:r w:rsidR="009A28F8" w:rsidRPr="00087281">
        <w:rPr>
          <w:color w:val="000000"/>
        </w:rPr>
        <w:t>Nissar</w:t>
      </w:r>
      <w:proofErr w:type="spellEnd"/>
      <w:r w:rsidR="009A28F8" w:rsidRPr="00087281">
        <w:rPr>
          <w:color w:val="000000"/>
        </w:rPr>
        <w:t xml:space="preserve"> et al., 2023)</w:t>
      </w:r>
      <w:r w:rsidR="009F24E0" w:rsidRPr="00087281">
        <w:t>.</w:t>
      </w:r>
      <w:r w:rsidR="00431780" w:rsidRPr="00087281">
        <w:t xml:space="preserve"> </w:t>
      </w:r>
    </w:p>
    <w:p w14:paraId="7100BEA5" w14:textId="4BAAFAB3" w:rsidR="00B225E8" w:rsidRPr="00087281" w:rsidRDefault="003A02B7" w:rsidP="003A02B7">
      <w:pPr>
        <w:pStyle w:val="PrrafoTFM"/>
      </w:pPr>
      <w:commentRangeStart w:id="56"/>
      <w:r w:rsidRPr="00087281">
        <w:lastRenderedPageBreak/>
        <w:t>En el ámbito de la acuicultura, existe, por tanto, una necesidad de utilizar de forma eficaz los recursos naturales evitando impactos severos sobre el ambiente</w:t>
      </w:r>
      <w:r w:rsidR="00E53F1E" w:rsidRPr="00087281">
        <w:t xml:space="preserve"> </w:t>
      </w:r>
      <w:r w:rsidR="009A28F8" w:rsidRPr="00087281">
        <w:rPr>
          <w:color w:val="000000"/>
        </w:rPr>
        <w:t>(</w:t>
      </w:r>
      <w:proofErr w:type="spellStart"/>
      <w:r w:rsidR="009A28F8" w:rsidRPr="00087281">
        <w:rPr>
          <w:color w:val="000000"/>
        </w:rPr>
        <w:t>Buck</w:t>
      </w:r>
      <w:proofErr w:type="spellEnd"/>
      <w:r w:rsidR="009A28F8" w:rsidRPr="00087281">
        <w:rPr>
          <w:color w:val="000000"/>
        </w:rPr>
        <w:t xml:space="preserve"> et al., 2018)</w:t>
      </w:r>
      <w:r w:rsidRPr="00087281">
        <w:t>. Es por ello que el desarrollo de sistemas integrados de producción se considera una de las herramientas con más potencial para contribuir al desarrollo sostenible en acuicultura, sobre todo en sistemas a pequeña y mediana escala</w:t>
      </w:r>
      <w:r w:rsidR="00E572EE" w:rsidRPr="00087281">
        <w:t xml:space="preserve"> </w:t>
      </w:r>
      <w:r w:rsidR="009A28F8" w:rsidRPr="00087281">
        <w:rPr>
          <w:color w:val="000000"/>
        </w:rPr>
        <w:t>(FAO, 2022b)</w:t>
      </w:r>
      <w:r w:rsidR="00E572EE" w:rsidRPr="00087281">
        <w:t>.</w:t>
      </w:r>
      <w:r w:rsidR="00CC4011" w:rsidRPr="00087281">
        <w:t xml:space="preserve"> Entre </w:t>
      </w:r>
      <w:del w:id="57" w:author="Usuario" w:date="2023-07-05T20:56:00Z">
        <w:r w:rsidR="00CC4011" w:rsidRPr="00087281" w:rsidDel="00620453">
          <w:delText>estos sistemas</w:delText>
        </w:r>
      </w:del>
      <w:ins w:id="58" w:author="Usuario" w:date="2023-07-05T20:56:00Z">
        <w:r w:rsidR="00620453">
          <w:t>los tipos de producción</w:t>
        </w:r>
      </w:ins>
      <w:r w:rsidR="00CC4011" w:rsidRPr="00087281">
        <w:t xml:space="preserve"> </w:t>
      </w:r>
      <w:del w:id="59" w:author="Usuario" w:date="2023-07-05T20:56:00Z">
        <w:r w:rsidR="00CC4011" w:rsidRPr="00087281" w:rsidDel="00620453">
          <w:delText>integrados</w:delText>
        </w:r>
      </w:del>
      <w:ins w:id="60" w:author="Usuario" w:date="2023-07-05T20:56:00Z">
        <w:r w:rsidR="00620453" w:rsidRPr="00087281">
          <w:t>integrad</w:t>
        </w:r>
        <w:r w:rsidR="00620453">
          <w:t>a</w:t>
        </w:r>
      </w:ins>
      <w:r w:rsidR="00CC4011" w:rsidRPr="00087281">
        <w:t>,</w:t>
      </w:r>
      <w:r w:rsidR="00CC4011">
        <w:t xml:space="preserve"> </w:t>
      </w:r>
      <w:r w:rsidR="00CC4011" w:rsidRPr="00087281">
        <w:t xml:space="preserve">suscita cada vez más interés la propuesta de los </w:t>
      </w:r>
      <w:r w:rsidR="00CC4011" w:rsidRPr="00620453">
        <w:t>sistemas</w:t>
      </w:r>
      <w:r w:rsidR="00CC4011" w:rsidRPr="00087281">
        <w:t xml:space="preserve"> de acuicultura </w:t>
      </w:r>
      <w:proofErr w:type="spellStart"/>
      <w:r w:rsidR="00CC4011" w:rsidRPr="00087281">
        <w:t>multitrófica</w:t>
      </w:r>
      <w:proofErr w:type="spellEnd"/>
      <w:r w:rsidR="00CC4011" w:rsidRPr="00087281">
        <w:t xml:space="preserve"> integrada (IMTA).</w:t>
      </w:r>
      <w:commentRangeEnd w:id="56"/>
      <w:r w:rsidR="00C93FEE">
        <w:rPr>
          <w:rStyle w:val="Refdecomentario"/>
          <w:rFonts w:asciiTheme="minorHAnsi" w:hAnsiTheme="minorHAnsi" w:cstheme="minorBidi"/>
        </w:rPr>
        <w:commentReference w:id="56"/>
      </w:r>
    </w:p>
    <w:p w14:paraId="449EB042" w14:textId="7730EAEF" w:rsidR="003A21E7" w:rsidRPr="00087281" w:rsidRDefault="003A21E7" w:rsidP="003A21E7">
      <w:pPr>
        <w:pStyle w:val="PrrafoTFM"/>
      </w:pPr>
      <w:r w:rsidRPr="00087281">
        <w:t xml:space="preserve">El enfoque </w:t>
      </w:r>
      <w:r w:rsidR="00CC4011" w:rsidRPr="00087281">
        <w:t xml:space="preserve">IMTA </w:t>
      </w:r>
      <w:r w:rsidR="003F198E" w:rsidRPr="00087281">
        <w:t xml:space="preserve">consiste en el </w:t>
      </w:r>
      <w:proofErr w:type="spellStart"/>
      <w:r w:rsidR="003F198E" w:rsidRPr="00087281">
        <w:t>co</w:t>
      </w:r>
      <w:proofErr w:type="spellEnd"/>
      <w:r w:rsidR="003F198E" w:rsidRPr="00087281">
        <w:t>-cultivo integrado de especies con nichos tróficos diferentes, de modo que los desechos metabólicos de unas especies, en vez de considerarse un contaminante a tratar, se utilicen como recurso para otras especies del cultivo.</w:t>
      </w:r>
      <w:r w:rsidR="00235CC3" w:rsidRPr="00087281">
        <w:t xml:space="preserve"> Este sistema integrado consigue un ciclado de nutrientes más eficiente, reduciendo la liberación de contaminantes orgánicos al medio e incrementando la productividad </w:t>
      </w:r>
      <w:r w:rsidR="009A28F8" w:rsidRPr="00087281">
        <w:rPr>
          <w:color w:val="000000"/>
        </w:rPr>
        <w:t>(</w:t>
      </w:r>
      <w:proofErr w:type="spellStart"/>
      <w:r w:rsidR="009A28F8" w:rsidRPr="00087281">
        <w:rPr>
          <w:color w:val="000000"/>
        </w:rPr>
        <w:t>Buck</w:t>
      </w:r>
      <w:proofErr w:type="spellEnd"/>
      <w:r w:rsidR="009A28F8" w:rsidRPr="00087281">
        <w:rPr>
          <w:color w:val="000000"/>
        </w:rPr>
        <w:t xml:space="preserve"> et al., 2018; FAO, 2022b; </w:t>
      </w:r>
      <w:proofErr w:type="spellStart"/>
      <w:r w:rsidR="009A28F8" w:rsidRPr="00087281">
        <w:rPr>
          <w:color w:val="000000"/>
        </w:rPr>
        <w:t>Nissar</w:t>
      </w:r>
      <w:proofErr w:type="spellEnd"/>
      <w:r w:rsidR="009A28F8" w:rsidRPr="00087281">
        <w:rPr>
          <w:color w:val="000000"/>
        </w:rPr>
        <w:t xml:space="preserve"> et al., 2023)</w:t>
      </w:r>
      <w:r w:rsidR="00235CC3" w:rsidRPr="00087281">
        <w:t>.</w:t>
      </w:r>
      <w:r w:rsidRPr="00087281">
        <w:t xml:space="preserve"> </w:t>
      </w:r>
      <w:r w:rsidR="004416EE" w:rsidRPr="00087281">
        <w:t>El concepto es además extremadamente flexible, de modo que tiene aplicaciones tanto en sistemas en tierra como en el medio natural, y puede involucrar una gran diversidad de organismos</w:t>
      </w:r>
      <w:r w:rsidR="00D14DF3" w:rsidRPr="00087281">
        <w:t xml:space="preserve">, </w:t>
      </w:r>
      <w:del w:id="61" w:author="Usuario" w:date="2023-07-05T20:57:00Z">
        <w:r w:rsidR="00D14DF3" w:rsidRPr="00087281" w:rsidDel="00620453">
          <w:delText xml:space="preserve">incluso </w:delText>
        </w:r>
      </w:del>
      <w:ins w:id="62" w:author="Usuario" w:date="2023-07-05T20:57:00Z">
        <w:r w:rsidR="00620453">
          <w:t xml:space="preserve">como es el caso de las </w:t>
        </w:r>
      </w:ins>
      <w:r w:rsidR="00D14DF3" w:rsidRPr="00087281">
        <w:t xml:space="preserve">plantas terrestres en sistemas de </w:t>
      </w:r>
      <w:proofErr w:type="spellStart"/>
      <w:r w:rsidR="00D14DF3" w:rsidRPr="00087281">
        <w:t>acuaponía</w:t>
      </w:r>
      <w:proofErr w:type="spellEnd"/>
      <w:r w:rsidR="004416EE" w:rsidRPr="00087281">
        <w:t xml:space="preserve"> </w:t>
      </w:r>
      <w:r w:rsidR="009A28F8" w:rsidRPr="00087281">
        <w:rPr>
          <w:color w:val="000000"/>
        </w:rPr>
        <w:t xml:space="preserve">(Chopin et al., 2012; </w:t>
      </w:r>
      <w:proofErr w:type="spellStart"/>
      <w:r w:rsidR="009A28F8" w:rsidRPr="00087281">
        <w:rPr>
          <w:color w:val="000000"/>
        </w:rPr>
        <w:t>Lennard</w:t>
      </w:r>
      <w:proofErr w:type="spellEnd"/>
      <w:r w:rsidR="009A28F8" w:rsidRPr="00087281">
        <w:rPr>
          <w:color w:val="000000"/>
        </w:rPr>
        <w:t xml:space="preserve"> et al., 2019; </w:t>
      </w:r>
      <w:proofErr w:type="spellStart"/>
      <w:r w:rsidR="009A28F8" w:rsidRPr="00087281">
        <w:rPr>
          <w:color w:val="000000"/>
        </w:rPr>
        <w:t>Nissar</w:t>
      </w:r>
      <w:proofErr w:type="spellEnd"/>
      <w:r w:rsidR="009A28F8" w:rsidRPr="00087281">
        <w:rPr>
          <w:color w:val="000000"/>
        </w:rPr>
        <w:t xml:space="preserve"> et al., 2023)</w:t>
      </w:r>
      <w:r w:rsidR="004416EE" w:rsidRPr="00087281">
        <w:t>.</w:t>
      </w:r>
    </w:p>
    <w:p w14:paraId="50DBEDEA" w14:textId="1674413D" w:rsidR="00671255" w:rsidRPr="00087281" w:rsidRDefault="00671255" w:rsidP="003A21E7">
      <w:pPr>
        <w:pStyle w:val="PrrafoTFM"/>
        <w:rPr>
          <w:color w:val="7F7F7F" w:themeColor="text1" w:themeTint="80"/>
        </w:rPr>
      </w:pPr>
      <w:r w:rsidRPr="00087281">
        <w:rPr>
          <w:color w:val="7F7F7F" w:themeColor="text1" w:themeTint="80"/>
        </w:rPr>
        <w:t>(aquí poner esquema de sistema IMTA)</w:t>
      </w:r>
    </w:p>
    <w:p w14:paraId="16DCB89C" w14:textId="5315048F" w:rsidR="0094636B" w:rsidRPr="00087281" w:rsidRDefault="004416EE" w:rsidP="003A21E7">
      <w:pPr>
        <w:pStyle w:val="PrrafoTFM"/>
      </w:pPr>
      <w:r w:rsidRPr="00087281">
        <w:t>En general, un sistema IMTA estándar debería contar con una especie alimentada, y distintas especies extractivas. Las especies alimentadas, como su nombre indica, son las que se nutren a partir del pienso suministrado, y por tanto las que cargan con el mayor peso de la rentabilización de la explotación</w:t>
      </w:r>
      <w:r w:rsidR="00E7528B" w:rsidRPr="00087281">
        <w:t xml:space="preserve"> </w:t>
      </w:r>
      <w:r w:rsidR="009A28F8" w:rsidRPr="00087281">
        <w:rPr>
          <w:color w:val="000000"/>
        </w:rPr>
        <w:t>(</w:t>
      </w:r>
      <w:proofErr w:type="spellStart"/>
      <w:r w:rsidR="009A28F8" w:rsidRPr="00087281">
        <w:rPr>
          <w:color w:val="000000"/>
        </w:rPr>
        <w:t>Nissar</w:t>
      </w:r>
      <w:proofErr w:type="spellEnd"/>
      <w:r w:rsidR="009A28F8" w:rsidRPr="00087281">
        <w:rPr>
          <w:color w:val="000000"/>
        </w:rPr>
        <w:t xml:space="preserve"> et al., 2023)</w:t>
      </w:r>
      <w:r w:rsidRPr="00087281">
        <w:t>. Es por ello que se suelen escoger especies de alto valor comercial como peces carnívoros o crustáceos</w:t>
      </w:r>
      <w:r w:rsidR="00732285" w:rsidRPr="00087281">
        <w:t>, aunque ocasionalmente se utilizan también ciprínidos</w:t>
      </w:r>
      <w:r w:rsidRPr="00087281">
        <w:t>.</w:t>
      </w:r>
      <w:r w:rsidR="00732285" w:rsidRPr="00087281">
        <w:t xml:space="preserve"> </w:t>
      </w:r>
    </w:p>
    <w:p w14:paraId="2CA2E9FA" w14:textId="178DB78E" w:rsidR="006C1F95" w:rsidRPr="00087281" w:rsidRDefault="004416EE" w:rsidP="003A02B7">
      <w:pPr>
        <w:pStyle w:val="PrrafoTFM"/>
      </w:pPr>
      <w:commentRangeStart w:id="63"/>
      <w:r w:rsidRPr="00087281">
        <w:t xml:space="preserve">Las especies extractivas </w:t>
      </w:r>
      <w:r w:rsidR="0094636B" w:rsidRPr="00087281">
        <w:t>dependen de los desechos de la especie alimentada, bien sean extractivas de nutrientes inorgánicos (principalmente macroalgas), o extractivas de materia orgánica (invertebrados suspensívoros, filtradores y detritívoros)</w:t>
      </w:r>
      <w:r w:rsidR="00732285" w:rsidRPr="00087281">
        <w:t xml:space="preserve"> </w:t>
      </w:r>
      <w:r w:rsidR="009A28F8" w:rsidRPr="00087281">
        <w:rPr>
          <w:color w:val="000000"/>
        </w:rPr>
        <w:t>(</w:t>
      </w:r>
      <w:proofErr w:type="spellStart"/>
      <w:r w:rsidR="009A28F8" w:rsidRPr="00087281">
        <w:rPr>
          <w:color w:val="000000"/>
        </w:rPr>
        <w:t>Nissar</w:t>
      </w:r>
      <w:proofErr w:type="spellEnd"/>
      <w:r w:rsidR="009A28F8" w:rsidRPr="00087281">
        <w:rPr>
          <w:color w:val="000000"/>
        </w:rPr>
        <w:t xml:space="preserve"> et al., 2023)</w:t>
      </w:r>
      <w:r w:rsidR="0094636B" w:rsidRPr="00087281">
        <w:t>. La flexibilidad del IMTA también radica en la diversidad de especies extractivas</w:t>
      </w:r>
      <w:r w:rsidR="00D81AC0" w:rsidRPr="00087281">
        <w:t xml:space="preserve"> potenciales</w:t>
      </w:r>
      <w:r w:rsidR="00220493" w:rsidRPr="00087281">
        <w:t>, que deberían cumplir distintos criterios:</w:t>
      </w:r>
      <w:r w:rsidR="008D2027" w:rsidRPr="00087281">
        <w:t xml:space="preserve"> </w:t>
      </w:r>
      <w:r w:rsidR="00220493" w:rsidRPr="00087281">
        <w:t xml:space="preserve">ser </w:t>
      </w:r>
      <w:r w:rsidR="008D2027" w:rsidRPr="00087281">
        <w:t>especies nativas, con un mercado ya establecido, y</w:t>
      </w:r>
      <w:r w:rsidR="005A774C" w:rsidRPr="00087281">
        <w:t>,</w:t>
      </w:r>
      <w:r w:rsidR="008D2027" w:rsidRPr="00087281">
        <w:t xml:space="preserve"> o bien con una alta tasa de crecimiento, o bien con un alto valor comercial</w:t>
      </w:r>
      <w:r w:rsidR="00732285" w:rsidRPr="00087281">
        <w:t xml:space="preserve"> </w:t>
      </w:r>
      <w:r w:rsidR="009A28F8" w:rsidRPr="00087281">
        <w:rPr>
          <w:color w:val="000000"/>
        </w:rPr>
        <w:t>(</w:t>
      </w:r>
      <w:proofErr w:type="spellStart"/>
      <w:r w:rsidR="009A28F8" w:rsidRPr="00087281">
        <w:rPr>
          <w:color w:val="000000"/>
        </w:rPr>
        <w:t>Nissar</w:t>
      </w:r>
      <w:proofErr w:type="spellEnd"/>
      <w:r w:rsidR="009A28F8" w:rsidRPr="00087281">
        <w:rPr>
          <w:color w:val="000000"/>
        </w:rPr>
        <w:t xml:space="preserve"> et al., 2023)</w:t>
      </w:r>
      <w:r w:rsidR="003E20CF" w:rsidRPr="00087281">
        <w:t>.</w:t>
      </w:r>
      <w:commentRangeEnd w:id="63"/>
      <w:r w:rsidR="00620453">
        <w:rPr>
          <w:rStyle w:val="Refdecomentario"/>
          <w:rFonts w:asciiTheme="minorHAnsi" w:hAnsiTheme="minorHAnsi" w:cstheme="minorBidi"/>
        </w:rPr>
        <w:commentReference w:id="63"/>
      </w:r>
    </w:p>
    <w:p w14:paraId="00F6E33B" w14:textId="528767A9" w:rsidR="00FE795E" w:rsidRPr="00087281" w:rsidRDefault="00E730D3" w:rsidP="00E730D3">
      <w:pPr>
        <w:pStyle w:val="ApartadoTFM"/>
        <w:rPr>
          <w:b/>
          <w:bCs/>
          <w:sz w:val="24"/>
          <w:szCs w:val="22"/>
        </w:rPr>
      </w:pPr>
      <w:r w:rsidRPr="00087281">
        <w:rPr>
          <w:b/>
          <w:bCs/>
          <w:sz w:val="24"/>
          <w:szCs w:val="22"/>
        </w:rPr>
        <w:t xml:space="preserve">1.2. </w:t>
      </w:r>
      <w:r w:rsidR="00FE795E" w:rsidRPr="00087281">
        <w:rPr>
          <w:b/>
          <w:bCs/>
          <w:sz w:val="24"/>
          <w:szCs w:val="22"/>
        </w:rPr>
        <w:t>Ane</w:t>
      </w:r>
      <w:r w:rsidR="00FE795E" w:rsidRPr="00087281">
        <w:rPr>
          <w:b/>
          <w:bCs/>
          <w:i/>
          <w:iCs/>
          <w:sz w:val="24"/>
          <w:szCs w:val="22"/>
        </w:rPr>
        <w:t>monia sulcata</w:t>
      </w:r>
      <w:r w:rsidR="00FE795E" w:rsidRPr="00087281">
        <w:rPr>
          <w:b/>
          <w:bCs/>
          <w:sz w:val="24"/>
          <w:szCs w:val="22"/>
        </w:rPr>
        <w:t xml:space="preserve"> como </w:t>
      </w:r>
      <w:del w:id="64" w:author="Usuario" w:date="2023-07-05T21:20:00Z">
        <w:r w:rsidR="00FE795E" w:rsidRPr="00087281" w:rsidDel="00C93FEE">
          <w:rPr>
            <w:b/>
            <w:bCs/>
            <w:sz w:val="24"/>
            <w:szCs w:val="22"/>
          </w:rPr>
          <w:delText xml:space="preserve">cultivo </w:delText>
        </w:r>
      </w:del>
      <w:ins w:id="65" w:author="Usuario" w:date="2023-07-05T21:20:00Z">
        <w:r w:rsidR="00C93FEE">
          <w:rPr>
            <w:b/>
            <w:bCs/>
            <w:sz w:val="24"/>
            <w:szCs w:val="22"/>
          </w:rPr>
          <w:t>organismo</w:t>
        </w:r>
        <w:r w:rsidR="00C93FEE" w:rsidRPr="00087281">
          <w:rPr>
            <w:b/>
            <w:bCs/>
            <w:sz w:val="24"/>
            <w:szCs w:val="22"/>
          </w:rPr>
          <w:t xml:space="preserve"> </w:t>
        </w:r>
      </w:ins>
      <w:r w:rsidR="00FE795E" w:rsidRPr="00087281">
        <w:rPr>
          <w:b/>
          <w:bCs/>
          <w:sz w:val="24"/>
          <w:szCs w:val="22"/>
        </w:rPr>
        <w:t>emergente</w:t>
      </w:r>
      <w:ins w:id="66" w:author="Usuario" w:date="2023-07-05T21:20:00Z">
        <w:r w:rsidR="00C93FEE">
          <w:rPr>
            <w:b/>
            <w:bCs/>
            <w:sz w:val="24"/>
            <w:szCs w:val="22"/>
          </w:rPr>
          <w:t xml:space="preserve"> en acuicultura</w:t>
        </w:r>
      </w:ins>
    </w:p>
    <w:p w14:paraId="4E10D88A" w14:textId="77777777" w:rsidR="00F84B5D" w:rsidRDefault="00D717A9" w:rsidP="00015611">
      <w:pPr>
        <w:pStyle w:val="PrrafoTFM"/>
        <w:rPr>
          <w:ins w:id="67" w:author="Usuario" w:date="2023-07-05T21:08:00Z"/>
        </w:rPr>
      </w:pPr>
      <w:r w:rsidRPr="00087281">
        <w:lastRenderedPageBreak/>
        <w:t>La ortiguilla de mar</w:t>
      </w:r>
      <w:r w:rsidRPr="00087281">
        <w:rPr>
          <w:i/>
          <w:iCs/>
        </w:rPr>
        <w:t xml:space="preserve"> </w:t>
      </w:r>
      <w:r w:rsidRPr="00087281">
        <w:t>(</w:t>
      </w:r>
      <w:r w:rsidR="00FE795E" w:rsidRPr="00087281">
        <w:rPr>
          <w:i/>
          <w:iCs/>
        </w:rPr>
        <w:t>Anemonia sulcata</w:t>
      </w:r>
      <w:r w:rsidRPr="00087281">
        <w:t>)</w:t>
      </w:r>
      <w:r w:rsidRPr="00087281">
        <w:rPr>
          <w:i/>
          <w:iCs/>
        </w:rPr>
        <w:t xml:space="preserve"> </w:t>
      </w:r>
      <w:r w:rsidRPr="00087281">
        <w:t>(</w:t>
      </w:r>
      <w:proofErr w:type="spellStart"/>
      <w:r w:rsidRPr="00087281">
        <w:t>Pennant</w:t>
      </w:r>
      <w:proofErr w:type="spellEnd"/>
      <w:r w:rsidRPr="00087281">
        <w:t>, 1777</w:t>
      </w:r>
      <w:r w:rsidR="00AA428C" w:rsidRPr="00087281">
        <w:t>)</w:t>
      </w:r>
      <w:r w:rsidRPr="00087281">
        <w:t xml:space="preserve"> </w:t>
      </w:r>
      <w:r w:rsidR="00FE795E" w:rsidRPr="00087281">
        <w:t xml:space="preserve">es una especie de cnidario </w:t>
      </w:r>
      <w:r w:rsidR="00AA428C" w:rsidRPr="00087281">
        <w:t xml:space="preserve">de la clase </w:t>
      </w:r>
      <w:proofErr w:type="spellStart"/>
      <w:r w:rsidR="00AA428C" w:rsidRPr="00087281">
        <w:t>Ant</w:t>
      </w:r>
      <w:r w:rsidR="00877C54" w:rsidRPr="00087281">
        <w:t>h</w:t>
      </w:r>
      <w:r w:rsidR="00AA428C" w:rsidRPr="00087281">
        <w:t>ozoa</w:t>
      </w:r>
      <w:proofErr w:type="spellEnd"/>
      <w:r w:rsidR="00877C54" w:rsidRPr="00087281">
        <w:t>,</w:t>
      </w:r>
      <w:r w:rsidR="00BA0DE3" w:rsidRPr="00087281">
        <w:t xml:space="preserve"> </w:t>
      </w:r>
      <w:r w:rsidR="00AA428C" w:rsidRPr="00087281">
        <w:t>ampliamente distribuido por el Mar Mediterráneo y el Atlántico septentrional</w:t>
      </w:r>
      <w:r w:rsidR="00FB52C3" w:rsidRPr="00087281">
        <w:t xml:space="preserve"> </w:t>
      </w:r>
      <w:r w:rsidR="009A28F8" w:rsidRPr="00087281">
        <w:rPr>
          <w:rFonts w:eastAsia="Times New Roman"/>
          <w:color w:val="000000"/>
        </w:rPr>
        <w:t>(Rodríguez et al., 2023)</w:t>
      </w:r>
      <w:r w:rsidR="00AA428C" w:rsidRPr="00087281">
        <w:t>. Se trata de una anémona marina de carácter solitario,</w:t>
      </w:r>
      <w:r w:rsidR="0090260F" w:rsidRPr="00087281">
        <w:t xml:space="preserve"> que habita en entornos intermareales y someros</w:t>
      </w:r>
      <w:r w:rsidR="00BD48C3" w:rsidRPr="00087281">
        <w:t xml:space="preserve"> </w:t>
      </w:r>
      <w:r w:rsidR="00BA0DE3" w:rsidRPr="00087281">
        <w:t>sobre</w:t>
      </w:r>
      <w:r w:rsidR="0090260F" w:rsidRPr="00087281">
        <w:t xml:space="preserve"> sustrato</w:t>
      </w:r>
      <w:r w:rsidR="00BA0DE3" w:rsidRPr="00087281">
        <w:t>s</w:t>
      </w:r>
      <w:r w:rsidR="0090260F" w:rsidRPr="00087281">
        <w:t xml:space="preserve"> rocoso</w:t>
      </w:r>
      <w:r w:rsidR="00BA0DE3" w:rsidRPr="00087281">
        <w:t>s</w:t>
      </w:r>
      <w:r w:rsidR="0090260F" w:rsidRPr="00087281">
        <w:t xml:space="preserve">. </w:t>
      </w:r>
    </w:p>
    <w:p w14:paraId="462E437E" w14:textId="77777777" w:rsidR="00F84B5D" w:rsidRDefault="00F84B5D" w:rsidP="00F84B5D">
      <w:pPr>
        <w:pStyle w:val="PrrafoTFM"/>
        <w:rPr>
          <w:ins w:id="68" w:author="Usuario" w:date="2023-07-05T21:08:00Z"/>
        </w:rPr>
      </w:pPr>
      <w:ins w:id="69" w:author="Usuario" w:date="2023-07-05T21:08:00Z">
        <w:r w:rsidRPr="00087281">
          <w:t>La especie</w:t>
        </w:r>
        <w:r w:rsidRPr="00087281">
          <w:rPr>
            <w:i/>
            <w:iCs/>
          </w:rPr>
          <w:t xml:space="preserve"> A. sulcata</w:t>
        </w:r>
        <w:r w:rsidRPr="00087281">
          <w:t xml:space="preserve"> agrupa tres variedades (</w:t>
        </w:r>
        <w:proofErr w:type="spellStart"/>
        <w:r w:rsidRPr="00087281">
          <w:rPr>
            <w:i/>
            <w:iCs/>
          </w:rPr>
          <w:t>vulgaris</w:t>
        </w:r>
        <w:proofErr w:type="spellEnd"/>
        <w:r w:rsidRPr="00087281">
          <w:t xml:space="preserve">, </w:t>
        </w:r>
        <w:proofErr w:type="spellStart"/>
        <w:r w:rsidRPr="00087281">
          <w:rPr>
            <w:i/>
            <w:iCs/>
          </w:rPr>
          <w:t>smaragdina</w:t>
        </w:r>
        <w:proofErr w:type="spellEnd"/>
        <w:r w:rsidRPr="00087281">
          <w:t xml:space="preserve"> y </w:t>
        </w:r>
        <w:proofErr w:type="spellStart"/>
        <w:r w:rsidRPr="00087281">
          <w:rPr>
            <w:i/>
            <w:iCs/>
          </w:rPr>
          <w:t>rufescens</w:t>
        </w:r>
        <w:proofErr w:type="spellEnd"/>
        <w:r w:rsidRPr="00087281">
          <w:rPr>
            <w:i/>
            <w:iCs/>
          </w:rPr>
          <w:t>)</w:t>
        </w:r>
        <w:r w:rsidRPr="00087281">
          <w:t xml:space="preserve">, que se distinguen entre ellas por las proteínas fluorescentes que expresan en su epidermis. Todas ellas tienen en común la presencia de una cromoproteína no fluorescente rosa, que les da la coloración típica a los extremos del tentáculo y que las distingue de otras especies del género como </w:t>
        </w:r>
        <w:r w:rsidRPr="00087281">
          <w:rPr>
            <w:i/>
            <w:iCs/>
          </w:rPr>
          <w:t xml:space="preserve">A. </w:t>
        </w:r>
        <w:proofErr w:type="spellStart"/>
        <w:r w:rsidRPr="00087281">
          <w:rPr>
            <w:i/>
            <w:iCs/>
          </w:rPr>
          <w:t>viridis</w:t>
        </w:r>
        <w:proofErr w:type="spellEnd"/>
        <w:r w:rsidRPr="00087281">
          <w:t xml:space="preserve"> y </w:t>
        </w:r>
        <w:r w:rsidRPr="00087281">
          <w:rPr>
            <w:i/>
            <w:iCs/>
          </w:rPr>
          <w:t>A. rustica</w:t>
        </w:r>
        <w:r w:rsidRPr="00087281">
          <w:t xml:space="preserve">. No obstante, la taxonomía no está completamente consensuada y cada vez hay más evidencias de que las tres especies no son grupos </w:t>
        </w:r>
        <w:proofErr w:type="spellStart"/>
        <w:r w:rsidRPr="00087281">
          <w:t>monofiléticos</w:t>
        </w:r>
        <w:proofErr w:type="spellEnd"/>
        <w:r w:rsidRPr="00087281">
          <w:t xml:space="preserve">, sino que conformarían una única especie </w:t>
        </w:r>
        <w:r w:rsidRPr="00087281">
          <w:rPr>
            <w:color w:val="000000"/>
          </w:rPr>
          <w:t>(</w:t>
        </w:r>
        <w:proofErr w:type="spellStart"/>
        <w:r w:rsidRPr="00087281">
          <w:rPr>
            <w:color w:val="000000"/>
          </w:rPr>
          <w:t>Mallien</w:t>
        </w:r>
        <w:proofErr w:type="spellEnd"/>
        <w:r w:rsidRPr="00087281">
          <w:rPr>
            <w:color w:val="000000"/>
          </w:rPr>
          <w:t xml:space="preserve"> et al., 2017; Porro et al., 2019)</w:t>
        </w:r>
        <w:r w:rsidRPr="00087281">
          <w:t>.</w:t>
        </w:r>
      </w:ins>
    </w:p>
    <w:p w14:paraId="77E00559" w14:textId="77777777" w:rsidR="00F84B5D" w:rsidRPr="007D0F34" w:rsidRDefault="00F84B5D" w:rsidP="00F84B5D">
      <w:pPr>
        <w:pStyle w:val="PrrafoTFM"/>
        <w:rPr>
          <w:ins w:id="70" w:author="Usuario" w:date="2023-07-05T21:08:00Z"/>
          <w:color w:val="7F7F7F" w:themeColor="text1" w:themeTint="80"/>
        </w:rPr>
      </w:pPr>
      <w:ins w:id="71" w:author="Usuario" w:date="2023-07-05T21:08:00Z">
        <w:r w:rsidRPr="007D0F34">
          <w:rPr>
            <w:color w:val="7F7F7F" w:themeColor="text1" w:themeTint="80"/>
          </w:rPr>
          <w:t>(</w:t>
        </w:r>
        <w:r>
          <w:rPr>
            <w:color w:val="7F7F7F" w:themeColor="text1" w:themeTint="80"/>
          </w:rPr>
          <w:t>aquí insertar</w:t>
        </w:r>
        <w:r w:rsidRPr="007D0F34">
          <w:rPr>
            <w:color w:val="7F7F7F" w:themeColor="text1" w:themeTint="80"/>
          </w:rPr>
          <w:t xml:space="preserve"> fotos de las anemonas del cultivo, enseñando las distintas variedades)</w:t>
        </w:r>
      </w:ins>
    </w:p>
    <w:p w14:paraId="08C35B66" w14:textId="77777777" w:rsidR="00F84B5D" w:rsidRDefault="00F84B5D" w:rsidP="00015611">
      <w:pPr>
        <w:pStyle w:val="PrrafoTFM"/>
        <w:rPr>
          <w:ins w:id="72" w:author="Usuario" w:date="2023-07-05T21:08:00Z"/>
        </w:rPr>
      </w:pPr>
    </w:p>
    <w:p w14:paraId="09867278" w14:textId="2688F47C" w:rsidR="00892A07" w:rsidRPr="00087281" w:rsidDel="00F84B5D" w:rsidRDefault="0090260F" w:rsidP="00015611">
      <w:pPr>
        <w:pStyle w:val="PrrafoTFM"/>
        <w:rPr>
          <w:moveFrom w:id="73" w:author="Usuario" w:date="2023-07-05T21:12:00Z"/>
        </w:rPr>
      </w:pPr>
      <w:moveFromRangeStart w:id="74" w:author="Usuario" w:date="2023-07-05T21:12:00Z" w:name="move139483940"/>
      <w:moveFrom w:id="75" w:author="Usuario" w:date="2023-07-05T21:12:00Z">
        <w:r w:rsidRPr="00AC1C8E" w:rsidDel="00F84B5D">
          <w:t xml:space="preserve">Su cuerpo está </w:t>
        </w:r>
        <w:r w:rsidR="00396B11" w:rsidRPr="00AC1C8E" w:rsidDel="00F84B5D">
          <w:t xml:space="preserve">conformado por </w:t>
        </w:r>
        <w:r w:rsidRPr="00AC1C8E" w:rsidDel="00F84B5D">
          <w:t xml:space="preserve">un </w:t>
        </w:r>
        <w:r w:rsidR="00892A07" w:rsidRPr="00AC1C8E" w:rsidDel="00F84B5D">
          <w:t>tronco o pie,</w:t>
        </w:r>
        <w:r w:rsidR="00AA428C" w:rsidRPr="005D0B31" w:rsidDel="00F84B5D">
          <w:t xml:space="preserve"> por donde se adhiere al sustrato</w:t>
        </w:r>
        <w:r w:rsidR="00892A07" w:rsidRPr="005D0B31" w:rsidDel="00F84B5D">
          <w:t>;</w:t>
        </w:r>
        <w:r w:rsidR="00AA428C" w:rsidRPr="005D0B31" w:rsidDel="00F84B5D">
          <w:t xml:space="preserve"> y una corona de tentáculos</w:t>
        </w:r>
        <w:r w:rsidR="00892A07" w:rsidRPr="00C93FEE" w:rsidDel="00F84B5D">
          <w:t>,</w:t>
        </w:r>
        <w:r w:rsidR="00AA428C" w:rsidRPr="00C93FEE" w:rsidDel="00F84B5D">
          <w:t xml:space="preserve"> que rodea la boca y que utilizan para </w:t>
        </w:r>
        <w:r w:rsidR="00BA0DE3" w:rsidRPr="00DB5694" w:rsidDel="00F84B5D">
          <w:t>capturar alimento</w:t>
        </w:r>
        <w:r w:rsidR="00396B11" w:rsidRPr="006A089D" w:rsidDel="00F84B5D">
          <w:t xml:space="preserve"> de la columna del agua</w:t>
        </w:r>
        <w:r w:rsidR="00EF3002" w:rsidRPr="00102BF4" w:rsidDel="00F84B5D">
          <w:t>.</w:t>
        </w:r>
        <w:r w:rsidR="00FE4A66" w:rsidRPr="00102BF4" w:rsidDel="00F84B5D">
          <w:t xml:space="preserve"> Desd</w:t>
        </w:r>
        <w:r w:rsidR="00FE4A66" w:rsidRPr="00C30833" w:rsidDel="00F84B5D">
          <w:t>e un punto de vista histológico, su pared corporal está formada por dos epitelios (epidermis y gastrodermis), conectadas por una matriz extracelular intermedia: la mesoglea</w:t>
        </w:r>
        <w:r w:rsidR="00345CA8" w:rsidRPr="00F667C0" w:rsidDel="00F84B5D">
          <w:t xml:space="preserve"> </w:t>
        </w:r>
        <w:r w:rsidR="009A28F8" w:rsidRPr="00AC1C8E" w:rsidDel="00F84B5D">
          <w:rPr>
            <w:rFonts w:eastAsia="Times New Roman"/>
          </w:rPr>
          <w:t>(Bocharova &amp; Kozevich, 2011; Calvín Calvo &amp; Eisman Valdés, 2020)</w:t>
        </w:r>
        <w:r w:rsidR="00FE4A66" w:rsidRPr="00AC1C8E" w:rsidDel="00F84B5D">
          <w:t>.</w:t>
        </w:r>
      </w:moveFrom>
    </w:p>
    <w:moveFromRangeEnd w:id="74"/>
    <w:p w14:paraId="5F4AF901" w14:textId="443CD7A7" w:rsidR="00671255" w:rsidRPr="00087281" w:rsidRDefault="00396B11" w:rsidP="00A12252">
      <w:pPr>
        <w:pStyle w:val="PrrafoTFM"/>
      </w:pPr>
      <w:r w:rsidRPr="00087281">
        <w:t xml:space="preserve">Son organismos heterótrofos, que capturan partículas y pequeñas presas gracias a </w:t>
      </w:r>
      <w:del w:id="76" w:author="Usuario" w:date="2023-07-05T21:03:00Z">
        <w:r w:rsidRPr="00087281" w:rsidDel="00620453">
          <w:delText xml:space="preserve">las </w:delText>
        </w:r>
      </w:del>
      <w:ins w:id="77" w:author="Usuario" w:date="2023-07-05T21:03:00Z">
        <w:r w:rsidR="00620453">
          <w:t>que los inmovilizan mediante las</w:t>
        </w:r>
        <w:r w:rsidR="00620453" w:rsidRPr="00087281">
          <w:t xml:space="preserve"> </w:t>
        </w:r>
      </w:ins>
      <w:r w:rsidRPr="00087281">
        <w:t xml:space="preserve">toxinas </w:t>
      </w:r>
      <w:r w:rsidR="00151F15" w:rsidRPr="00087281">
        <w:t>presentes en</w:t>
      </w:r>
      <w:r w:rsidRPr="00087281">
        <w:t xml:space="preserve"> </w:t>
      </w:r>
      <w:ins w:id="78" w:author="Usuario" w:date="2023-07-05T21:03:00Z">
        <w:r w:rsidR="00620453">
          <w:t>unas células conocidas como</w:t>
        </w:r>
      </w:ins>
      <w:del w:id="79" w:author="Usuario" w:date="2023-07-05T21:03:00Z">
        <w:r w:rsidRPr="00087281" w:rsidDel="00620453">
          <w:delText>sus</w:delText>
        </w:r>
      </w:del>
      <w:r w:rsidRPr="00087281">
        <w:t xml:space="preserve"> </w:t>
      </w:r>
      <w:proofErr w:type="spellStart"/>
      <w:r w:rsidRPr="00087281">
        <w:t>cnidocitos</w:t>
      </w:r>
      <w:proofErr w:type="spellEnd"/>
      <w:r w:rsidRPr="00087281">
        <w:t xml:space="preserve">. No obstante, </w:t>
      </w:r>
      <w:r w:rsidRPr="00087281">
        <w:rPr>
          <w:i/>
          <w:iCs/>
        </w:rPr>
        <w:t>A. sulcata</w:t>
      </w:r>
      <w:r w:rsidRPr="00087281">
        <w:t xml:space="preserve"> es una de las especies de antozoos que presentan una relación simbiótica con </w:t>
      </w:r>
      <w:r w:rsidR="00557D04" w:rsidRPr="00087281">
        <w:t>dinoflagelados</w:t>
      </w:r>
      <w:r w:rsidRPr="00087281">
        <w:t xml:space="preserve"> </w:t>
      </w:r>
      <w:r w:rsidR="00557D04" w:rsidRPr="00087281">
        <w:t xml:space="preserve">del género </w:t>
      </w:r>
      <w:proofErr w:type="spellStart"/>
      <w:r w:rsidR="00557D04" w:rsidRPr="00087281">
        <w:rPr>
          <w:i/>
          <w:iCs/>
        </w:rPr>
        <w:t>Symbiodinium</w:t>
      </w:r>
      <w:proofErr w:type="spellEnd"/>
      <w:r w:rsidR="00557D04" w:rsidRPr="00087281">
        <w:t xml:space="preserve">, </w:t>
      </w:r>
      <w:del w:id="80" w:author="Usuario" w:date="2023-07-05T21:04:00Z">
        <w:r w:rsidRPr="00087281" w:rsidDel="00620453">
          <w:delText xml:space="preserve">que alojan en su </w:delText>
        </w:r>
        <w:r w:rsidR="00B738F8" w:rsidRPr="00087281" w:rsidDel="00620453">
          <w:delText>gastrodermis</w:delText>
        </w:r>
        <w:r w:rsidR="007E55A7" w:rsidRPr="00087281" w:rsidDel="00620453">
          <w:delText xml:space="preserve"> </w:delText>
        </w:r>
      </w:del>
      <w:r w:rsidR="009A28F8" w:rsidRPr="00087281">
        <w:rPr>
          <w:color w:val="000000"/>
        </w:rPr>
        <w:t>(Casado-</w:t>
      </w:r>
      <w:proofErr w:type="spellStart"/>
      <w:r w:rsidR="009A28F8" w:rsidRPr="00087281">
        <w:rPr>
          <w:color w:val="000000"/>
        </w:rPr>
        <w:t>Amezúa</w:t>
      </w:r>
      <w:proofErr w:type="spellEnd"/>
      <w:r w:rsidR="009A28F8" w:rsidRPr="00087281">
        <w:rPr>
          <w:color w:val="000000"/>
        </w:rPr>
        <w:t xml:space="preserve"> et al., 2016)</w:t>
      </w:r>
      <w:r w:rsidRPr="00087281">
        <w:t xml:space="preserve">. </w:t>
      </w:r>
      <w:r w:rsidR="00557D04" w:rsidRPr="00087281">
        <w:t xml:space="preserve">Estas microalgas, llamadas zooxantelas, complementan la nutrición heterótrofa de su hospedador animal con productos de su actividad fotosintética, en un complejo intercambio de nutrientes que aún no está completamente esclarecido </w:t>
      </w:r>
      <w:r w:rsidR="009A28F8" w:rsidRPr="00087281">
        <w:rPr>
          <w:color w:val="000000"/>
        </w:rPr>
        <w:t>(Davy et al., 2012)</w:t>
      </w:r>
      <w:r w:rsidR="00557D04" w:rsidRPr="00087281">
        <w:t>.</w:t>
      </w:r>
      <w:r w:rsidR="0044168A" w:rsidRPr="00087281">
        <w:t xml:space="preserve"> </w:t>
      </w:r>
    </w:p>
    <w:p w14:paraId="05E20987" w14:textId="09F38BE8" w:rsidR="00396B11" w:rsidRPr="00087281" w:rsidRDefault="0044168A" w:rsidP="00A12252">
      <w:pPr>
        <w:pStyle w:val="PrrafoTFM"/>
      </w:pPr>
      <w:r w:rsidRPr="00087281">
        <w:rPr>
          <w:color w:val="7F7F7F" w:themeColor="text1" w:themeTint="80"/>
        </w:rPr>
        <w:t>(Aquí ver si puedo meter un esquema de las zooxantelas en la gastrodermis</w:t>
      </w:r>
      <w:r w:rsidR="002D359C" w:rsidRPr="00087281">
        <w:rPr>
          <w:color w:val="7F7F7F" w:themeColor="text1" w:themeTint="80"/>
        </w:rPr>
        <w:t>, hacerlo</w:t>
      </w:r>
      <w:r w:rsidR="00203842" w:rsidRPr="00087281">
        <w:rPr>
          <w:color w:val="7F7F7F" w:themeColor="text1" w:themeTint="80"/>
        </w:rPr>
        <w:t xml:space="preserve"> yo</w:t>
      </w:r>
      <w:r w:rsidR="002D359C" w:rsidRPr="00087281">
        <w:rPr>
          <w:color w:val="7F7F7F" w:themeColor="text1" w:themeTint="80"/>
        </w:rPr>
        <w:t xml:space="preserve"> si no encuentro ninguno).</w:t>
      </w:r>
    </w:p>
    <w:p w14:paraId="4B94240C" w14:textId="33A4B27B" w:rsidR="00557D04" w:rsidRDefault="007E55A7" w:rsidP="00A12252">
      <w:pPr>
        <w:pStyle w:val="PrrafoTFM"/>
        <w:rPr>
          <w:ins w:id="81" w:author="Usuario" w:date="2023-07-05T21:19:00Z"/>
        </w:rPr>
      </w:pPr>
      <w:r w:rsidRPr="00087281">
        <w:t xml:space="preserve">Esta relación </w:t>
      </w:r>
      <w:r w:rsidR="00C61E75" w:rsidRPr="00087281">
        <w:t>mutualista</w:t>
      </w:r>
      <w:r w:rsidRPr="00087281">
        <w:t xml:space="preserve"> es de una profunda importancia en ecosistemas oligotróficos, </w:t>
      </w:r>
      <w:r w:rsidR="00C61E75" w:rsidRPr="00087281">
        <w:t xml:space="preserve">como </w:t>
      </w:r>
      <w:r w:rsidRPr="00087281">
        <w:t xml:space="preserve">el mar Mediterráneo </w:t>
      </w:r>
      <w:r w:rsidR="009A28F8" w:rsidRPr="00087281">
        <w:rPr>
          <w:color w:val="000000"/>
        </w:rPr>
        <w:t>(Casado-</w:t>
      </w:r>
      <w:proofErr w:type="spellStart"/>
      <w:r w:rsidR="009A28F8" w:rsidRPr="00087281">
        <w:rPr>
          <w:color w:val="000000"/>
        </w:rPr>
        <w:t>Amezúa</w:t>
      </w:r>
      <w:proofErr w:type="spellEnd"/>
      <w:r w:rsidR="009A28F8" w:rsidRPr="00087281">
        <w:rPr>
          <w:color w:val="000000"/>
        </w:rPr>
        <w:t xml:space="preserve"> et al., 2016; Davy et al., 2012)</w:t>
      </w:r>
      <w:r w:rsidRPr="00087281">
        <w:t xml:space="preserve">. </w:t>
      </w:r>
      <w:r w:rsidR="00557D04" w:rsidRPr="00087281">
        <w:t xml:space="preserve">La evolución de esta </w:t>
      </w:r>
      <w:r w:rsidR="00557D04" w:rsidRPr="00087281">
        <w:lastRenderedPageBreak/>
        <w:t xml:space="preserve">relación simbiótica ha </w:t>
      </w:r>
      <w:r w:rsidR="004A3784" w:rsidRPr="00087281">
        <w:t>supuesto una gran ventaja competitiva en entornos pobres en nutrientes</w:t>
      </w:r>
      <w:r w:rsidR="00AC26F0" w:rsidRPr="00087281">
        <w:t xml:space="preserve">, </w:t>
      </w:r>
      <w:r w:rsidR="004A3784" w:rsidRPr="00087281">
        <w:t>pero también ha conllevado una gran diversidad de adaptaciones fisiológicas en los antozoos hospedadores, que están ausentes en antozoos no simbióticos</w:t>
      </w:r>
      <w:r w:rsidR="00AC26F0" w:rsidRPr="00087281">
        <w:t xml:space="preserve">. </w:t>
      </w:r>
      <w:r w:rsidR="00642A6F" w:rsidRPr="00087281">
        <w:t>Estas</w:t>
      </w:r>
      <w:r w:rsidR="00AC26F0" w:rsidRPr="00087281">
        <w:t xml:space="preserve"> adaptaciones incluyen</w:t>
      </w:r>
      <w:r w:rsidR="00642A6F" w:rsidRPr="00087281">
        <w:t>, entre otras,</w:t>
      </w:r>
      <w:r w:rsidR="00AC26F0" w:rsidRPr="00087281">
        <w:t xml:space="preserve"> mecanismos de captación y concentración de bicarbonato</w:t>
      </w:r>
      <w:r w:rsidR="00884193" w:rsidRPr="00087281">
        <w:t xml:space="preserve"> para la actividad Rubisco</w:t>
      </w:r>
      <w:r w:rsidR="00AC26F0" w:rsidRPr="00087281">
        <w:t>,</w:t>
      </w:r>
      <w:r w:rsidRPr="00087281">
        <w:t xml:space="preserve"> síntesis de sustancias</w:t>
      </w:r>
      <w:r w:rsidR="00AC26F0" w:rsidRPr="00087281">
        <w:t xml:space="preserve"> fotoprotector</w:t>
      </w:r>
      <w:r w:rsidRPr="00087281">
        <w:t>a</w:t>
      </w:r>
      <w:r w:rsidR="00AC26F0" w:rsidRPr="00087281">
        <w:t>s</w:t>
      </w:r>
      <w:r w:rsidR="00884193" w:rsidRPr="00087281">
        <w:t xml:space="preserve"> frente a radiación ultravioleta (UV)</w:t>
      </w:r>
      <w:r w:rsidR="00AC26F0" w:rsidRPr="00087281">
        <w:t>, y un sistema antioxidante</w:t>
      </w:r>
      <w:r w:rsidR="006F4BAC" w:rsidRPr="00087281">
        <w:t xml:space="preserve"> enzimático</w:t>
      </w:r>
      <w:r w:rsidR="00AC26F0" w:rsidRPr="00087281">
        <w:t xml:space="preserve"> muy eficiente para hacer frente a las grandes fluctuaciones en la concentración de oxígeno que experimentan diariamente en consecuencia a la actividad </w:t>
      </w:r>
      <w:proofErr w:type="gramStart"/>
      <w:r w:rsidR="00AC26F0" w:rsidRPr="00087281">
        <w:t>fotosintética</w:t>
      </w:r>
      <w:ins w:id="82" w:author="Usuario" w:date="2023-07-05T21:05:00Z">
        <w:r w:rsidR="00620453">
          <w:t xml:space="preserve"> </w:t>
        </w:r>
      </w:ins>
      <w:r w:rsidR="00AC26F0" w:rsidRPr="00087281">
        <w:t xml:space="preserve"> </w:t>
      </w:r>
      <w:r w:rsidR="009A28F8" w:rsidRPr="00087281">
        <w:rPr>
          <w:color w:val="000000"/>
        </w:rPr>
        <w:t>(</w:t>
      </w:r>
      <w:proofErr w:type="gramEnd"/>
      <w:r w:rsidR="009A28F8" w:rsidRPr="00087281">
        <w:rPr>
          <w:color w:val="000000"/>
        </w:rPr>
        <w:t xml:space="preserve">Davy et al., 2012; </w:t>
      </w:r>
      <w:proofErr w:type="spellStart"/>
      <w:r w:rsidR="009A28F8" w:rsidRPr="00087281">
        <w:rPr>
          <w:color w:val="000000"/>
        </w:rPr>
        <w:t>Furla</w:t>
      </w:r>
      <w:proofErr w:type="spellEnd"/>
      <w:r w:rsidR="009A28F8" w:rsidRPr="00087281">
        <w:rPr>
          <w:color w:val="000000"/>
        </w:rPr>
        <w:t xml:space="preserve"> et al., 2005; </w:t>
      </w:r>
      <w:proofErr w:type="spellStart"/>
      <w:r w:rsidR="009A28F8" w:rsidRPr="00087281">
        <w:rPr>
          <w:color w:val="000000"/>
        </w:rPr>
        <w:t>Richier</w:t>
      </w:r>
      <w:proofErr w:type="spellEnd"/>
      <w:r w:rsidR="009A28F8" w:rsidRPr="00087281">
        <w:rPr>
          <w:color w:val="000000"/>
        </w:rPr>
        <w:t xml:space="preserve"> et al., 2005)</w:t>
      </w:r>
      <w:r w:rsidR="00D717A9" w:rsidRPr="00087281">
        <w:t>.</w:t>
      </w:r>
    </w:p>
    <w:p w14:paraId="74DAD947" w14:textId="5EF2337C" w:rsidR="005D0B31" w:rsidRPr="005D0B31" w:rsidRDefault="005D0B31" w:rsidP="00A12252">
      <w:pPr>
        <w:pStyle w:val="PrrafoTFM"/>
        <w:rPr>
          <w:color w:val="000000" w:themeColor="text1"/>
          <w:rPrChange w:id="83" w:author="Usuario" w:date="2023-07-05T21:19:00Z">
            <w:rPr/>
          </w:rPrChange>
        </w:rPr>
      </w:pPr>
      <w:ins w:id="84" w:author="Usuario" w:date="2023-07-05T21:19:00Z">
        <w:r w:rsidRPr="005D0B31">
          <w:rPr>
            <w:color w:val="000000" w:themeColor="text1"/>
            <w:highlight w:val="yellow"/>
            <w:rPrChange w:id="85" w:author="Usuario" w:date="2023-07-05T21:19:00Z">
              <w:rPr/>
            </w:rPrChange>
          </w:rPr>
          <w:t xml:space="preserve">Habla algo de </w:t>
        </w:r>
        <w:proofErr w:type="gramStart"/>
        <w:r w:rsidRPr="005D0B31">
          <w:rPr>
            <w:color w:val="000000" w:themeColor="text1"/>
            <w:highlight w:val="yellow"/>
            <w:rPrChange w:id="86" w:author="Usuario" w:date="2023-07-05T21:19:00Z">
              <w:rPr/>
            </w:rPrChange>
          </w:rPr>
          <w:t>reproducción  (</w:t>
        </w:r>
        <w:proofErr w:type="gramEnd"/>
        <w:r w:rsidRPr="005D0B31">
          <w:rPr>
            <w:color w:val="000000" w:themeColor="text1"/>
            <w:highlight w:val="yellow"/>
            <w:rPrChange w:id="87" w:author="Usuario" w:date="2023-07-05T21:19:00Z">
              <w:rPr>
                <w:color w:val="000000" w:themeColor="text1"/>
              </w:rPr>
            </w:rPrChange>
          </w:rPr>
          <w:t>para justificar las divisiones que hemos observado)</w:t>
        </w:r>
      </w:ins>
    </w:p>
    <w:p w14:paraId="75E60B3D" w14:textId="4C04F4B0" w:rsidR="00F64756" w:rsidDel="00F84B5D" w:rsidRDefault="00F64756" w:rsidP="00F64756">
      <w:pPr>
        <w:pStyle w:val="PrrafoTFM"/>
        <w:rPr>
          <w:del w:id="88" w:author="Usuario" w:date="2023-07-05T21:08:00Z"/>
        </w:rPr>
      </w:pPr>
      <w:del w:id="89" w:author="Usuario" w:date="2023-07-05T21:08:00Z">
        <w:r w:rsidRPr="00087281" w:rsidDel="00F84B5D">
          <w:delText>La especie</w:delText>
        </w:r>
        <w:r w:rsidRPr="00087281" w:rsidDel="00F84B5D">
          <w:rPr>
            <w:i/>
            <w:iCs/>
          </w:rPr>
          <w:delText xml:space="preserve"> A. sulcata</w:delText>
        </w:r>
        <w:r w:rsidRPr="00087281" w:rsidDel="00F84B5D">
          <w:delText xml:space="preserve"> agrupa tres variedades (</w:delText>
        </w:r>
        <w:r w:rsidRPr="00087281" w:rsidDel="00F84B5D">
          <w:rPr>
            <w:i/>
            <w:iCs/>
          </w:rPr>
          <w:delText>vulgaris</w:delText>
        </w:r>
        <w:r w:rsidRPr="00087281" w:rsidDel="00F84B5D">
          <w:delText xml:space="preserve">, </w:delText>
        </w:r>
        <w:r w:rsidRPr="00087281" w:rsidDel="00F84B5D">
          <w:rPr>
            <w:i/>
            <w:iCs/>
          </w:rPr>
          <w:delText>smaragdina</w:delText>
        </w:r>
        <w:r w:rsidRPr="00087281" w:rsidDel="00F84B5D">
          <w:delText xml:space="preserve"> y </w:delText>
        </w:r>
        <w:r w:rsidRPr="00087281" w:rsidDel="00F84B5D">
          <w:rPr>
            <w:i/>
            <w:iCs/>
          </w:rPr>
          <w:delText>rufescens)</w:delText>
        </w:r>
        <w:r w:rsidRPr="00087281" w:rsidDel="00F84B5D">
          <w:delText>, que se distinguen entre ellas por las proteínas fluorescentes que expresan en su epidermis. Todas ellas tienen en común la presencia de una cromoproteína no fluorescente rosa, que les da la coloración típica a los extremos del tentáculo</w:delText>
        </w:r>
        <w:r w:rsidR="00337EDB" w:rsidRPr="00087281" w:rsidDel="00F84B5D">
          <w:delText xml:space="preserve"> y que las distingue de otras especies del género como </w:delText>
        </w:r>
        <w:r w:rsidR="00337EDB" w:rsidRPr="00087281" w:rsidDel="00F84B5D">
          <w:rPr>
            <w:i/>
            <w:iCs/>
          </w:rPr>
          <w:delText>A. viridis</w:delText>
        </w:r>
        <w:r w:rsidR="00337EDB" w:rsidRPr="00087281" w:rsidDel="00F84B5D">
          <w:delText xml:space="preserve"> y </w:delText>
        </w:r>
        <w:r w:rsidR="00337EDB" w:rsidRPr="00087281" w:rsidDel="00F84B5D">
          <w:rPr>
            <w:i/>
            <w:iCs/>
          </w:rPr>
          <w:delText>A. rustica</w:delText>
        </w:r>
        <w:r w:rsidRPr="00087281" w:rsidDel="00F84B5D">
          <w:delText>. No obstante, la taxonomía no está completamente consensuada y cada vez hay más evidencias de que las tres especies no s</w:delText>
        </w:r>
        <w:r w:rsidR="00133B79" w:rsidRPr="00087281" w:rsidDel="00F84B5D">
          <w:delText>on grupos monofiléticos</w:delText>
        </w:r>
        <w:r w:rsidRPr="00087281" w:rsidDel="00F84B5D">
          <w:delText xml:space="preserve">, sino que </w:delText>
        </w:r>
        <w:r w:rsidR="00133B79" w:rsidRPr="00087281" w:rsidDel="00F84B5D">
          <w:delText>conformarían</w:delText>
        </w:r>
        <w:r w:rsidRPr="00087281" w:rsidDel="00F84B5D">
          <w:delText xml:space="preserve"> una única especie</w:delText>
        </w:r>
        <w:r w:rsidR="00C33A96" w:rsidRPr="00087281" w:rsidDel="00F84B5D">
          <w:delText xml:space="preserve"> </w:delText>
        </w:r>
        <w:r w:rsidR="009A28F8" w:rsidRPr="00087281" w:rsidDel="00F84B5D">
          <w:rPr>
            <w:color w:val="000000"/>
          </w:rPr>
          <w:delText>(Mallien et al., 2017; Porro et al., 2019)</w:delText>
        </w:r>
        <w:r w:rsidR="00C33A96" w:rsidRPr="00087281" w:rsidDel="00F84B5D">
          <w:delText>.</w:delText>
        </w:r>
      </w:del>
    </w:p>
    <w:p w14:paraId="21ACDC97" w14:textId="2BEA8AAA" w:rsidR="007D0F34" w:rsidRPr="007D0F34" w:rsidDel="00F84B5D" w:rsidRDefault="007D0F34" w:rsidP="00F64756">
      <w:pPr>
        <w:pStyle w:val="PrrafoTFM"/>
        <w:rPr>
          <w:del w:id="90" w:author="Usuario" w:date="2023-07-05T21:08:00Z"/>
          <w:color w:val="7F7F7F" w:themeColor="text1" w:themeTint="80"/>
        </w:rPr>
      </w:pPr>
      <w:del w:id="91" w:author="Usuario" w:date="2023-07-05T21:08:00Z">
        <w:r w:rsidRPr="007D0F34" w:rsidDel="00F84B5D">
          <w:rPr>
            <w:color w:val="7F7F7F" w:themeColor="text1" w:themeTint="80"/>
          </w:rPr>
          <w:delText>(</w:delText>
        </w:r>
        <w:r w:rsidDel="00F84B5D">
          <w:rPr>
            <w:color w:val="7F7F7F" w:themeColor="text1" w:themeTint="80"/>
          </w:rPr>
          <w:delText>aquí insertar</w:delText>
        </w:r>
        <w:r w:rsidRPr="007D0F34" w:rsidDel="00F84B5D">
          <w:rPr>
            <w:color w:val="7F7F7F" w:themeColor="text1" w:themeTint="80"/>
          </w:rPr>
          <w:delText xml:space="preserve"> fotos de las anemonas del cultivo, enseñando las distintas variedades)</w:delText>
        </w:r>
      </w:del>
    </w:p>
    <w:p w14:paraId="3ACC1579" w14:textId="59E52227" w:rsidR="00F84B5D" w:rsidRDefault="00F84B5D" w:rsidP="00F84B5D">
      <w:pPr>
        <w:pStyle w:val="PrrafoTFM"/>
        <w:rPr>
          <w:ins w:id="92" w:author="Usuario" w:date="2023-07-05T21:13:00Z"/>
        </w:rPr>
      </w:pPr>
      <w:ins w:id="93" w:author="Usuario" w:date="2023-07-05T21:12:00Z">
        <w:r w:rsidRPr="00F84B5D">
          <w:rPr>
            <w:rPrChange w:id="94" w:author="Usuario" w:date="2023-07-05T21:13:00Z">
              <w:rPr>
                <w:highlight w:val="yellow"/>
              </w:rPr>
            </w:rPrChange>
          </w:rPr>
          <w:t>Con relación a su morfología y organizaci</w:t>
        </w:r>
      </w:ins>
      <w:ins w:id="95" w:author="Usuario" w:date="2023-07-05T21:13:00Z">
        <w:r w:rsidRPr="00F84B5D">
          <w:rPr>
            <w:rPrChange w:id="96" w:author="Usuario" w:date="2023-07-05T21:13:00Z">
              <w:rPr>
                <w:highlight w:val="yellow"/>
              </w:rPr>
            </w:rPrChange>
          </w:rPr>
          <w:t>ón histológica, s</w:t>
        </w:r>
      </w:ins>
      <w:moveToRangeStart w:id="97" w:author="Usuario" w:date="2023-07-05T21:12:00Z" w:name="move139483940"/>
      <w:moveTo w:id="98" w:author="Usuario" w:date="2023-07-05T21:12:00Z">
        <w:del w:id="99" w:author="Usuario" w:date="2023-07-05T21:13:00Z">
          <w:r w:rsidRPr="00F84B5D" w:rsidDel="00F84B5D">
            <w:rPr>
              <w:rPrChange w:id="100" w:author="Usuario" w:date="2023-07-05T21:13:00Z">
                <w:rPr>
                  <w:highlight w:val="yellow"/>
                </w:rPr>
              </w:rPrChange>
            </w:rPr>
            <w:delText>S</w:delText>
          </w:r>
        </w:del>
        <w:r w:rsidRPr="00F84B5D">
          <w:rPr>
            <w:rPrChange w:id="101" w:author="Usuario" w:date="2023-07-05T21:13:00Z">
              <w:rPr>
                <w:highlight w:val="yellow"/>
              </w:rPr>
            </w:rPrChange>
          </w:rPr>
          <w:t xml:space="preserve">u cuerpo está conformado por un tronco o pie, por donde se adhiere al sustrato; y una corona de tentáculos, que rodea la boca y que utilizan para capturar alimento de la columna del agua. </w:t>
        </w:r>
        <w:del w:id="102" w:author="Usuario" w:date="2023-07-05T21:13:00Z">
          <w:r w:rsidRPr="00F84B5D" w:rsidDel="00F84B5D">
            <w:rPr>
              <w:rPrChange w:id="103" w:author="Usuario" w:date="2023-07-05T21:13:00Z">
                <w:rPr>
                  <w:highlight w:val="yellow"/>
                </w:rPr>
              </w:rPrChange>
            </w:rPr>
            <w:delText>Desde un punto de vista histológico, s</w:delText>
          </w:r>
        </w:del>
      </w:moveTo>
      <w:ins w:id="104" w:author="Usuario" w:date="2023-07-05T21:13:00Z">
        <w:r w:rsidRPr="00F84B5D">
          <w:rPr>
            <w:rPrChange w:id="105" w:author="Usuario" w:date="2023-07-05T21:13:00Z">
              <w:rPr>
                <w:highlight w:val="yellow"/>
              </w:rPr>
            </w:rPrChange>
          </w:rPr>
          <w:t>S</w:t>
        </w:r>
      </w:ins>
      <w:moveTo w:id="106" w:author="Usuario" w:date="2023-07-05T21:12:00Z">
        <w:r w:rsidRPr="00F84B5D">
          <w:rPr>
            <w:rPrChange w:id="107" w:author="Usuario" w:date="2023-07-05T21:13:00Z">
              <w:rPr>
                <w:highlight w:val="yellow"/>
              </w:rPr>
            </w:rPrChange>
          </w:rPr>
          <w:t xml:space="preserve">u pared corporal está formada por dos epitelios (epidermis y </w:t>
        </w:r>
        <w:proofErr w:type="spellStart"/>
        <w:r w:rsidRPr="00F84B5D">
          <w:rPr>
            <w:rPrChange w:id="108" w:author="Usuario" w:date="2023-07-05T21:13:00Z">
              <w:rPr>
                <w:highlight w:val="yellow"/>
              </w:rPr>
            </w:rPrChange>
          </w:rPr>
          <w:t>gastrodermis</w:t>
        </w:r>
        <w:proofErr w:type="spellEnd"/>
        <w:r w:rsidRPr="00F84B5D">
          <w:rPr>
            <w:rPrChange w:id="109" w:author="Usuario" w:date="2023-07-05T21:13:00Z">
              <w:rPr>
                <w:highlight w:val="yellow"/>
              </w:rPr>
            </w:rPrChange>
          </w:rPr>
          <w:t xml:space="preserve">), conectadas por una matriz extracelular intermedia: la </w:t>
        </w:r>
        <w:proofErr w:type="spellStart"/>
        <w:r w:rsidRPr="00F84B5D">
          <w:rPr>
            <w:rPrChange w:id="110" w:author="Usuario" w:date="2023-07-05T21:13:00Z">
              <w:rPr>
                <w:highlight w:val="yellow"/>
              </w:rPr>
            </w:rPrChange>
          </w:rPr>
          <w:t>mesoglea</w:t>
        </w:r>
        <w:proofErr w:type="spellEnd"/>
        <w:r w:rsidRPr="00F84B5D">
          <w:rPr>
            <w:rPrChange w:id="111" w:author="Usuario" w:date="2023-07-05T21:13:00Z">
              <w:rPr>
                <w:highlight w:val="yellow"/>
              </w:rPr>
            </w:rPrChange>
          </w:rPr>
          <w:t xml:space="preserve"> </w:t>
        </w:r>
        <w:r w:rsidRPr="00F84B5D">
          <w:rPr>
            <w:rFonts w:eastAsia="Times New Roman"/>
            <w:rPrChange w:id="112" w:author="Usuario" w:date="2023-07-05T21:13:00Z">
              <w:rPr>
                <w:rFonts w:eastAsia="Times New Roman"/>
                <w:highlight w:val="yellow"/>
              </w:rPr>
            </w:rPrChange>
          </w:rPr>
          <w:t>(</w:t>
        </w:r>
        <w:proofErr w:type="spellStart"/>
        <w:r w:rsidRPr="00F84B5D">
          <w:rPr>
            <w:rFonts w:eastAsia="Times New Roman"/>
            <w:rPrChange w:id="113" w:author="Usuario" w:date="2023-07-05T21:13:00Z">
              <w:rPr>
                <w:rFonts w:eastAsia="Times New Roman"/>
                <w:highlight w:val="yellow"/>
              </w:rPr>
            </w:rPrChange>
          </w:rPr>
          <w:t>Bocharova</w:t>
        </w:r>
        <w:proofErr w:type="spellEnd"/>
        <w:r w:rsidRPr="00F84B5D">
          <w:rPr>
            <w:rFonts w:eastAsia="Times New Roman"/>
            <w:rPrChange w:id="114" w:author="Usuario" w:date="2023-07-05T21:13:00Z">
              <w:rPr>
                <w:rFonts w:eastAsia="Times New Roman"/>
                <w:highlight w:val="yellow"/>
              </w:rPr>
            </w:rPrChange>
          </w:rPr>
          <w:t xml:space="preserve"> &amp; </w:t>
        </w:r>
        <w:proofErr w:type="spellStart"/>
        <w:r w:rsidRPr="00F84B5D">
          <w:rPr>
            <w:rFonts w:eastAsia="Times New Roman"/>
            <w:rPrChange w:id="115" w:author="Usuario" w:date="2023-07-05T21:13:00Z">
              <w:rPr>
                <w:rFonts w:eastAsia="Times New Roman"/>
                <w:highlight w:val="yellow"/>
              </w:rPr>
            </w:rPrChange>
          </w:rPr>
          <w:t>Kozevich</w:t>
        </w:r>
        <w:proofErr w:type="spellEnd"/>
        <w:r w:rsidRPr="00F84B5D">
          <w:rPr>
            <w:rFonts w:eastAsia="Times New Roman"/>
            <w:rPrChange w:id="116" w:author="Usuario" w:date="2023-07-05T21:13:00Z">
              <w:rPr>
                <w:rFonts w:eastAsia="Times New Roman"/>
                <w:highlight w:val="yellow"/>
              </w:rPr>
            </w:rPrChange>
          </w:rPr>
          <w:t xml:space="preserve">, 2011; </w:t>
        </w:r>
        <w:proofErr w:type="spellStart"/>
        <w:r w:rsidRPr="00F84B5D">
          <w:rPr>
            <w:rFonts w:eastAsia="Times New Roman"/>
            <w:rPrChange w:id="117" w:author="Usuario" w:date="2023-07-05T21:13:00Z">
              <w:rPr>
                <w:rFonts w:eastAsia="Times New Roman"/>
                <w:highlight w:val="yellow"/>
              </w:rPr>
            </w:rPrChange>
          </w:rPr>
          <w:t>Calvín</w:t>
        </w:r>
        <w:proofErr w:type="spellEnd"/>
        <w:r w:rsidRPr="00F84B5D">
          <w:rPr>
            <w:rFonts w:eastAsia="Times New Roman"/>
            <w:rPrChange w:id="118" w:author="Usuario" w:date="2023-07-05T21:13:00Z">
              <w:rPr>
                <w:rFonts w:eastAsia="Times New Roman"/>
                <w:highlight w:val="yellow"/>
              </w:rPr>
            </w:rPrChange>
          </w:rPr>
          <w:t xml:space="preserve"> Calvo &amp; </w:t>
        </w:r>
        <w:proofErr w:type="spellStart"/>
        <w:r w:rsidRPr="00F84B5D">
          <w:rPr>
            <w:rFonts w:eastAsia="Times New Roman"/>
            <w:rPrChange w:id="119" w:author="Usuario" w:date="2023-07-05T21:13:00Z">
              <w:rPr>
                <w:rFonts w:eastAsia="Times New Roman"/>
                <w:highlight w:val="yellow"/>
              </w:rPr>
            </w:rPrChange>
          </w:rPr>
          <w:t>Eisman</w:t>
        </w:r>
        <w:proofErr w:type="spellEnd"/>
        <w:r w:rsidRPr="00F84B5D">
          <w:rPr>
            <w:rFonts w:eastAsia="Times New Roman"/>
            <w:rPrChange w:id="120" w:author="Usuario" w:date="2023-07-05T21:13:00Z">
              <w:rPr>
                <w:rFonts w:eastAsia="Times New Roman"/>
                <w:highlight w:val="yellow"/>
              </w:rPr>
            </w:rPrChange>
          </w:rPr>
          <w:t xml:space="preserve"> Valdés, 2020)</w:t>
        </w:r>
        <w:r w:rsidRPr="00F84B5D">
          <w:t>.</w:t>
        </w:r>
      </w:moveTo>
    </w:p>
    <w:p w14:paraId="465C299B" w14:textId="170F9DDA" w:rsidR="00F84B5D" w:rsidRDefault="00F84B5D" w:rsidP="00F84B5D">
      <w:pPr>
        <w:pStyle w:val="PrrafoTFM"/>
        <w:rPr>
          <w:ins w:id="121" w:author="Usuario" w:date="2023-07-05T21:13:00Z"/>
        </w:rPr>
      </w:pPr>
    </w:p>
    <w:p w14:paraId="4D2779A7" w14:textId="0E670587" w:rsidR="00F84B5D" w:rsidRPr="00F84B5D" w:rsidRDefault="00F84B5D" w:rsidP="00F84B5D">
      <w:pPr>
        <w:pStyle w:val="PrrafoTFM"/>
        <w:rPr>
          <w:moveTo w:id="122" w:author="Usuario" w:date="2023-07-05T21:12:00Z"/>
          <w:color w:val="808080" w:themeColor="background1" w:themeShade="80"/>
          <w:rPrChange w:id="123" w:author="Usuario" w:date="2023-07-05T21:14:00Z">
            <w:rPr>
              <w:moveTo w:id="124" w:author="Usuario" w:date="2023-07-05T21:12:00Z"/>
            </w:rPr>
          </w:rPrChange>
        </w:rPr>
      </w:pPr>
      <w:ins w:id="125" w:author="Usuario" w:date="2023-07-05T21:14:00Z">
        <w:r w:rsidRPr="00C93FEE">
          <w:rPr>
            <w:color w:val="808080" w:themeColor="background1" w:themeShade="80"/>
            <w:highlight w:val="yellow"/>
            <w:rPrChange w:id="126" w:author="Usuario" w:date="2023-07-05T21:21:00Z">
              <w:rPr/>
            </w:rPrChange>
          </w:rPr>
          <w:t xml:space="preserve">Incluir </w:t>
        </w:r>
      </w:ins>
      <w:ins w:id="127" w:author="Usuario" w:date="2023-07-05T21:13:00Z">
        <w:r w:rsidRPr="00C93FEE">
          <w:rPr>
            <w:color w:val="808080" w:themeColor="background1" w:themeShade="80"/>
            <w:highlight w:val="yellow"/>
            <w:rPrChange w:id="128" w:author="Usuario" w:date="2023-07-05T21:21:00Z">
              <w:rPr/>
            </w:rPrChange>
          </w:rPr>
          <w:t>esquema describiendo capas histol</w:t>
        </w:r>
      </w:ins>
      <w:ins w:id="129" w:author="Usuario" w:date="2023-07-05T21:14:00Z">
        <w:r w:rsidRPr="00C93FEE">
          <w:rPr>
            <w:color w:val="808080" w:themeColor="background1" w:themeShade="80"/>
            <w:highlight w:val="yellow"/>
            <w:rPrChange w:id="130" w:author="Usuario" w:date="2023-07-05T21:21:00Z">
              <w:rPr/>
            </w:rPrChange>
          </w:rPr>
          <w:t>ógicas con el fin de justificar el estudio histológico</w:t>
        </w:r>
      </w:ins>
    </w:p>
    <w:moveToRangeEnd w:id="97"/>
    <w:p w14:paraId="1DB84170" w14:textId="77777777" w:rsidR="00F84B5D" w:rsidRDefault="00F84B5D" w:rsidP="00A121D4">
      <w:pPr>
        <w:pStyle w:val="PrrafoTFM"/>
        <w:rPr>
          <w:ins w:id="131" w:author="Usuario" w:date="2023-07-05T21:11:00Z"/>
        </w:rPr>
      </w:pPr>
    </w:p>
    <w:p w14:paraId="416F8867" w14:textId="77777777" w:rsidR="00F84B5D" w:rsidRDefault="00F84B5D" w:rsidP="00A121D4">
      <w:pPr>
        <w:pStyle w:val="PrrafoTFM"/>
        <w:rPr>
          <w:ins w:id="132" w:author="Usuario" w:date="2023-07-05T21:11:00Z"/>
        </w:rPr>
      </w:pPr>
    </w:p>
    <w:p w14:paraId="1CDE17F2" w14:textId="77777777" w:rsidR="00F84B5D" w:rsidRDefault="00F84B5D" w:rsidP="00A121D4">
      <w:pPr>
        <w:pStyle w:val="PrrafoTFM"/>
        <w:rPr>
          <w:ins w:id="133" w:author="Usuario" w:date="2023-07-05T21:11:00Z"/>
        </w:rPr>
      </w:pPr>
    </w:p>
    <w:p w14:paraId="6F9E49A9" w14:textId="77777777" w:rsidR="00F84B5D" w:rsidRDefault="00F84B5D" w:rsidP="00A121D4">
      <w:pPr>
        <w:pStyle w:val="PrrafoTFM"/>
        <w:rPr>
          <w:ins w:id="134" w:author="Usuario" w:date="2023-07-05T21:11:00Z"/>
        </w:rPr>
      </w:pPr>
    </w:p>
    <w:p w14:paraId="0D37B1B3" w14:textId="33F59693" w:rsidR="00A121D4" w:rsidRPr="00087281" w:rsidRDefault="0044168A" w:rsidP="00A121D4">
      <w:pPr>
        <w:pStyle w:val="PrrafoTFM"/>
      </w:pPr>
      <w:r>
        <w:t xml:space="preserve">En </w:t>
      </w:r>
      <w:r w:rsidRPr="00087281">
        <w:t xml:space="preserve">España, la ortiguilla de mar es un producto consumido y muy apreciado localmente en zonas de Andalucía occidental, pero cuya popularidad se está extendiendo cada vez más en la gastronomía nacional </w:t>
      </w:r>
      <w:r w:rsidR="009A28F8" w:rsidRPr="00087281">
        <w:rPr>
          <w:color w:val="000000"/>
        </w:rPr>
        <w:t>(Daza Cordero et al., 2002)</w:t>
      </w:r>
      <w:r w:rsidRPr="00087281">
        <w:t>.</w:t>
      </w:r>
      <w:r w:rsidR="00677A01" w:rsidRPr="00087281">
        <w:t xml:space="preserve"> La Orden de 24 de abril de 2003 (BOJA) establece diferentes medidas de regulación de su explotación, entre las que destacan una talla mínima de 15 g, una cuota de 1 kg por recolector y día, y un periodo de veda que abarca los meses de enero y febrero. Pese a estas </w:t>
      </w:r>
      <w:r w:rsidR="007364F0" w:rsidRPr="00087281">
        <w:t>regulaciones</w:t>
      </w:r>
      <w:r w:rsidR="00677A01" w:rsidRPr="00087281">
        <w:t xml:space="preserve">, </w:t>
      </w:r>
      <w:r w:rsidR="007364F0" w:rsidRPr="00087281">
        <w:t>existe una</w:t>
      </w:r>
      <w:r w:rsidR="00677A01" w:rsidRPr="00087281">
        <w:t xml:space="preserve"> elevada prevalencia de</w:t>
      </w:r>
      <w:r w:rsidR="00757476" w:rsidRPr="00087281">
        <w:t xml:space="preserve"> la recolección ilegal y/o no </w:t>
      </w:r>
      <w:r w:rsidR="007364F0" w:rsidRPr="00087281">
        <w:t>declarada</w:t>
      </w:r>
      <w:r w:rsidR="00EF426E" w:rsidRPr="00087281">
        <w:t>, y</w:t>
      </w:r>
      <w:r w:rsidR="00697267" w:rsidRPr="00087281">
        <w:t xml:space="preserve"> con frecuencia</w:t>
      </w:r>
      <w:r w:rsidR="00EF426E" w:rsidRPr="00087281">
        <w:t xml:space="preserve"> los datos oficiales de capturas no aparecen publicados</w:t>
      </w:r>
      <w:r w:rsidR="007364F0" w:rsidRPr="00087281">
        <w:t xml:space="preserve"> </w:t>
      </w:r>
      <w:r w:rsidR="009A28F8" w:rsidRPr="00087281">
        <w:rPr>
          <w:color w:val="000000"/>
        </w:rPr>
        <w:t>(Otero et al., 2017; Utrilla et al., 2019)</w:t>
      </w:r>
      <w:r w:rsidR="007364F0" w:rsidRPr="00087281">
        <w:t>.</w:t>
      </w:r>
    </w:p>
    <w:p w14:paraId="124819E6" w14:textId="0709CB44" w:rsidR="005047BD" w:rsidRPr="00087281" w:rsidRDefault="00A440EA" w:rsidP="00A121D4">
      <w:pPr>
        <w:pStyle w:val="PrrafoTFM"/>
      </w:pPr>
      <w:r w:rsidRPr="00087281">
        <w:t xml:space="preserve">En el ámbito de la acuicultura, la ortiguilla de mar presenta un interés </w:t>
      </w:r>
      <w:r w:rsidR="00167B61" w:rsidRPr="00087281">
        <w:t>cada vez mayor</w:t>
      </w:r>
      <w:r w:rsidRPr="00087281">
        <w:t xml:space="preserve">, debido a diferentes aspectos. Además de ser un producto de interés gastronómico y muy valorada económicamente, tiene un gran potencial biotecnológico como fuente de distintos compuestos </w:t>
      </w:r>
      <w:proofErr w:type="spellStart"/>
      <w:r w:rsidRPr="00087281">
        <w:t>bioactivos</w:t>
      </w:r>
      <w:proofErr w:type="spellEnd"/>
      <w:r w:rsidRPr="00087281">
        <w:t xml:space="preserve"> </w:t>
      </w:r>
      <w:r w:rsidR="009A28F8" w:rsidRPr="00087281">
        <w:rPr>
          <w:color w:val="000000"/>
        </w:rPr>
        <w:t xml:space="preserve">(Cabeza et al., 2021; </w:t>
      </w:r>
      <w:proofErr w:type="spellStart"/>
      <w:r w:rsidR="009A28F8" w:rsidRPr="00087281">
        <w:rPr>
          <w:color w:val="000000"/>
        </w:rPr>
        <w:t>Ciccone</w:t>
      </w:r>
      <w:proofErr w:type="spellEnd"/>
      <w:r w:rsidR="009A28F8" w:rsidRPr="00087281">
        <w:rPr>
          <w:color w:val="000000"/>
        </w:rPr>
        <w:t xml:space="preserve"> et al., 2019; </w:t>
      </w:r>
      <w:proofErr w:type="spellStart"/>
      <w:r w:rsidR="009A28F8" w:rsidRPr="00087281">
        <w:rPr>
          <w:color w:val="000000"/>
        </w:rPr>
        <w:t>Piccialli</w:t>
      </w:r>
      <w:proofErr w:type="spellEnd"/>
      <w:r w:rsidR="009A28F8" w:rsidRPr="00087281">
        <w:rPr>
          <w:color w:val="000000"/>
        </w:rPr>
        <w:t xml:space="preserve"> et al., 2021)</w:t>
      </w:r>
      <w:r w:rsidRPr="00087281">
        <w:t>. Es un organismo fácil de mantener y reproducir, lo que también promueve su utilización como modelo de estudio de distintos procesos biológicos, como el blanqueamiento</w:t>
      </w:r>
      <w:r w:rsidR="00CF2E3C" w:rsidRPr="00087281">
        <w:t xml:space="preserve"> o el metabolismo antioxidante</w:t>
      </w:r>
      <w:r w:rsidR="00431963" w:rsidRPr="00087281">
        <w:t xml:space="preserve"> </w:t>
      </w:r>
      <w:r w:rsidR="009A28F8" w:rsidRPr="00087281">
        <w:rPr>
          <w:color w:val="000000"/>
        </w:rPr>
        <w:t>(</w:t>
      </w:r>
      <w:proofErr w:type="spellStart"/>
      <w:r w:rsidR="009A28F8" w:rsidRPr="00087281">
        <w:rPr>
          <w:color w:val="000000"/>
        </w:rPr>
        <w:t>Merle</w:t>
      </w:r>
      <w:proofErr w:type="spellEnd"/>
      <w:r w:rsidR="009A28F8" w:rsidRPr="00087281">
        <w:rPr>
          <w:color w:val="000000"/>
        </w:rPr>
        <w:t xml:space="preserve"> et al., 2007; Pey et al., 2017; </w:t>
      </w:r>
      <w:proofErr w:type="spellStart"/>
      <w:r w:rsidR="009A28F8" w:rsidRPr="00087281">
        <w:rPr>
          <w:color w:val="000000"/>
        </w:rPr>
        <w:t>Richier</w:t>
      </w:r>
      <w:proofErr w:type="spellEnd"/>
      <w:r w:rsidR="009A28F8" w:rsidRPr="00087281">
        <w:rPr>
          <w:color w:val="000000"/>
        </w:rPr>
        <w:t xml:space="preserve"> et al., 2003, 2006)</w:t>
      </w:r>
      <w:r w:rsidR="00431963" w:rsidRPr="00087281">
        <w:t>.</w:t>
      </w:r>
      <w:r w:rsidR="005047BD" w:rsidRPr="00087281">
        <w:t xml:space="preserve"> </w:t>
      </w:r>
      <w:r w:rsidR="00D45FBC" w:rsidRPr="00087281">
        <w:t xml:space="preserve">Adicionalmente, </w:t>
      </w:r>
      <w:r w:rsidR="00167B61" w:rsidRPr="00087281">
        <w:t xml:space="preserve">el alto valor económico y alimentación suspensívora de </w:t>
      </w:r>
      <w:r w:rsidR="00167B61" w:rsidRPr="00087281">
        <w:rPr>
          <w:i/>
          <w:iCs/>
        </w:rPr>
        <w:t>A. sulcata</w:t>
      </w:r>
      <w:r w:rsidR="00167B61" w:rsidRPr="00087281">
        <w:t xml:space="preserve"> la convierten en un organismo con potencial como especie extractiva en sistemas IMTA </w:t>
      </w:r>
      <w:r w:rsidR="009A28F8" w:rsidRPr="00087281">
        <w:rPr>
          <w:rFonts w:eastAsia="Times New Roman"/>
        </w:rPr>
        <w:t xml:space="preserve">(Guerrero &amp; </w:t>
      </w:r>
      <w:proofErr w:type="spellStart"/>
      <w:r w:rsidR="009A28F8" w:rsidRPr="00087281">
        <w:rPr>
          <w:rFonts w:eastAsia="Times New Roman"/>
        </w:rPr>
        <w:t>Cremades</w:t>
      </w:r>
      <w:proofErr w:type="spellEnd"/>
      <w:r w:rsidR="009A28F8" w:rsidRPr="00087281">
        <w:rPr>
          <w:rFonts w:eastAsia="Times New Roman"/>
        </w:rPr>
        <w:t xml:space="preserve">, 2012; </w:t>
      </w:r>
      <w:proofErr w:type="spellStart"/>
      <w:r w:rsidR="009A28F8" w:rsidRPr="00087281">
        <w:rPr>
          <w:rFonts w:eastAsia="Times New Roman"/>
        </w:rPr>
        <w:t>Nissar</w:t>
      </w:r>
      <w:proofErr w:type="spellEnd"/>
      <w:r w:rsidR="009A28F8" w:rsidRPr="00087281">
        <w:rPr>
          <w:rFonts w:eastAsia="Times New Roman"/>
        </w:rPr>
        <w:t xml:space="preserve"> et al., 2023)</w:t>
      </w:r>
      <w:r w:rsidR="00167B61" w:rsidRPr="00087281">
        <w:t>.</w:t>
      </w:r>
      <w:r w:rsidR="0020769F" w:rsidRPr="00087281">
        <w:t xml:space="preserve"> </w:t>
      </w:r>
    </w:p>
    <w:p w14:paraId="61E10364" w14:textId="4B596B8E" w:rsidR="00431963" w:rsidRPr="00087281" w:rsidRDefault="00431963" w:rsidP="00A121D4">
      <w:pPr>
        <w:pStyle w:val="PrrafoTFM"/>
      </w:pPr>
      <w:commentRangeStart w:id="135"/>
      <w:r w:rsidRPr="00087281">
        <w:t xml:space="preserve">La estandarización de técnicas para </w:t>
      </w:r>
      <w:r w:rsidR="00060E06" w:rsidRPr="00087281">
        <w:t>el cultivo de esta especie</w:t>
      </w:r>
      <w:r w:rsidRPr="00087281">
        <w:t xml:space="preserve"> no solo sirve a los intereses y</w:t>
      </w:r>
      <w:r w:rsidR="0020769F" w:rsidRPr="00087281">
        <w:t>a</w:t>
      </w:r>
      <w:r w:rsidRPr="00087281">
        <w:t xml:space="preserve"> descritos, sino que puede </w:t>
      </w:r>
      <w:r w:rsidR="00060E06" w:rsidRPr="00087281">
        <w:t xml:space="preserve">suponer una </w:t>
      </w:r>
      <w:r w:rsidRPr="00087281">
        <w:t xml:space="preserve">herramienta </w:t>
      </w:r>
      <w:del w:id="136" w:author="Usuario" w:date="2023-07-05T21:17:00Z">
        <w:r w:rsidRPr="00087281" w:rsidDel="005D0B31">
          <w:delText>de estudio y de</w:delText>
        </w:r>
      </w:del>
      <w:ins w:id="137" w:author="Usuario" w:date="2023-07-05T21:17:00Z">
        <w:r w:rsidR="005D0B31">
          <w:t>en la</w:t>
        </w:r>
      </w:ins>
      <w:r w:rsidRPr="00087281">
        <w:t xml:space="preserve"> conservación de sus poblaciones naturales. Más allá de esto, puede servir como punto de partida para </w:t>
      </w:r>
      <w:r w:rsidR="005047BD" w:rsidRPr="00087281">
        <w:t>desarrollar</w:t>
      </w:r>
      <w:r w:rsidRPr="00087281">
        <w:t xml:space="preserve"> </w:t>
      </w:r>
      <w:r w:rsidR="005047BD" w:rsidRPr="00087281">
        <w:t>el cultivo</w:t>
      </w:r>
      <w:r w:rsidRPr="00087281">
        <w:t xml:space="preserve"> de otras especies de anémonas y corales </w:t>
      </w:r>
      <w:r w:rsidR="005047BD" w:rsidRPr="00087281">
        <w:t xml:space="preserve">de interés </w:t>
      </w:r>
      <w:del w:id="138" w:author="Usuario" w:date="2023-07-05T21:18:00Z">
        <w:r w:rsidR="005047BD" w:rsidRPr="00087281" w:rsidDel="005D0B31">
          <w:delText>como especies</w:delText>
        </w:r>
      </w:del>
      <w:r w:rsidR="005047BD" w:rsidRPr="00087281">
        <w:t xml:space="preserve"> ornamental</w:t>
      </w:r>
      <w:del w:id="139" w:author="Usuario" w:date="2023-07-05T21:18:00Z">
        <w:r w:rsidR="005047BD" w:rsidRPr="00087281" w:rsidDel="005D0B31">
          <w:delText>es</w:delText>
        </w:r>
      </w:del>
      <w:r w:rsidR="005047BD" w:rsidRPr="00087281">
        <w:t xml:space="preserve"> o con fines de conservación</w:t>
      </w:r>
      <w:r w:rsidR="00F971D7" w:rsidRPr="00087281">
        <w:t xml:space="preserve"> </w:t>
      </w:r>
      <w:r w:rsidR="009A28F8" w:rsidRPr="00087281">
        <w:rPr>
          <w:rFonts w:eastAsia="Times New Roman"/>
        </w:rPr>
        <w:t>(</w:t>
      </w:r>
      <w:proofErr w:type="spellStart"/>
      <w:r w:rsidR="009A28F8" w:rsidRPr="00087281">
        <w:rPr>
          <w:rFonts w:eastAsia="Times New Roman"/>
        </w:rPr>
        <w:t>Fraser</w:t>
      </w:r>
      <w:proofErr w:type="spellEnd"/>
      <w:r w:rsidR="009A28F8" w:rsidRPr="00087281">
        <w:rPr>
          <w:rFonts w:eastAsia="Times New Roman"/>
        </w:rPr>
        <w:t xml:space="preserve"> et al., 2021; Watson &amp; </w:t>
      </w:r>
      <w:proofErr w:type="spellStart"/>
      <w:r w:rsidR="009A28F8" w:rsidRPr="00087281">
        <w:rPr>
          <w:rFonts w:eastAsia="Times New Roman"/>
        </w:rPr>
        <w:t>Younger</w:t>
      </w:r>
      <w:proofErr w:type="spellEnd"/>
      <w:r w:rsidR="009A28F8" w:rsidRPr="00087281">
        <w:rPr>
          <w:rFonts w:eastAsia="Times New Roman"/>
        </w:rPr>
        <w:t>, 2022)</w:t>
      </w:r>
      <w:r w:rsidRPr="00087281">
        <w:t xml:space="preserve">. </w:t>
      </w:r>
      <w:commentRangeEnd w:id="135"/>
      <w:r w:rsidR="00DB5694">
        <w:rPr>
          <w:rStyle w:val="Refdecomentario"/>
          <w:rFonts w:asciiTheme="minorHAnsi" w:hAnsiTheme="minorHAnsi" w:cstheme="minorBidi"/>
        </w:rPr>
        <w:commentReference w:id="135"/>
      </w:r>
      <w:r w:rsidRPr="00087281">
        <w:t xml:space="preserve">Todos estos factores han condicionado que se convierta en una especie emergente </w:t>
      </w:r>
      <w:r w:rsidR="00CA1640" w:rsidRPr="00087281">
        <w:t>en</w:t>
      </w:r>
      <w:r w:rsidRPr="00087281">
        <w:t xml:space="preserve"> acuicultura.</w:t>
      </w:r>
    </w:p>
    <w:p w14:paraId="104BF2A4" w14:textId="0ED5E197" w:rsidR="00E730D3" w:rsidRPr="00087281" w:rsidRDefault="00E730D3" w:rsidP="00E730D3">
      <w:pPr>
        <w:pStyle w:val="ApartadoTFM"/>
        <w:numPr>
          <w:ilvl w:val="1"/>
          <w:numId w:val="3"/>
        </w:numPr>
        <w:rPr>
          <w:b/>
          <w:bCs/>
          <w:sz w:val="24"/>
          <w:szCs w:val="22"/>
        </w:rPr>
      </w:pPr>
      <w:commentRangeStart w:id="140"/>
      <w:r w:rsidRPr="00087281">
        <w:rPr>
          <w:b/>
          <w:bCs/>
          <w:sz w:val="24"/>
          <w:szCs w:val="22"/>
        </w:rPr>
        <w:t xml:space="preserve">Bienestar animal </w:t>
      </w:r>
      <w:del w:id="141" w:author="Usuario" w:date="2023-07-05T21:36:00Z">
        <w:r w:rsidRPr="00087281" w:rsidDel="006A089D">
          <w:rPr>
            <w:b/>
            <w:bCs/>
            <w:sz w:val="24"/>
            <w:szCs w:val="22"/>
          </w:rPr>
          <w:delText xml:space="preserve">y estrés </w:delText>
        </w:r>
      </w:del>
      <w:r w:rsidRPr="00087281">
        <w:rPr>
          <w:b/>
          <w:bCs/>
          <w:sz w:val="24"/>
          <w:szCs w:val="22"/>
        </w:rPr>
        <w:t xml:space="preserve">en </w:t>
      </w:r>
      <w:ins w:id="142" w:author="Usuario" w:date="2023-07-05T21:37:00Z">
        <w:r w:rsidR="006A089D">
          <w:rPr>
            <w:b/>
            <w:bCs/>
            <w:sz w:val="24"/>
            <w:szCs w:val="22"/>
          </w:rPr>
          <w:t xml:space="preserve">sistemas de </w:t>
        </w:r>
      </w:ins>
      <w:r w:rsidRPr="00087281">
        <w:rPr>
          <w:b/>
          <w:bCs/>
          <w:sz w:val="24"/>
          <w:szCs w:val="22"/>
        </w:rPr>
        <w:t>acuicultura</w:t>
      </w:r>
      <w:commentRangeEnd w:id="140"/>
      <w:r w:rsidR="003E2790">
        <w:rPr>
          <w:rStyle w:val="Refdecomentario"/>
          <w:rFonts w:asciiTheme="minorHAnsi" w:hAnsiTheme="minorHAnsi" w:cstheme="minorBidi"/>
        </w:rPr>
        <w:commentReference w:id="140"/>
      </w:r>
    </w:p>
    <w:p w14:paraId="23BC744A" w14:textId="52158A50" w:rsidR="00CD6927" w:rsidRPr="00087281" w:rsidRDefault="00CD6927" w:rsidP="00E730D3">
      <w:pPr>
        <w:pStyle w:val="PrrafoTFM"/>
      </w:pPr>
      <w:r w:rsidRPr="00087281">
        <w:t xml:space="preserve">El bienestar animal </w:t>
      </w:r>
      <w:r w:rsidR="00D90553" w:rsidRPr="00087281">
        <w:t>se define</w:t>
      </w:r>
      <w:r w:rsidR="003E3729" w:rsidRPr="00087281">
        <w:t xml:space="preserve">, según </w:t>
      </w:r>
      <w:r w:rsidR="003E3729" w:rsidRPr="00087281">
        <w:rPr>
          <w:color w:val="000000"/>
        </w:rPr>
        <w:t>APROMAR (2022</w:t>
      </w:r>
      <w:proofErr w:type="gramStart"/>
      <w:r w:rsidR="003E3729" w:rsidRPr="00087281">
        <w:rPr>
          <w:color w:val="000000"/>
        </w:rPr>
        <w:t>)</w:t>
      </w:r>
      <w:r w:rsidR="003E3729" w:rsidRPr="00087281">
        <w:t xml:space="preserve"> </w:t>
      </w:r>
      <w:r w:rsidR="00D90553" w:rsidRPr="00087281">
        <w:t xml:space="preserve"> </w:t>
      </w:r>
      <w:r w:rsidR="0055182B" w:rsidRPr="00087281">
        <w:t>de</w:t>
      </w:r>
      <w:proofErr w:type="gramEnd"/>
      <w:r w:rsidR="0055182B" w:rsidRPr="00087281">
        <w:t xml:space="preserve"> forma amplia </w:t>
      </w:r>
      <w:r w:rsidR="00D90553" w:rsidRPr="00087281">
        <w:t>como</w:t>
      </w:r>
      <w:r w:rsidR="00BB49CA" w:rsidRPr="00087281">
        <w:t xml:space="preserve"> </w:t>
      </w:r>
      <w:r w:rsidR="0055182B" w:rsidRPr="00DB5694">
        <w:rPr>
          <w:i/>
          <w:rPrChange w:id="143" w:author="Usuario" w:date="2023-07-05T21:22:00Z">
            <w:rPr/>
          </w:rPrChange>
        </w:rPr>
        <w:t>“</w:t>
      </w:r>
      <w:r w:rsidR="00BB49CA" w:rsidRPr="00DB5694">
        <w:rPr>
          <w:i/>
          <w:rPrChange w:id="144" w:author="Usuario" w:date="2023-07-05T21:22:00Z">
            <w:rPr/>
          </w:rPrChange>
        </w:rPr>
        <w:t>el estado de un animal en relación a su capacidad para relacionarse con su entorno</w:t>
      </w:r>
      <w:r w:rsidR="0055182B" w:rsidRPr="00DB5694">
        <w:rPr>
          <w:i/>
          <w:rPrChange w:id="145" w:author="Usuario" w:date="2023-07-05T21:22:00Z">
            <w:rPr/>
          </w:rPrChange>
        </w:rPr>
        <w:t>”.</w:t>
      </w:r>
      <w:r w:rsidR="00BB49CA">
        <w:t xml:space="preserve"> Es </w:t>
      </w:r>
      <w:r>
        <w:t>un concepto algo complejo</w:t>
      </w:r>
      <w:r w:rsidR="0055182B">
        <w:t xml:space="preserve"> </w:t>
      </w:r>
      <w:r w:rsidR="00D90553">
        <w:t>que puede afrontarse según distintas aproximaciones</w:t>
      </w:r>
      <w:r>
        <w:t xml:space="preserve">: </w:t>
      </w:r>
      <w:r w:rsidR="00BB49CA">
        <w:t xml:space="preserve">el </w:t>
      </w:r>
      <w:r>
        <w:t xml:space="preserve">bienestar funcional </w:t>
      </w:r>
      <w:r>
        <w:lastRenderedPageBreak/>
        <w:t xml:space="preserve">(basado </w:t>
      </w:r>
      <w:r w:rsidR="000D2C5E">
        <w:t>en la</w:t>
      </w:r>
      <w:r w:rsidR="0055182B">
        <w:t xml:space="preserve"> capacidad </w:t>
      </w:r>
      <w:r w:rsidR="000D2C5E">
        <w:t>del animal para</w:t>
      </w:r>
      <w:r w:rsidR="0055182B">
        <w:t xml:space="preserve"> adaptarse al entorno</w:t>
      </w:r>
      <w:r>
        <w:t xml:space="preserve">), </w:t>
      </w:r>
      <w:r w:rsidR="00BB49CA">
        <w:t xml:space="preserve">el </w:t>
      </w:r>
      <w:r>
        <w:t>bienestar natural (basado en la capacidad del animal para expresar comportamientos naturales de su especie), y el bienestar emocional (basado en l</w:t>
      </w:r>
      <w:r w:rsidR="0055182B">
        <w:t>os estados subjetivos que experimenta el animal: que esté cómodo, seguro, en ausencia de miedo y dolor innecesarios</w:t>
      </w:r>
      <w:r>
        <w:t>)</w:t>
      </w:r>
      <w:r w:rsidR="00223373">
        <w:t>.</w:t>
      </w:r>
      <w:r w:rsidR="00A90C0B">
        <w:t xml:space="preserve"> Con mucha frecuencia, las diferentes </w:t>
      </w:r>
      <w:r w:rsidR="00A90C0B" w:rsidRPr="00087281">
        <w:t>definiciones de bienestar animal integran estos tres enfoques</w:t>
      </w:r>
      <w:r w:rsidR="003E3729" w:rsidRPr="00087281">
        <w:rPr>
          <w:color w:val="000000"/>
        </w:rPr>
        <w:t xml:space="preserve"> (APROMAR, 2022)</w:t>
      </w:r>
      <w:r w:rsidR="00A90C0B" w:rsidRPr="00087281">
        <w:t>.</w:t>
      </w:r>
    </w:p>
    <w:p w14:paraId="7502E3B6" w14:textId="3886D487" w:rsidR="00223373" w:rsidRPr="00087281" w:rsidRDefault="00BB49CA" w:rsidP="00E730D3">
      <w:pPr>
        <w:pStyle w:val="PrrafoTFM"/>
      </w:pPr>
      <w:r w:rsidRPr="00087281">
        <w:t xml:space="preserve">En el caso de los invertebrados, </w:t>
      </w:r>
      <w:r w:rsidR="00FD4273" w:rsidRPr="00087281">
        <w:t xml:space="preserve">se suelen </w:t>
      </w:r>
      <w:r w:rsidR="00D23787" w:rsidRPr="00087281">
        <w:t>emplear</w:t>
      </w:r>
      <w:r w:rsidR="00FD4273" w:rsidRPr="00087281">
        <w:t xml:space="preserve"> aproximaciones funcionales del bienestar, que engloban</w:t>
      </w:r>
      <w:r w:rsidR="00F45E96" w:rsidRPr="00087281">
        <w:t xml:space="preserve"> aspectos relativos </w:t>
      </w:r>
      <w:del w:id="146" w:author="Usuario" w:date="2023-07-05T21:31:00Z">
        <w:r w:rsidR="00F45E96" w:rsidRPr="00087281" w:rsidDel="00D56B93">
          <w:delText>al estado fisiológico del animal,</w:delText>
        </w:r>
      </w:del>
      <w:ins w:id="147" w:author="Usuario" w:date="2023-07-05T21:31:00Z">
        <w:r w:rsidR="00D56B93">
          <w:t xml:space="preserve">a </w:t>
        </w:r>
      </w:ins>
      <w:r w:rsidR="00F45E96" w:rsidRPr="00087281">
        <w:t xml:space="preserve"> su capacidad de respuesta </w:t>
      </w:r>
      <w:del w:id="148" w:author="Usuario" w:date="2023-07-05T21:31:00Z">
        <w:r w:rsidR="00F45E96" w:rsidRPr="00087281" w:rsidDel="00D56B93">
          <w:delText xml:space="preserve">inmunológica o sus mecanismos de respuesta </w:delText>
        </w:r>
      </w:del>
      <w:r w:rsidR="00F45E96" w:rsidRPr="00087281">
        <w:t>de estrés</w:t>
      </w:r>
      <w:r w:rsidR="00341D98" w:rsidRPr="00087281">
        <w:t xml:space="preserve"> </w:t>
      </w:r>
      <w:r w:rsidR="009A28F8" w:rsidRPr="00087281">
        <w:rPr>
          <w:color w:val="000000"/>
        </w:rPr>
        <w:t>(</w:t>
      </w:r>
      <w:proofErr w:type="spellStart"/>
      <w:r w:rsidR="009A28F8" w:rsidRPr="00087281">
        <w:rPr>
          <w:color w:val="000000"/>
        </w:rPr>
        <w:t>Weil</w:t>
      </w:r>
      <w:proofErr w:type="spellEnd"/>
      <w:r w:rsidR="009A28F8" w:rsidRPr="00087281">
        <w:rPr>
          <w:color w:val="000000"/>
        </w:rPr>
        <w:t xml:space="preserve"> et al., 2019)</w:t>
      </w:r>
      <w:del w:id="149" w:author="Usuario" w:date="2023-07-05T21:32:00Z">
        <w:r w:rsidR="00341D98" w:rsidRPr="00087281" w:rsidDel="00D56B93">
          <w:delText>.</w:delText>
        </w:r>
        <w:r w:rsidR="00F45E96" w:rsidRPr="00087281" w:rsidDel="00D56B93">
          <w:delText xml:space="preserve"> La respuesta de </w:delText>
        </w:r>
      </w:del>
      <w:ins w:id="150" w:author="Usuario" w:date="2023-07-05T21:32:00Z">
        <w:r w:rsidR="00D56B93">
          <w:t xml:space="preserve">, la cual supone </w:t>
        </w:r>
      </w:ins>
      <w:del w:id="151" w:author="Usuario" w:date="2023-07-05T21:32:00Z">
        <w:r w:rsidR="00F45E96" w:rsidRPr="00087281" w:rsidDel="00D56B93">
          <w:delText xml:space="preserve">estrés </w:delText>
        </w:r>
        <w:r w:rsidR="00C9417A" w:rsidRPr="00087281" w:rsidDel="00D56B93">
          <w:delText>es</w:delText>
        </w:r>
        <w:r w:rsidR="00CC310D" w:rsidRPr="00087281" w:rsidDel="00D56B93">
          <w:delText xml:space="preserve"> </w:delText>
        </w:r>
      </w:del>
      <w:r w:rsidR="00CC310D" w:rsidRPr="00087281">
        <w:t>una</w:t>
      </w:r>
      <w:r w:rsidR="003F383E" w:rsidRPr="00087281">
        <w:t xml:space="preserve"> respuesta adaptativa</w:t>
      </w:r>
      <w:r w:rsidR="00EF1DE8" w:rsidRPr="00087281">
        <w:t xml:space="preserve"> </w:t>
      </w:r>
      <w:del w:id="152" w:author="Usuario" w:date="2023-07-05T21:32:00Z">
        <w:r w:rsidR="003F383E" w:rsidRPr="00087281" w:rsidDel="00D56B93">
          <w:delText>que intenta</w:delText>
        </w:r>
      </w:del>
      <w:ins w:id="153" w:author="Usuario" w:date="2023-07-05T21:32:00Z">
        <w:r w:rsidR="00D56B93">
          <w:t>destinada a</w:t>
        </w:r>
      </w:ins>
      <w:r w:rsidR="003F383E" w:rsidRPr="00087281">
        <w:t xml:space="preserve"> mantener la homeostasis </w:t>
      </w:r>
      <w:del w:id="154" w:author="Usuario" w:date="2023-07-05T21:32:00Z">
        <w:r w:rsidR="003F383E" w:rsidRPr="00087281" w:rsidDel="00D56B93">
          <w:delText xml:space="preserve">del animal </w:delText>
        </w:r>
      </w:del>
      <w:r w:rsidR="003F383E" w:rsidRPr="00087281">
        <w:t>frente a estímulos estresantes.</w:t>
      </w:r>
      <w:r w:rsidR="00CC310D" w:rsidRPr="00087281">
        <w:t xml:space="preserve"> Implica en una primera instancia una respuesta hormonal, que finalmente desemboca en una serie de alteraciones metabólicas dirigidas a</w:t>
      </w:r>
      <w:r w:rsidR="00196BC7" w:rsidRPr="00087281">
        <w:t xml:space="preserve"> generar energía y r</w:t>
      </w:r>
      <w:r w:rsidR="00CC310D" w:rsidRPr="00087281">
        <w:t>establecer la homeostasis</w:t>
      </w:r>
      <w:r w:rsidR="002B029E" w:rsidRPr="00087281">
        <w:t xml:space="preserve"> </w:t>
      </w:r>
      <w:r w:rsidR="009A28F8" w:rsidRPr="00087281">
        <w:rPr>
          <w:color w:val="000000"/>
        </w:rPr>
        <w:t>(Adamo, 2012; Stefano et al., 2002)</w:t>
      </w:r>
      <w:r w:rsidR="00A94CFD" w:rsidRPr="00087281">
        <w:t>.</w:t>
      </w:r>
    </w:p>
    <w:p w14:paraId="041DB235" w14:textId="77777777" w:rsidR="003E2790" w:rsidRDefault="003E2790" w:rsidP="00E730D3">
      <w:pPr>
        <w:pStyle w:val="PrrafoTFM"/>
        <w:rPr>
          <w:ins w:id="155" w:author="Usuario" w:date="2023-07-05T21:55:00Z"/>
        </w:rPr>
      </w:pPr>
    </w:p>
    <w:p w14:paraId="1D7168A3" w14:textId="274CDCBB" w:rsidR="003E2790" w:rsidRDefault="003E2790" w:rsidP="00E730D3">
      <w:pPr>
        <w:pStyle w:val="PrrafoTFM"/>
        <w:rPr>
          <w:ins w:id="156" w:author="Usuario" w:date="2023-07-05T21:55:00Z"/>
        </w:rPr>
      </w:pPr>
      <w:ins w:id="157" w:author="Usuario" w:date="2023-07-05T21:55:00Z">
        <w:r>
          <w:t>AQUÍ NUEVO APARTADO PARA JUSTIFICAR METODOLOGÍA</w:t>
        </w:r>
      </w:ins>
    </w:p>
    <w:p w14:paraId="2ECE684F" w14:textId="3C969E0E" w:rsidR="00CC310D" w:rsidRPr="00087281" w:rsidRDefault="0076319C" w:rsidP="00E730D3">
      <w:pPr>
        <w:pStyle w:val="PrrafoTFM"/>
      </w:pPr>
      <w:r w:rsidRPr="00087281">
        <w:t>Estas</w:t>
      </w:r>
      <w:r w:rsidR="00CC310D" w:rsidRPr="00087281">
        <w:t xml:space="preserve"> alteraciones metabólicas</w:t>
      </w:r>
      <w:r w:rsidR="00D62CC0" w:rsidRPr="00087281">
        <w:t xml:space="preserve"> generadas en una situación de estrés pueden conllevar un incremento en la producción de especies de oxígeno reactivo</w:t>
      </w:r>
      <w:del w:id="158" w:author="Usuario" w:date="2023-07-05T21:34:00Z">
        <w:r w:rsidR="00D62CC0" w:rsidRPr="00087281" w:rsidDel="00D56B93">
          <w:delText xml:space="preserve"> (ROS</w:delText>
        </w:r>
      </w:del>
      <w:r w:rsidR="00D62CC0" w:rsidRPr="00087281">
        <w:t>). Las ROS se producen</w:t>
      </w:r>
      <w:r w:rsidR="002D00CE" w:rsidRPr="00087281">
        <w:t xml:space="preserve"> habitualmente en cloroplastos y mitocondrias</w:t>
      </w:r>
      <w:r w:rsidR="00D62CC0" w:rsidRPr="00087281">
        <w:t xml:space="preserve"> como consecuencia del metabolismo aerobio, y</w:t>
      </w:r>
      <w:r w:rsidRPr="00087281">
        <w:t xml:space="preserve"> </w:t>
      </w:r>
      <w:r w:rsidR="00D62CC0" w:rsidRPr="00087281">
        <w:t xml:space="preserve">los animales están provistos de diferentes sistemas antioxidantes (enzimáticos y no enzimáticos) </w:t>
      </w:r>
      <w:ins w:id="159" w:author="Usuario" w:date="2023-07-05T21:58:00Z">
        <w:r w:rsidR="004F6564">
          <w:t xml:space="preserve">que mantienen un equilibrio </w:t>
        </w:r>
      </w:ins>
      <w:ins w:id="160" w:author="Usuario" w:date="2023-07-05T21:59:00Z">
        <w:r w:rsidR="004F6564">
          <w:t>entre los procesos de</w:t>
        </w:r>
      </w:ins>
      <w:ins w:id="161" w:author="Usuario" w:date="2023-07-05T21:58:00Z">
        <w:r w:rsidR="004F6564">
          <w:t xml:space="preserve"> síntesis y degradación de ROS. </w:t>
        </w:r>
      </w:ins>
      <w:commentRangeStart w:id="162"/>
      <w:del w:id="163" w:author="Usuario" w:date="2023-07-05T21:34:00Z">
        <w:r w:rsidR="00D62CC0" w:rsidRPr="00087281" w:rsidDel="00D56B93">
          <w:delText>que</w:delText>
        </w:r>
        <w:r w:rsidRPr="00087281" w:rsidDel="00D56B93">
          <w:delText xml:space="preserve">, </w:delText>
        </w:r>
      </w:del>
      <w:r w:rsidRPr="00087281">
        <w:t>en situaciones normales,</w:t>
      </w:r>
      <w:r w:rsidR="00D62CC0" w:rsidRPr="00087281">
        <w:t xml:space="preserve"> evitan que generen daños a los componentes celulares</w:t>
      </w:r>
      <w:r w:rsidR="002D00CE" w:rsidRPr="00087281">
        <w:t xml:space="preserve"> </w:t>
      </w:r>
      <w:r w:rsidR="009A28F8" w:rsidRPr="00087281">
        <w:rPr>
          <w:color w:val="000000"/>
        </w:rPr>
        <w:t>(</w:t>
      </w:r>
      <w:proofErr w:type="spellStart"/>
      <w:r w:rsidR="009A28F8" w:rsidRPr="00087281">
        <w:rPr>
          <w:color w:val="000000"/>
        </w:rPr>
        <w:t>Lesser</w:t>
      </w:r>
      <w:proofErr w:type="spellEnd"/>
      <w:r w:rsidR="009A28F8" w:rsidRPr="00087281">
        <w:rPr>
          <w:color w:val="000000"/>
        </w:rPr>
        <w:t>, 2006)</w:t>
      </w:r>
      <w:commentRangeEnd w:id="162"/>
      <w:r w:rsidR="004F6564">
        <w:rPr>
          <w:rStyle w:val="Refdecomentario"/>
          <w:rFonts w:asciiTheme="minorHAnsi" w:hAnsiTheme="minorHAnsi" w:cstheme="minorBidi"/>
        </w:rPr>
        <w:commentReference w:id="162"/>
      </w:r>
      <w:r w:rsidR="002D00CE" w:rsidRPr="00087281">
        <w:t>.</w:t>
      </w:r>
      <w:r w:rsidR="001340C5" w:rsidRPr="00087281">
        <w:t xml:space="preserve"> </w:t>
      </w:r>
      <w:commentRangeStart w:id="164"/>
      <w:r w:rsidR="000D4FA2" w:rsidRPr="00087281">
        <w:t>Adicionalmente, en</w:t>
      </w:r>
      <w:r w:rsidR="009542A6" w:rsidRPr="00087281">
        <w:t xml:space="preserve"> circunstancias fisiológicas las ROS</w:t>
      </w:r>
      <w:r w:rsidR="0072791F" w:rsidRPr="00087281">
        <w:t xml:space="preserve"> y otras especies reactivas desempeñan un papel</w:t>
      </w:r>
      <w:r w:rsidR="009542A6" w:rsidRPr="00087281">
        <w:t xml:space="preserve"> </w:t>
      </w:r>
      <w:r w:rsidR="0072791F" w:rsidRPr="00087281">
        <w:t>crítico</w:t>
      </w:r>
      <w:r w:rsidR="009542A6" w:rsidRPr="00087281">
        <w:t xml:space="preserve"> de señalización celular</w:t>
      </w:r>
      <w:r w:rsidR="0072791F" w:rsidRPr="00087281">
        <w:t>, y son necesarias para el mantenimiento de la homeostasis celular</w:t>
      </w:r>
      <w:r w:rsidR="009542A6" w:rsidRPr="00087281">
        <w:t xml:space="preserve"> </w:t>
      </w:r>
      <w:r w:rsidR="009A28F8" w:rsidRPr="00087281">
        <w:rPr>
          <w:color w:val="000000"/>
        </w:rPr>
        <w:t>(</w:t>
      </w:r>
      <w:proofErr w:type="spellStart"/>
      <w:r w:rsidR="009A28F8" w:rsidRPr="00087281">
        <w:rPr>
          <w:color w:val="000000"/>
        </w:rPr>
        <w:t>Lesser</w:t>
      </w:r>
      <w:proofErr w:type="spellEnd"/>
      <w:r w:rsidR="009A28F8" w:rsidRPr="00087281">
        <w:rPr>
          <w:color w:val="000000"/>
        </w:rPr>
        <w:t>, 2006; Rosset et al., 2021)</w:t>
      </w:r>
      <w:r w:rsidR="009542A6" w:rsidRPr="00087281">
        <w:t>.</w:t>
      </w:r>
      <w:commentRangeEnd w:id="164"/>
      <w:r w:rsidR="004F6564">
        <w:rPr>
          <w:rStyle w:val="Refdecomentario"/>
          <w:rFonts w:asciiTheme="minorHAnsi" w:hAnsiTheme="minorHAnsi" w:cstheme="minorBidi"/>
        </w:rPr>
        <w:commentReference w:id="164"/>
      </w:r>
    </w:p>
    <w:p w14:paraId="5FFCB1FC" w14:textId="655E4AA6" w:rsidR="00B62E3D" w:rsidRPr="00087281" w:rsidRDefault="00D62CC0" w:rsidP="00E730D3">
      <w:pPr>
        <w:pStyle w:val="PrrafoTFM"/>
      </w:pPr>
      <w:r w:rsidRPr="00087281">
        <w:t>Sin embargo, en una situación de estrés</w:t>
      </w:r>
      <w:ins w:id="165" w:author="Usuario" w:date="2023-07-05T21:35:00Z">
        <w:r w:rsidR="00D56B93">
          <w:t xml:space="preserve"> (activación metabólica)</w:t>
        </w:r>
      </w:ins>
      <w:r w:rsidRPr="00087281">
        <w:t xml:space="preserve">, la producción de ROS puede llegar a sobrepasar la capacidad </w:t>
      </w:r>
      <w:r w:rsidR="009542A6" w:rsidRPr="00087281">
        <w:t>antioxidante</w:t>
      </w:r>
      <w:r w:rsidRPr="00087281">
        <w:t xml:space="preserve"> del animal, desembocando entonces en</w:t>
      </w:r>
      <w:r w:rsidR="005B55E7" w:rsidRPr="00087281">
        <w:t xml:space="preserve"> daño oxidativo sobre lípidos, proteínas y ácidos nucleicos celulares</w:t>
      </w:r>
      <w:r w:rsidR="00D9157F" w:rsidRPr="00087281">
        <w:t>.</w:t>
      </w:r>
      <w:r w:rsidR="00637996" w:rsidRPr="00087281">
        <w:t xml:space="preserve"> </w:t>
      </w:r>
      <w:commentRangeStart w:id="166"/>
      <w:r w:rsidR="00637996" w:rsidRPr="00087281">
        <w:t>Las principales especies reactivas de oxígeno son el radical superóxido (</w:t>
      </w:r>
      <m:oMath>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oMath>
      <w:r w:rsidR="00637996" w:rsidRPr="00087281">
        <w:t>), peróxido de hidrógeno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637996" w:rsidRPr="00087281">
        <w:t>), radical hidroxilo (</w:t>
      </w:r>
      <m:oMath>
        <m:r>
          <w:rPr>
            <w:rFonts w:ascii="Cambria Math" w:hAnsi="Cambria Math"/>
          </w:rPr>
          <m:t>HO∙</m:t>
        </m:r>
      </m:oMath>
      <w:r w:rsidR="00637996" w:rsidRPr="00087281">
        <w:t>) y oxígeno singlete (</w:t>
      </w:r>
      <w:r w:rsidR="00637996" w:rsidRPr="00087281">
        <w:rPr>
          <w:rFonts w:ascii="Cambria Math" w:hAnsi="Cambria Math"/>
          <w:i/>
          <w:iCs/>
          <w:vertAlign w:val="superscript"/>
        </w:rPr>
        <w:t>1</w:t>
      </w:r>
      <m:oMath>
        <m:sSub>
          <m:sSubPr>
            <m:ctrlPr>
              <w:rPr>
                <w:rFonts w:ascii="Cambria Math" w:hAnsi="Cambria Math"/>
                <w:i/>
              </w:rPr>
            </m:ctrlPr>
          </m:sSubPr>
          <m:e>
            <m:r>
              <w:rPr>
                <w:rFonts w:ascii="Cambria Math" w:hAnsi="Cambria Math"/>
              </w:rPr>
              <m:t>O</m:t>
            </m:r>
          </m:e>
          <m:sub>
            <m:r>
              <w:rPr>
                <w:rFonts w:ascii="Cambria Math" w:hAnsi="Cambria Math"/>
              </w:rPr>
              <m:t>2</m:t>
            </m:r>
          </m:sub>
        </m:sSub>
      </m:oMath>
      <w:r w:rsidR="00637996" w:rsidRPr="00087281">
        <w:t xml:space="preserve">) </w:t>
      </w:r>
      <w:r w:rsidR="009A28F8" w:rsidRPr="00087281">
        <w:rPr>
          <w:color w:val="000000"/>
        </w:rPr>
        <w:t>(</w:t>
      </w:r>
      <w:proofErr w:type="spellStart"/>
      <w:r w:rsidR="009A28F8" w:rsidRPr="00087281">
        <w:rPr>
          <w:color w:val="000000"/>
        </w:rPr>
        <w:t>Lesser</w:t>
      </w:r>
      <w:proofErr w:type="spellEnd"/>
      <w:r w:rsidR="009A28F8" w:rsidRPr="00087281">
        <w:rPr>
          <w:color w:val="000000"/>
        </w:rPr>
        <w:t>, 2006)</w:t>
      </w:r>
      <w:r w:rsidR="00637996" w:rsidRPr="00087281">
        <w:t>.</w:t>
      </w:r>
      <w:r w:rsidR="00813683" w:rsidRPr="00087281">
        <w:t xml:space="preserve"> </w:t>
      </w:r>
      <w:r w:rsidR="001340C5" w:rsidRPr="00087281">
        <w:t xml:space="preserve"> </w:t>
      </w:r>
      <w:r w:rsidR="00D9157F" w:rsidRPr="00087281">
        <w:t xml:space="preserve">La primera línea de defensa de la mayoría de organismos frente a las ROS es la enzima superóxido dismutasa (SOD), que cataliza la reducción del radical superóxido en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D9157F" w:rsidRPr="00087281">
        <w:t xml:space="preserve"> y agua. El siguiente paso en la secuencia es la eliminación del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B3016B" w:rsidRPr="00087281">
        <w:t xml:space="preserve"> producido</w:t>
      </w:r>
      <w:r w:rsidR="00D9157F" w:rsidRPr="00087281">
        <w:t xml:space="preserve">, que puede ser llevada a cabo por la catalasa (CAT), o por la glutatión </w:t>
      </w:r>
      <w:proofErr w:type="spellStart"/>
      <w:r w:rsidR="00D9157F" w:rsidRPr="00087281">
        <w:t>peroxidasa</w:t>
      </w:r>
      <w:proofErr w:type="spellEnd"/>
      <w:r w:rsidR="00D9157F" w:rsidRPr="00087281">
        <w:t xml:space="preserve"> (</w:t>
      </w:r>
      <w:proofErr w:type="spellStart"/>
      <w:r w:rsidR="00D9157F" w:rsidRPr="00087281">
        <w:t>GPx</w:t>
      </w:r>
      <w:proofErr w:type="spellEnd"/>
      <w:r w:rsidR="00D9157F" w:rsidRPr="00087281">
        <w:t xml:space="preserve">), que utiliza el glutatión como donador </w:t>
      </w:r>
      <w:commentRangeEnd w:id="166"/>
      <w:r w:rsidR="003E2790">
        <w:rPr>
          <w:rStyle w:val="Refdecomentario"/>
          <w:rFonts w:asciiTheme="minorHAnsi" w:hAnsiTheme="minorHAnsi" w:cstheme="minorBidi"/>
        </w:rPr>
        <w:lastRenderedPageBreak/>
        <w:commentReference w:id="166"/>
      </w:r>
      <w:r w:rsidR="00D9157F" w:rsidRPr="00087281">
        <w:t>de electrones.</w:t>
      </w:r>
      <w:r w:rsidR="004828CA" w:rsidRPr="00087281">
        <w:t xml:space="preserve"> El glutatión oxidado es entonces regenerado por la enzima glutatión </w:t>
      </w:r>
      <w:proofErr w:type="spellStart"/>
      <w:r w:rsidR="004828CA" w:rsidRPr="00087281">
        <w:t>reductasa</w:t>
      </w:r>
      <w:proofErr w:type="spellEnd"/>
      <w:r w:rsidR="004828CA" w:rsidRPr="00087281">
        <w:t xml:space="preserve"> (GR)</w:t>
      </w:r>
      <w:r w:rsidR="005A2AB2" w:rsidRPr="00087281">
        <w:t xml:space="preserve"> </w:t>
      </w:r>
      <w:r w:rsidR="009A28F8" w:rsidRPr="00087281">
        <w:rPr>
          <w:color w:val="000000"/>
        </w:rPr>
        <w:t>(</w:t>
      </w:r>
      <w:proofErr w:type="spellStart"/>
      <w:r w:rsidR="009A28F8" w:rsidRPr="00087281">
        <w:rPr>
          <w:color w:val="000000"/>
        </w:rPr>
        <w:t>Lesser</w:t>
      </w:r>
      <w:proofErr w:type="spellEnd"/>
      <w:r w:rsidR="009A28F8" w:rsidRPr="00087281">
        <w:rPr>
          <w:color w:val="000000"/>
        </w:rPr>
        <w:t>, 2006)</w:t>
      </w:r>
      <w:r w:rsidR="005A2AB2" w:rsidRPr="00087281">
        <w:t>.</w:t>
      </w:r>
    </w:p>
    <w:p w14:paraId="5B494494" w14:textId="34BB9716" w:rsidR="006E5377" w:rsidRPr="00087281" w:rsidRDefault="006F371D" w:rsidP="00E630E7">
      <w:pPr>
        <w:pStyle w:val="PrrafoTFM"/>
      </w:pPr>
      <w:r w:rsidRPr="00087281">
        <w:t>En el caso de los antozoos, a pesar de ser una ventaja competitiva</w:t>
      </w:r>
      <w:r w:rsidR="00D705A6" w:rsidRPr="00087281">
        <w:t>, vivir en simbiosis con zooxantelas implicó exponerse a fluctuaciones diarias de los niveles de oxígeno</w:t>
      </w:r>
      <w:r w:rsidR="00E630E7" w:rsidRPr="00087281">
        <w:t>, fruto de su actividad fotosintética</w:t>
      </w:r>
      <w:r w:rsidR="0030438E" w:rsidRPr="00087281">
        <w:t xml:space="preserve">. </w:t>
      </w:r>
      <w:r w:rsidR="009A28F8" w:rsidRPr="00087281">
        <w:rPr>
          <w:color w:val="000000"/>
        </w:rPr>
        <w:t>(</w:t>
      </w:r>
      <w:proofErr w:type="spellStart"/>
      <w:r w:rsidR="009A28F8" w:rsidRPr="00087281">
        <w:rPr>
          <w:color w:val="000000"/>
        </w:rPr>
        <w:t>Richier</w:t>
      </w:r>
      <w:proofErr w:type="spellEnd"/>
      <w:r w:rsidR="009A28F8" w:rsidRPr="00087281">
        <w:rPr>
          <w:color w:val="000000"/>
        </w:rPr>
        <w:t xml:space="preserve"> et al.</w:t>
      </w:r>
      <w:del w:id="167" w:author="Usuario" w:date="2023-07-05T21:39:00Z">
        <w:r w:rsidR="009A28F8" w:rsidRPr="00087281" w:rsidDel="006A089D">
          <w:rPr>
            <w:color w:val="000000"/>
          </w:rPr>
          <w:delText>,</w:delText>
        </w:r>
      </w:del>
      <w:r w:rsidR="009A28F8" w:rsidRPr="00087281">
        <w:rPr>
          <w:color w:val="000000"/>
        </w:rPr>
        <w:t xml:space="preserve"> </w:t>
      </w:r>
      <w:ins w:id="168" w:author="Usuario" w:date="2023-07-05T21:39:00Z">
        <w:r w:rsidR="006A089D">
          <w:rPr>
            <w:color w:val="000000"/>
          </w:rPr>
          <w:t>(</w:t>
        </w:r>
      </w:ins>
      <w:r w:rsidR="009A28F8" w:rsidRPr="00087281">
        <w:rPr>
          <w:color w:val="000000"/>
        </w:rPr>
        <w:t>2003)</w:t>
      </w:r>
      <w:r w:rsidR="0030438E" w:rsidRPr="00087281">
        <w:t xml:space="preserve"> demostraron que la concentración de oxígeno en los teji</w:t>
      </w:r>
      <w:r w:rsidR="00E630E7" w:rsidRPr="00087281">
        <w:t xml:space="preserve">dos de </w:t>
      </w:r>
      <w:r w:rsidR="00E630E7" w:rsidRPr="00087281">
        <w:rPr>
          <w:i/>
          <w:iCs/>
        </w:rPr>
        <w:t xml:space="preserve">A. </w:t>
      </w:r>
      <w:proofErr w:type="spellStart"/>
      <w:r w:rsidR="00E630E7" w:rsidRPr="00087281">
        <w:rPr>
          <w:i/>
          <w:iCs/>
        </w:rPr>
        <w:t>viridis</w:t>
      </w:r>
      <w:proofErr w:type="spellEnd"/>
      <w:r w:rsidR="00E630E7" w:rsidRPr="00087281">
        <w:t xml:space="preserve"> puede llegar a triplicar la</w:t>
      </w:r>
      <w:r w:rsidR="00E630E7">
        <w:t xml:space="preserve"> </w:t>
      </w:r>
      <w:proofErr w:type="spellStart"/>
      <w:r w:rsidR="00E630E7">
        <w:t>normoxia</w:t>
      </w:r>
      <w:proofErr w:type="spellEnd"/>
      <w:r w:rsidR="00E630E7">
        <w:t xml:space="preserve"> en algunas horas del día, mientras que durante la noche la respiración del cnidario y sus simbiontes llevaría a una hipoxia intracelular.</w:t>
      </w:r>
      <w:r w:rsidR="0055649B">
        <w:t xml:space="preserve"> </w:t>
      </w:r>
      <w:r w:rsidR="00E630E7">
        <w:t xml:space="preserve">Para hacer frente a estas fluctuaciones diarias de hipoxia-hiperoxia y a otras </w:t>
      </w:r>
      <w:r w:rsidR="00E630E7" w:rsidRPr="00087281">
        <w:t>condiciones estresantes derivadas del entorno intermareal</w:t>
      </w:r>
      <w:r w:rsidR="006270E6" w:rsidRPr="00087281">
        <w:t xml:space="preserve">, </w:t>
      </w:r>
      <w:r w:rsidR="006270E6" w:rsidRPr="00087281">
        <w:rPr>
          <w:i/>
          <w:iCs/>
        </w:rPr>
        <w:t xml:space="preserve">A. </w:t>
      </w:r>
      <w:proofErr w:type="spellStart"/>
      <w:r w:rsidR="006270E6" w:rsidRPr="00087281">
        <w:rPr>
          <w:i/>
          <w:iCs/>
        </w:rPr>
        <w:t>viridis</w:t>
      </w:r>
      <w:proofErr w:type="spellEnd"/>
      <w:r w:rsidR="006270E6" w:rsidRPr="00087281">
        <w:t xml:space="preserve"> y otros </w:t>
      </w:r>
      <w:r w:rsidRPr="00087281">
        <w:t>antozoos</w:t>
      </w:r>
      <w:r w:rsidR="006270E6" w:rsidRPr="00087281">
        <w:t xml:space="preserve"> simbióticos presentan </w:t>
      </w:r>
      <w:del w:id="169" w:author="Usuario" w:date="2023-07-05T21:40:00Z">
        <w:r w:rsidR="00D33E9A" w:rsidRPr="00087281" w:rsidDel="006A089D">
          <w:delText xml:space="preserve">distintas </w:delText>
        </w:r>
      </w:del>
      <w:r w:rsidR="00D33E9A" w:rsidRPr="00087281">
        <w:t>adaptaciones de su</w:t>
      </w:r>
      <w:ins w:id="170" w:author="Usuario" w:date="2023-07-05T21:40:00Z">
        <w:r w:rsidR="006A089D">
          <w:t>s</w:t>
        </w:r>
      </w:ins>
      <w:r w:rsidR="00D33E9A" w:rsidRPr="00087281">
        <w:t xml:space="preserve"> </w:t>
      </w:r>
      <w:del w:id="171" w:author="Usuario" w:date="2023-07-05T21:40:00Z">
        <w:r w:rsidR="00D33E9A" w:rsidRPr="00087281" w:rsidDel="006A089D">
          <w:delText xml:space="preserve">metabolismo </w:delText>
        </w:r>
      </w:del>
      <w:ins w:id="172" w:author="Usuario" w:date="2023-07-05T21:40:00Z">
        <w:r w:rsidR="006A089D">
          <w:t>si</w:t>
        </w:r>
      </w:ins>
      <w:ins w:id="173" w:author="Usuario" w:date="2023-07-05T22:01:00Z">
        <w:r w:rsidR="004F6564">
          <w:t>s</w:t>
        </w:r>
      </w:ins>
      <w:ins w:id="174" w:author="Usuario" w:date="2023-07-05T21:40:00Z">
        <w:r w:rsidR="006A089D">
          <w:t>temas</w:t>
        </w:r>
        <w:r w:rsidR="006A089D" w:rsidRPr="00087281">
          <w:t xml:space="preserve"> </w:t>
        </w:r>
        <w:r w:rsidR="006A089D">
          <w:t xml:space="preserve">enzimáticos </w:t>
        </w:r>
      </w:ins>
      <w:r w:rsidR="00D33E9A" w:rsidRPr="00087281">
        <w:t xml:space="preserve">antioxidante, </w:t>
      </w:r>
      <w:del w:id="175" w:author="Usuario" w:date="2023-07-05T21:41:00Z">
        <w:r w:rsidR="00D33E9A" w:rsidRPr="00087281" w:rsidDel="006A089D">
          <w:delText xml:space="preserve">y particularmente, de sus defensas enzimáticas </w:delText>
        </w:r>
      </w:del>
      <w:r w:rsidR="009A28F8" w:rsidRPr="00087281">
        <w:rPr>
          <w:color w:val="000000"/>
        </w:rPr>
        <w:t>(Casado-</w:t>
      </w:r>
      <w:proofErr w:type="spellStart"/>
      <w:r w:rsidR="009A28F8" w:rsidRPr="00087281">
        <w:rPr>
          <w:color w:val="000000"/>
        </w:rPr>
        <w:t>Amezúa</w:t>
      </w:r>
      <w:proofErr w:type="spellEnd"/>
      <w:r w:rsidR="009A28F8" w:rsidRPr="00087281">
        <w:rPr>
          <w:color w:val="000000"/>
        </w:rPr>
        <w:t xml:space="preserve"> et al., 2016; Davy et al., 2012; </w:t>
      </w:r>
      <w:proofErr w:type="spellStart"/>
      <w:r w:rsidR="009A28F8" w:rsidRPr="00087281">
        <w:rPr>
          <w:color w:val="000000"/>
        </w:rPr>
        <w:t>Furla</w:t>
      </w:r>
      <w:proofErr w:type="spellEnd"/>
      <w:r w:rsidR="009A28F8" w:rsidRPr="00087281">
        <w:rPr>
          <w:color w:val="000000"/>
        </w:rPr>
        <w:t xml:space="preserve"> et al., 2005)</w:t>
      </w:r>
      <w:r w:rsidR="00D33E9A" w:rsidRPr="00087281">
        <w:t>.</w:t>
      </w:r>
      <w:r w:rsidR="006270E6" w:rsidRPr="00087281">
        <w:t xml:space="preserve"> </w:t>
      </w:r>
    </w:p>
    <w:p w14:paraId="25DF6050" w14:textId="051B5E24" w:rsidR="00E630E7" w:rsidRPr="00087281" w:rsidRDefault="006270E6" w:rsidP="00E630E7">
      <w:pPr>
        <w:pStyle w:val="PrrafoTFM"/>
      </w:pPr>
      <w:r w:rsidRPr="00087281">
        <w:t xml:space="preserve">En el caso de la SOD, los animales típicamente presentan las </w:t>
      </w:r>
      <w:proofErr w:type="spellStart"/>
      <w:r w:rsidRPr="00087281">
        <w:t>isoformas</w:t>
      </w:r>
      <w:proofErr w:type="spellEnd"/>
      <w:r w:rsidRPr="00087281">
        <w:t xml:space="preserve"> </w:t>
      </w:r>
      <w:proofErr w:type="spellStart"/>
      <w:r w:rsidRPr="00087281">
        <w:t>CuZn</w:t>
      </w:r>
      <w:proofErr w:type="spellEnd"/>
      <w:ins w:id="176" w:author="Usuario" w:date="2023-07-05T21:41:00Z">
        <w:r w:rsidR="006A089D">
          <w:t>-</w:t>
        </w:r>
      </w:ins>
      <w:r w:rsidRPr="00087281">
        <w:t>SOD y Mn</w:t>
      </w:r>
      <w:ins w:id="177" w:author="Usuario" w:date="2023-07-05T21:41:00Z">
        <w:r w:rsidR="006A089D">
          <w:t>-</w:t>
        </w:r>
      </w:ins>
      <w:r w:rsidRPr="00087281">
        <w:t xml:space="preserve">SOD, esta última normalmente ligada a las mitocondrias. </w:t>
      </w:r>
      <w:r w:rsidRPr="00087281">
        <w:rPr>
          <w:i/>
          <w:iCs/>
        </w:rPr>
        <w:t xml:space="preserve">A. </w:t>
      </w:r>
      <w:proofErr w:type="spellStart"/>
      <w:r w:rsidRPr="00087281">
        <w:rPr>
          <w:i/>
          <w:iCs/>
        </w:rPr>
        <w:t>viridis</w:t>
      </w:r>
      <w:proofErr w:type="spellEnd"/>
      <w:r w:rsidRPr="00087281">
        <w:t xml:space="preserve">, </w:t>
      </w:r>
      <w:r w:rsidR="006E5377" w:rsidRPr="00087281">
        <w:t xml:space="preserve">además </w:t>
      </w:r>
      <w:del w:id="178" w:author="Usuario" w:date="2023-07-05T21:43:00Z">
        <w:r w:rsidR="006E5377" w:rsidRPr="00087281" w:rsidDel="006A089D">
          <w:delText xml:space="preserve">de estas isoformas, </w:delText>
        </w:r>
      </w:del>
      <w:r w:rsidR="006E5377" w:rsidRPr="00087281">
        <w:t>presenta Fe</w:t>
      </w:r>
      <w:ins w:id="179" w:author="Usuario" w:date="2023-07-05T21:41:00Z">
        <w:r w:rsidR="006A089D">
          <w:t>-</w:t>
        </w:r>
      </w:ins>
      <w:r w:rsidR="006E5377" w:rsidRPr="00087281">
        <w:t xml:space="preserve">SOD en las zooxantelas y en sus tejidos, siendo esta isoforma típica de plantas y procariotas. </w:t>
      </w:r>
      <w:commentRangeStart w:id="180"/>
      <w:r w:rsidR="00BD14EE" w:rsidRPr="00087281">
        <w:t>Las distintas isoformas de SOD en este organismo se distribuyen diferencialmente en diferentes tejidos y compartimentos celulares</w:t>
      </w:r>
      <w:r w:rsidR="00980927" w:rsidRPr="00087281">
        <w:t>.</w:t>
      </w:r>
      <w:r w:rsidR="00BA7A74" w:rsidRPr="00087281">
        <w:rPr>
          <w:color w:val="000000"/>
        </w:rPr>
        <w:t xml:space="preserve"> </w:t>
      </w:r>
      <w:r w:rsidR="009A28F8" w:rsidRPr="00087281">
        <w:rPr>
          <w:color w:val="000000"/>
        </w:rPr>
        <w:t>(</w:t>
      </w:r>
      <w:proofErr w:type="spellStart"/>
      <w:r w:rsidR="009A28F8" w:rsidRPr="00087281">
        <w:rPr>
          <w:color w:val="000000"/>
        </w:rPr>
        <w:t>Plantivaux</w:t>
      </w:r>
      <w:proofErr w:type="spellEnd"/>
      <w:r w:rsidR="009A28F8" w:rsidRPr="00087281">
        <w:rPr>
          <w:color w:val="000000"/>
        </w:rPr>
        <w:t xml:space="preserve"> et al., 2004; </w:t>
      </w:r>
      <w:proofErr w:type="spellStart"/>
      <w:r w:rsidR="009A28F8" w:rsidRPr="00087281">
        <w:rPr>
          <w:color w:val="000000"/>
        </w:rPr>
        <w:t>Richier</w:t>
      </w:r>
      <w:proofErr w:type="spellEnd"/>
      <w:r w:rsidR="009A28F8" w:rsidRPr="00087281">
        <w:rPr>
          <w:color w:val="000000"/>
        </w:rPr>
        <w:t xml:space="preserve"> et al., 2003)</w:t>
      </w:r>
      <w:r w:rsidR="00980927" w:rsidRPr="00087281">
        <w:t xml:space="preserve"> </w:t>
      </w:r>
      <w:commentRangeEnd w:id="180"/>
      <w:r w:rsidR="006A089D">
        <w:rPr>
          <w:rStyle w:val="Refdecomentario"/>
          <w:rFonts w:asciiTheme="minorHAnsi" w:hAnsiTheme="minorHAnsi" w:cstheme="minorBidi"/>
        </w:rPr>
        <w:commentReference w:id="180"/>
      </w:r>
      <w:r w:rsidR="00980927" w:rsidRPr="00087281">
        <w:t xml:space="preserve">Esta diversidad de </w:t>
      </w:r>
      <w:proofErr w:type="spellStart"/>
      <w:r w:rsidR="00980927" w:rsidRPr="00087281">
        <w:t>isoformas</w:t>
      </w:r>
      <w:proofErr w:type="spellEnd"/>
      <w:r w:rsidR="00980927" w:rsidRPr="00087281">
        <w:t xml:space="preserve"> no se encuentra en otros antozoos no simbióticos, sugiriendo que es un rasgo </w:t>
      </w:r>
      <w:r w:rsidR="00BD3FDD" w:rsidRPr="00087281">
        <w:t>originado por las presiones selectivas derivadas de esta relación mutualista</w:t>
      </w:r>
      <w:r w:rsidR="00CF2E3C" w:rsidRPr="00087281">
        <w:t xml:space="preserve"> </w:t>
      </w:r>
      <w:r w:rsidR="009A28F8" w:rsidRPr="00087281">
        <w:rPr>
          <w:color w:val="000000"/>
        </w:rPr>
        <w:t>(Casado-</w:t>
      </w:r>
      <w:proofErr w:type="spellStart"/>
      <w:r w:rsidR="009A28F8" w:rsidRPr="00087281">
        <w:rPr>
          <w:color w:val="000000"/>
        </w:rPr>
        <w:t>Amezúa</w:t>
      </w:r>
      <w:proofErr w:type="spellEnd"/>
      <w:r w:rsidR="009A28F8" w:rsidRPr="00087281">
        <w:rPr>
          <w:color w:val="000000"/>
        </w:rPr>
        <w:t xml:space="preserve"> et al., 2016; </w:t>
      </w:r>
      <w:proofErr w:type="spellStart"/>
      <w:r w:rsidR="009A28F8" w:rsidRPr="00087281">
        <w:rPr>
          <w:color w:val="000000"/>
        </w:rPr>
        <w:t>Furla</w:t>
      </w:r>
      <w:proofErr w:type="spellEnd"/>
      <w:r w:rsidR="009A28F8" w:rsidRPr="00087281">
        <w:rPr>
          <w:color w:val="000000"/>
        </w:rPr>
        <w:t xml:space="preserve"> et al., 2005)</w:t>
      </w:r>
      <w:r w:rsidR="00CF2E3C" w:rsidRPr="00087281">
        <w:t>.</w:t>
      </w:r>
    </w:p>
    <w:p w14:paraId="217AA5D1" w14:textId="44F8BD6B" w:rsidR="00E730D3" w:rsidRDefault="006E64E6" w:rsidP="00BF21F1">
      <w:pPr>
        <w:pStyle w:val="PrrafoTFM"/>
      </w:pPr>
      <w:commentRangeStart w:id="181"/>
      <w:r w:rsidRPr="00087281">
        <w:t xml:space="preserve">El </w:t>
      </w:r>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Pr="00087281">
        <w:t xml:space="preserve">producido por la SOD tiene una elevada capacidad de difundir a través de las membranas biológicas, por lo que debe ser rápidamente eliminado por </w:t>
      </w:r>
      <w:proofErr w:type="spellStart"/>
      <w:r w:rsidR="00077B7A" w:rsidRPr="00087281">
        <w:t>peroxiadasas</w:t>
      </w:r>
      <w:proofErr w:type="spellEnd"/>
      <w:r w:rsidR="00077B7A" w:rsidRPr="00087281">
        <w:t xml:space="preserve">, como la </w:t>
      </w:r>
      <w:proofErr w:type="spellStart"/>
      <w:r w:rsidR="00077B7A" w:rsidRPr="00087281">
        <w:t>GPx</w:t>
      </w:r>
      <w:proofErr w:type="spellEnd"/>
      <w:r w:rsidR="00077B7A" w:rsidRPr="00087281">
        <w:t xml:space="preserve">, CAT o la ascorbato peroxidasa. Si la actividad SOD no está acoplada a un eficiente sistema de eliminación del peróxido de </w:t>
      </w:r>
      <w:proofErr w:type="spellStart"/>
      <w:r w:rsidR="00077B7A" w:rsidRPr="00087281">
        <w:t>hdirógeno</w:t>
      </w:r>
      <w:proofErr w:type="spellEnd"/>
      <w:r w:rsidR="00077B7A" w:rsidRPr="00087281">
        <w:t xml:space="preserve">, se puede producir citotoxicidad por esta especie de oxígeno reactivo </w:t>
      </w:r>
      <w:r w:rsidR="009A28F8" w:rsidRPr="00087281">
        <w:rPr>
          <w:color w:val="000000"/>
        </w:rPr>
        <w:t xml:space="preserve">(Den </w:t>
      </w:r>
      <w:proofErr w:type="spellStart"/>
      <w:r w:rsidR="009A28F8" w:rsidRPr="00087281">
        <w:rPr>
          <w:color w:val="000000"/>
        </w:rPr>
        <w:t>Hartog</w:t>
      </w:r>
      <w:proofErr w:type="spellEnd"/>
      <w:r w:rsidR="009A28F8" w:rsidRPr="00087281">
        <w:rPr>
          <w:color w:val="000000"/>
        </w:rPr>
        <w:t xml:space="preserve"> et al., 2003)</w:t>
      </w:r>
      <w:commentRangeEnd w:id="181"/>
      <w:r w:rsidR="006A089D">
        <w:rPr>
          <w:rStyle w:val="Refdecomentario"/>
          <w:rFonts w:asciiTheme="minorHAnsi" w:hAnsiTheme="minorHAnsi" w:cstheme="minorBidi"/>
        </w:rPr>
        <w:commentReference w:id="181"/>
      </w:r>
      <w:r w:rsidR="00077B7A" w:rsidRPr="00087281">
        <w:t xml:space="preserve">. </w:t>
      </w:r>
      <w:r w:rsidR="00FD30FD" w:rsidRPr="00087281">
        <w:t>Estudios previos ya han evaluado</w:t>
      </w:r>
      <w:r w:rsidR="00077B7A" w:rsidRPr="00087281">
        <w:t xml:space="preserve"> la expresión y actividad </w:t>
      </w:r>
      <w:proofErr w:type="spellStart"/>
      <w:r w:rsidR="00077B7A" w:rsidRPr="00087281">
        <w:t>GPx</w:t>
      </w:r>
      <w:proofErr w:type="spellEnd"/>
      <w:r w:rsidR="00077B7A" w:rsidRPr="00087281">
        <w:t xml:space="preserve"> y CAT en distintos tejidos y compartimentos de </w:t>
      </w:r>
      <w:r w:rsidR="00077B7A" w:rsidRPr="00087281">
        <w:rPr>
          <w:i/>
          <w:iCs/>
        </w:rPr>
        <w:t xml:space="preserve">A. </w:t>
      </w:r>
      <w:proofErr w:type="spellStart"/>
      <w:r w:rsidR="00077B7A" w:rsidRPr="00087281">
        <w:rPr>
          <w:i/>
          <w:iCs/>
        </w:rPr>
        <w:t>viridis</w:t>
      </w:r>
      <w:proofErr w:type="spellEnd"/>
      <w:r w:rsidR="00077B7A" w:rsidRPr="00087281">
        <w:t>, encontrando de nuevo varias isoformas con diferente distribución</w:t>
      </w:r>
      <w:r w:rsidR="00FD30FD" w:rsidRPr="00087281">
        <w:t xml:space="preserve"> </w:t>
      </w:r>
      <w:r w:rsidR="009A28F8" w:rsidRPr="00087281">
        <w:rPr>
          <w:color w:val="000000"/>
        </w:rPr>
        <w:t>(</w:t>
      </w:r>
      <w:proofErr w:type="spellStart"/>
      <w:r w:rsidR="009A28F8" w:rsidRPr="00087281">
        <w:rPr>
          <w:color w:val="000000"/>
        </w:rPr>
        <w:t>Merle</w:t>
      </w:r>
      <w:proofErr w:type="spellEnd"/>
      <w:r w:rsidR="009A28F8" w:rsidRPr="00087281">
        <w:rPr>
          <w:color w:val="000000"/>
        </w:rPr>
        <w:t xml:space="preserve"> et al., 2007; Pey et al., 2017)</w:t>
      </w:r>
      <w:r w:rsidR="00F37CC0" w:rsidRPr="00087281">
        <w:t>, pe</w:t>
      </w:r>
      <w:r w:rsidR="00F37CC0">
        <w:t>ro todavía existen lagunas en el conocimiento sobre esta especie en cuanto a su metabolismo oxidativo frente a diferentes condiciones de cultivo.</w:t>
      </w:r>
    </w:p>
    <w:p w14:paraId="79380DDA" w14:textId="77777777" w:rsidR="000430A0" w:rsidRDefault="000430A0" w:rsidP="000430A0">
      <w:pPr>
        <w:pStyle w:val="ApartadoTFM"/>
        <w:numPr>
          <w:ilvl w:val="1"/>
          <w:numId w:val="3"/>
        </w:numPr>
        <w:rPr>
          <w:b/>
          <w:bCs/>
          <w:sz w:val="24"/>
          <w:szCs w:val="22"/>
        </w:rPr>
      </w:pPr>
      <w:commentRangeStart w:id="182"/>
      <w:r>
        <w:rPr>
          <w:b/>
          <w:bCs/>
          <w:sz w:val="24"/>
          <w:szCs w:val="22"/>
        </w:rPr>
        <w:t>Objetivos</w:t>
      </w:r>
      <w:commentRangeEnd w:id="182"/>
      <w:r w:rsidR="00364078">
        <w:rPr>
          <w:rStyle w:val="Refdecomentario"/>
          <w:rFonts w:asciiTheme="minorHAnsi" w:hAnsiTheme="minorHAnsi" w:cstheme="minorBidi"/>
        </w:rPr>
        <w:commentReference w:id="182"/>
      </w:r>
    </w:p>
    <w:p w14:paraId="7678569C" w14:textId="30D3F2CC" w:rsidR="00DE3E88" w:rsidRDefault="00F61CA9" w:rsidP="00BF21F1">
      <w:pPr>
        <w:pStyle w:val="PrrafoTFM"/>
      </w:pPr>
      <w:r>
        <w:t xml:space="preserve">El presente trabajo </w:t>
      </w:r>
      <w:r w:rsidR="009F75F1">
        <w:t>se realizó con el siguiente objetivo principal:</w:t>
      </w:r>
    </w:p>
    <w:p w14:paraId="019F869A" w14:textId="290993A7" w:rsidR="000430A0" w:rsidRDefault="00DE3E88" w:rsidP="009F75F1">
      <w:pPr>
        <w:pStyle w:val="PrrafoTFM"/>
        <w:numPr>
          <w:ilvl w:val="0"/>
          <w:numId w:val="6"/>
        </w:numPr>
      </w:pPr>
      <w:r w:rsidRPr="00DE3E88">
        <w:lastRenderedPageBreak/>
        <w:t xml:space="preserve">Evaluar la influencia de las características del entorno de cultivo </w:t>
      </w:r>
      <w:ins w:id="183" w:author="Usuario" w:date="2023-07-05T22:05:00Z">
        <w:r w:rsidR="000733D8">
          <w:t>en la</w:t>
        </w:r>
      </w:ins>
      <w:ins w:id="184" w:author="Usuario" w:date="2023-07-05T22:04:00Z">
        <w:r w:rsidR="000733D8">
          <w:t xml:space="preserve"> mejora </w:t>
        </w:r>
      </w:ins>
      <w:ins w:id="185" w:author="Usuario" w:date="2023-07-05T22:05:00Z">
        <w:r w:rsidR="000733D8">
          <w:t>d</w:t>
        </w:r>
      </w:ins>
      <w:ins w:id="186" w:author="Usuario" w:date="2023-07-05T22:04:00Z">
        <w:r w:rsidR="000733D8">
          <w:t xml:space="preserve">el crecimiento y </w:t>
        </w:r>
      </w:ins>
      <w:del w:id="187" w:author="Usuario" w:date="2023-07-05T22:03:00Z">
        <w:r w:rsidRPr="00DE3E88" w:rsidDel="000733D8">
          <w:delText xml:space="preserve">sobre el </w:delText>
        </w:r>
      </w:del>
      <w:r w:rsidRPr="00DE3E88">
        <w:t>estado de bienestar de la ortiguilla de mar</w:t>
      </w:r>
      <w:r w:rsidR="00AC2F0A">
        <w:t xml:space="preserve"> (</w:t>
      </w:r>
      <w:r w:rsidR="00AC2F0A" w:rsidRPr="00945CA3">
        <w:rPr>
          <w:i/>
          <w:iCs/>
        </w:rPr>
        <w:t>Anemonia sulcata</w:t>
      </w:r>
      <w:r w:rsidR="00AC2F0A">
        <w:t>)</w:t>
      </w:r>
    </w:p>
    <w:p w14:paraId="5FFB7306" w14:textId="6B450048" w:rsidR="00AC2F0A" w:rsidRDefault="009F75F1" w:rsidP="00AC2F0A">
      <w:pPr>
        <w:pStyle w:val="PrrafoTFM"/>
      </w:pPr>
      <w:r>
        <w:t>A partir de este objetivo, se derivaron los siguientes objetivos secundarios:</w:t>
      </w:r>
    </w:p>
    <w:p w14:paraId="6B3B85F0" w14:textId="485380DC" w:rsidR="00DE33D7" w:rsidRDefault="00DE33D7" w:rsidP="00DE33D7">
      <w:pPr>
        <w:pStyle w:val="PrrafoTFM"/>
        <w:numPr>
          <w:ilvl w:val="0"/>
          <w:numId w:val="7"/>
        </w:numPr>
        <w:rPr>
          <w:ins w:id="188" w:author="Usuario" w:date="2023-07-05T22:09:00Z"/>
        </w:rPr>
      </w:pPr>
      <w:ins w:id="189" w:author="Usuario" w:date="2023-07-05T22:09:00Z">
        <w:r>
          <w:t xml:space="preserve">Analizar el </w:t>
        </w:r>
      </w:ins>
      <w:ins w:id="190" w:author="Usuario" w:date="2023-07-05T22:10:00Z">
        <w:r>
          <w:t>efecto</w:t>
        </w:r>
      </w:ins>
      <w:ins w:id="191" w:author="Usuario" w:date="2023-07-05T22:09:00Z">
        <w:r>
          <w:t xml:space="preserve"> </w:t>
        </w:r>
      </w:ins>
      <w:ins w:id="192" w:author="Usuario" w:date="2023-07-05T22:10:00Z">
        <w:r>
          <w:t xml:space="preserve">de las características del </w:t>
        </w:r>
      </w:ins>
      <w:ins w:id="193" w:author="Usuario" w:date="2023-07-05T22:11:00Z">
        <w:r>
          <w:t xml:space="preserve">entorno </w:t>
        </w:r>
      </w:ins>
      <w:ins w:id="194" w:author="Usuario" w:date="2023-07-05T22:10:00Z">
        <w:r>
          <w:t>de cultivo en el crecimiento y generación de nuevos ejemplares de ortiguilla de mar.</w:t>
        </w:r>
      </w:ins>
    </w:p>
    <w:p w14:paraId="4C78860C" w14:textId="59024DB8" w:rsidR="00DE3E88" w:rsidRDefault="00AC2F0A" w:rsidP="009F75F1">
      <w:pPr>
        <w:pStyle w:val="PrrafoTFM"/>
        <w:numPr>
          <w:ilvl w:val="0"/>
          <w:numId w:val="7"/>
        </w:numPr>
      </w:pPr>
      <w:r>
        <w:t xml:space="preserve">Determinar qué parámetros </w:t>
      </w:r>
      <w:del w:id="195" w:author="Usuario" w:date="2023-07-05T22:07:00Z">
        <w:r w:rsidDel="00DE33D7">
          <w:delText>son más</w:delText>
        </w:r>
      </w:del>
      <w:ins w:id="196" w:author="Usuario" w:date="2023-07-05T22:07:00Z">
        <w:r w:rsidR="00DE33D7">
          <w:t>relativos al estado oxidativo</w:t>
        </w:r>
      </w:ins>
      <w:r>
        <w:t xml:space="preserve"> </w:t>
      </w:r>
      <w:del w:id="197" w:author="Usuario" w:date="2023-07-05T22:07:00Z">
        <w:r w:rsidDel="00DE33D7">
          <w:delText>apropiados para su</w:delText>
        </w:r>
      </w:del>
      <w:ins w:id="198" w:author="Usuario" w:date="2023-07-05T22:07:00Z">
        <w:r w:rsidR="00DE33D7">
          <w:t xml:space="preserve">pueden resultar de interés </w:t>
        </w:r>
      </w:ins>
      <w:r>
        <w:t xml:space="preserve"> </w:t>
      </w:r>
      <w:del w:id="199" w:author="Usuario" w:date="2023-07-05T22:07:00Z">
        <w:r w:rsidDel="00DE33D7">
          <w:delText>empleo como</w:delText>
        </w:r>
      </w:del>
      <w:ins w:id="200" w:author="Usuario" w:date="2023-07-05T22:07:00Z">
        <w:r w:rsidR="00DE33D7">
          <w:t>como</w:t>
        </w:r>
      </w:ins>
      <w:r>
        <w:t xml:space="preserve"> marcadores de bienestar en </w:t>
      </w:r>
      <w:del w:id="201" w:author="Usuario" w:date="2023-07-05T22:07:00Z">
        <w:r w:rsidDel="00DE33D7">
          <w:delText>esta especie</w:delText>
        </w:r>
      </w:del>
      <w:ins w:id="202" w:author="Usuario" w:date="2023-07-05T22:07:00Z">
        <w:r w:rsidR="00DE33D7">
          <w:t>la ortiguilla de mar.</w:t>
        </w:r>
      </w:ins>
    </w:p>
    <w:p w14:paraId="46BB49A2" w14:textId="25B009E5" w:rsidR="00AC2F0A" w:rsidRDefault="00AC2F0A" w:rsidP="009F75F1">
      <w:pPr>
        <w:pStyle w:val="PrrafoTFM"/>
        <w:numPr>
          <w:ilvl w:val="0"/>
          <w:numId w:val="7"/>
        </w:numPr>
        <w:rPr>
          <w:ins w:id="203" w:author="Usuario" w:date="2023-07-05T22:09:00Z"/>
        </w:rPr>
      </w:pPr>
      <w:r>
        <w:t xml:space="preserve">Evaluar el </w:t>
      </w:r>
      <w:del w:id="204" w:author="Usuario" w:date="2023-07-05T22:06:00Z">
        <w:r w:rsidDel="000733D8">
          <w:delText xml:space="preserve">posible </w:delText>
        </w:r>
      </w:del>
      <w:r>
        <w:t xml:space="preserve">efecto </w:t>
      </w:r>
      <w:del w:id="205" w:author="Usuario" w:date="2023-07-05T22:08:00Z">
        <w:r w:rsidDel="00DE33D7">
          <w:delText xml:space="preserve">positivo </w:delText>
        </w:r>
      </w:del>
      <w:r>
        <w:t>de</w:t>
      </w:r>
      <w:ins w:id="206" w:author="Usuario" w:date="2023-07-05T22:08:00Z">
        <w:r w:rsidR="00DE33D7">
          <w:t xml:space="preserve"> un</w:t>
        </w:r>
      </w:ins>
      <w:del w:id="207" w:author="Usuario" w:date="2023-07-05T22:08:00Z">
        <w:r w:rsidDel="00DE33D7">
          <w:delText>l</w:delText>
        </w:r>
      </w:del>
      <w:r>
        <w:t xml:space="preserve"> entorno </w:t>
      </w:r>
      <w:proofErr w:type="spellStart"/>
      <w:r>
        <w:t>multitrófico</w:t>
      </w:r>
      <w:proofErr w:type="spellEnd"/>
      <w:r>
        <w:t xml:space="preserve"> sobre el </w:t>
      </w:r>
      <w:ins w:id="208" w:author="Usuario" w:date="2023-07-05T22:08:00Z">
        <w:r w:rsidR="00DE33D7">
          <w:t xml:space="preserve">estado de </w:t>
        </w:r>
      </w:ins>
      <w:r>
        <w:t>bienestar de la ortiguilla de mar (</w:t>
      </w:r>
      <w:r w:rsidRPr="00945CA3">
        <w:rPr>
          <w:i/>
          <w:iCs/>
        </w:rPr>
        <w:t>A. sulcata</w:t>
      </w:r>
      <w:r>
        <w:t>)</w:t>
      </w:r>
    </w:p>
    <w:p w14:paraId="6D7860E4" w14:textId="61329068" w:rsidR="00DE33D7" w:rsidDel="00DE33D7" w:rsidRDefault="00DE33D7" w:rsidP="009F75F1">
      <w:pPr>
        <w:pStyle w:val="PrrafoTFM"/>
        <w:numPr>
          <w:ilvl w:val="0"/>
          <w:numId w:val="7"/>
        </w:numPr>
        <w:rPr>
          <w:del w:id="209" w:author="Usuario" w:date="2023-07-05T22:09:00Z"/>
        </w:rPr>
      </w:pPr>
      <w:ins w:id="210" w:author="Usuario" w:date="2023-07-05T22:13:00Z">
        <w:r>
          <w:t>E</w:t>
        </w:r>
      </w:ins>
      <w:ins w:id="211" w:author="Usuario" w:date="2023-07-05T22:12:00Z">
        <w:r>
          <w:t xml:space="preserve">valuar </w:t>
        </w:r>
      </w:ins>
      <w:ins w:id="212" w:author="Usuario" w:date="2023-07-05T22:13:00Z">
        <w:r>
          <w:t xml:space="preserve">en la ortiguilla de mar </w:t>
        </w:r>
      </w:ins>
      <w:ins w:id="213" w:author="Usuario" w:date="2023-07-05T22:12:00Z">
        <w:r>
          <w:t xml:space="preserve">posibles alteraciones </w:t>
        </w:r>
      </w:ins>
      <w:ins w:id="214" w:author="Usuario" w:date="2023-07-05T22:14:00Z">
        <w:r>
          <w:t>tisulares de</w:t>
        </w:r>
      </w:ins>
      <w:ins w:id="215" w:author="Usuario" w:date="2023-07-05T22:12:00Z">
        <w:r>
          <w:t xml:space="preserve"> derivadas de </w:t>
        </w:r>
      </w:ins>
      <w:ins w:id="216" w:author="Usuario" w:date="2023-07-05T22:14:00Z">
        <w:r>
          <w:t xml:space="preserve">un incremento en los </w:t>
        </w:r>
      </w:ins>
      <w:ins w:id="217" w:author="Usuario" w:date="2023-07-05T22:12:00Z">
        <w:r>
          <w:t xml:space="preserve">procesos oxidativos </w:t>
        </w:r>
      </w:ins>
      <w:ins w:id="218" w:author="Usuario" w:date="2023-07-05T22:15:00Z">
        <w:r>
          <w:t>asociados a la</w:t>
        </w:r>
      </w:ins>
      <w:ins w:id="219" w:author="Usuario" w:date="2023-07-05T22:14:00Z">
        <w:r>
          <w:t xml:space="preserve"> respuesta de </w:t>
        </w:r>
        <w:proofErr w:type="spellStart"/>
        <w:r>
          <w:t>estrés.</w:t>
        </w:r>
      </w:ins>
    </w:p>
    <w:p w14:paraId="1A04AC70" w14:textId="3E6C3765" w:rsidR="00AC2F0A" w:rsidDel="00364078" w:rsidRDefault="00AC2F0A" w:rsidP="009F75F1">
      <w:pPr>
        <w:pStyle w:val="PrrafoTFM"/>
        <w:numPr>
          <w:ilvl w:val="0"/>
          <w:numId w:val="7"/>
        </w:numPr>
        <w:rPr>
          <w:del w:id="220" w:author="Usuario" w:date="2023-07-05T22:15:00Z"/>
        </w:rPr>
      </w:pPr>
      <w:del w:id="221" w:author="Usuario" w:date="2023-07-05T22:15:00Z">
        <w:r w:rsidDel="00364078">
          <w:delText xml:space="preserve">Evaluar las alteraciones histológicas y enzimáticas que </w:delText>
        </w:r>
        <w:r w:rsidR="00B84EF0" w:rsidDel="00364078">
          <w:delText>tienen lugar en este organismo bajo condiciones estresantes derivadas del entorno de cultivo</w:delText>
        </w:r>
        <w:r w:rsidR="000F7733" w:rsidDel="00364078">
          <w:delText>, como en penumbra o en aguas salobres.</w:delText>
        </w:r>
      </w:del>
    </w:p>
    <w:p w14:paraId="4057FD55" w14:textId="77777777" w:rsidR="00945CA3" w:rsidRPr="00015611" w:rsidRDefault="00945CA3" w:rsidP="00945CA3">
      <w:pPr>
        <w:pStyle w:val="ApartadoTFM"/>
        <w:numPr>
          <w:ilvl w:val="0"/>
          <w:numId w:val="3"/>
        </w:numPr>
        <w:rPr>
          <w:b/>
          <w:bCs/>
        </w:rPr>
      </w:pPr>
      <w:r>
        <w:rPr>
          <w:b/>
          <w:bCs/>
        </w:rPr>
        <w:t>Materiales</w:t>
      </w:r>
      <w:proofErr w:type="spellEnd"/>
      <w:r>
        <w:rPr>
          <w:b/>
          <w:bCs/>
        </w:rPr>
        <w:t xml:space="preserve"> y métodos</w:t>
      </w:r>
    </w:p>
    <w:p w14:paraId="0A9E8C02" w14:textId="35D7B888" w:rsidR="00945CA3" w:rsidRPr="00015611" w:rsidRDefault="004F53AC" w:rsidP="00945CA3">
      <w:pPr>
        <w:pStyle w:val="ApartadoTFM"/>
        <w:rPr>
          <w:b/>
          <w:bCs/>
          <w:sz w:val="24"/>
          <w:szCs w:val="22"/>
        </w:rPr>
      </w:pPr>
      <w:r>
        <w:rPr>
          <w:b/>
          <w:bCs/>
          <w:sz w:val="24"/>
          <w:szCs w:val="22"/>
        </w:rPr>
        <w:t>2</w:t>
      </w:r>
      <w:r w:rsidR="00945CA3">
        <w:rPr>
          <w:b/>
          <w:bCs/>
          <w:sz w:val="24"/>
          <w:szCs w:val="22"/>
        </w:rPr>
        <w:t>.1. Diseño experimental</w:t>
      </w:r>
    </w:p>
    <w:p w14:paraId="320CC121" w14:textId="6DC65C19" w:rsidR="00D834FE" w:rsidRDefault="001779B1" w:rsidP="00EC01AC">
      <w:pPr>
        <w:pStyle w:val="PrrafoTFM"/>
      </w:pPr>
      <w:r>
        <w:t xml:space="preserve">Los ejemplares utilizados en el estudio se </w:t>
      </w:r>
      <w:r w:rsidR="00EA00A5">
        <w:t>extrajeron</w:t>
      </w:r>
      <w:r>
        <w:t xml:space="preserve"> del medio natural con la autorización de las autoridades competentes. Todos ellos proceden de la misma población en Salobreña (Granada), y tras su recogida fueron ubicados en las instalaciones de </w:t>
      </w:r>
      <w:proofErr w:type="spellStart"/>
      <w:r>
        <w:t>Andalmar</w:t>
      </w:r>
      <w:proofErr w:type="spellEnd"/>
      <w:r>
        <w:t xml:space="preserve"> </w:t>
      </w:r>
      <w:proofErr w:type="spellStart"/>
      <w:r>
        <w:t>Biotech</w:t>
      </w:r>
      <w:proofErr w:type="spellEnd"/>
      <w:r>
        <w:t xml:space="preserve"> S.L. en </w:t>
      </w:r>
      <w:proofErr w:type="spellStart"/>
      <w:r>
        <w:t>Carchuna</w:t>
      </w:r>
      <w:proofErr w:type="spellEnd"/>
      <w:r>
        <w:t xml:space="preserve"> (Granada)</w:t>
      </w:r>
      <w:r w:rsidR="00D834FE">
        <w:t xml:space="preserve">. </w:t>
      </w:r>
      <w:commentRangeStart w:id="222"/>
      <w:proofErr w:type="spellStart"/>
      <w:r>
        <w:t>Los</w:t>
      </w:r>
      <w:commentRangeEnd w:id="222"/>
      <w:r w:rsidR="00BE4924">
        <w:rPr>
          <w:rStyle w:val="Refdecomentario"/>
          <w:rFonts w:asciiTheme="minorHAnsi" w:hAnsiTheme="minorHAnsi" w:cstheme="minorBidi"/>
        </w:rPr>
        <w:commentReference w:id="222"/>
      </w:r>
      <w:del w:id="223" w:author="Usuario" w:date="2023-07-05T22:29:00Z">
        <w:r w:rsidDel="00BE4924">
          <w:delText xml:space="preserve"> </w:delText>
        </w:r>
      </w:del>
      <w:r>
        <w:t>animales</w:t>
      </w:r>
      <w:proofErr w:type="spellEnd"/>
      <w:r>
        <w:t xml:space="preserve"> se </w:t>
      </w:r>
      <w:ins w:id="224" w:author="Usuario" w:date="2023-07-05T22:17:00Z">
        <w:r w:rsidR="00C30833">
          <w:t xml:space="preserve">pesaron y se </w:t>
        </w:r>
      </w:ins>
      <w:del w:id="225" w:author="Usuario" w:date="2023-07-05T22:18:00Z">
        <w:r w:rsidDel="00C30833">
          <w:delText>estabularon distribuidos</w:delText>
        </w:r>
      </w:del>
      <w:ins w:id="226" w:author="Usuario" w:date="2023-07-05T22:18:00Z">
        <w:r w:rsidR="00BE4924">
          <w:t>distribuyero</w:t>
        </w:r>
        <w:r w:rsidR="00C30833">
          <w:t>n de forma homogénea</w:t>
        </w:r>
      </w:ins>
      <w:r>
        <w:t xml:space="preserve"> en </w:t>
      </w:r>
      <w:ins w:id="227" w:author="Usuario" w:date="2023-07-05T22:30:00Z">
        <w:r w:rsidR="00BE4924">
          <w:t xml:space="preserve">cuatro </w:t>
        </w:r>
      </w:ins>
      <w:r>
        <w:t xml:space="preserve">tanques </w:t>
      </w:r>
      <w:del w:id="228" w:author="Usuario" w:date="2023-07-05T22:30:00Z">
        <w:r w:rsidDel="00BE4924">
          <w:delText xml:space="preserve">exteriores </w:delText>
        </w:r>
      </w:del>
      <w:r>
        <w:t>de hormigón</w:t>
      </w:r>
      <w:ins w:id="229" w:author="Usuario" w:date="2023-07-05T22:30:00Z">
        <w:r w:rsidR="00BE4924">
          <w:t xml:space="preserve"> (decir volumen en litros)</w:t>
        </w:r>
      </w:ins>
      <w:r>
        <w:t xml:space="preserve">, </w:t>
      </w:r>
      <w:ins w:id="230" w:author="Usuario" w:date="2023-07-05T22:30:00Z">
        <w:r w:rsidR="00BE4924">
          <w:t>dotados cada uno de ellos de un</w:t>
        </w:r>
      </w:ins>
      <w:ins w:id="231" w:author="Usuario" w:date="2023-07-05T22:18:00Z">
        <w:r w:rsidR="00C30833">
          <w:t xml:space="preserve"> circuito cerrado y un sistema de filtros </w:t>
        </w:r>
      </w:ins>
      <w:commentRangeStart w:id="232"/>
      <w:ins w:id="233" w:author="Usuario" w:date="2023-07-05T22:20:00Z">
        <w:r w:rsidR="00BE4924">
          <w:t>físi</w:t>
        </w:r>
      </w:ins>
      <w:ins w:id="234" w:author="Usuario" w:date="2023-07-05T22:21:00Z">
        <w:r w:rsidR="00BE4924">
          <w:t xml:space="preserve">cos </w:t>
        </w:r>
      </w:ins>
      <w:ins w:id="235" w:author="Usuario" w:date="2023-07-05T22:18:00Z">
        <w:r w:rsidR="00C30833">
          <w:t xml:space="preserve">y bombas </w:t>
        </w:r>
      </w:ins>
      <w:ins w:id="236" w:author="Usuario" w:date="2023-07-05T22:21:00Z">
        <w:r w:rsidR="00BE4924">
          <w:t xml:space="preserve">de recirculación </w:t>
        </w:r>
      </w:ins>
      <w:ins w:id="237" w:author="Usuario" w:date="2023-07-05T22:18:00Z">
        <w:r w:rsidR="00C30833">
          <w:t xml:space="preserve">independientes. </w:t>
        </w:r>
      </w:ins>
      <w:commentRangeEnd w:id="232"/>
      <w:ins w:id="238" w:author="Usuario" w:date="2023-07-05T22:21:00Z">
        <w:r w:rsidR="00BE4924">
          <w:rPr>
            <w:rStyle w:val="Refdecomentario"/>
            <w:rFonts w:asciiTheme="minorHAnsi" w:hAnsiTheme="minorHAnsi" w:cstheme="minorBidi"/>
          </w:rPr>
          <w:commentReference w:id="232"/>
        </w:r>
      </w:ins>
      <w:del w:id="239" w:author="Usuario" w:date="2023-07-05T22:18:00Z">
        <w:r w:rsidDel="00C30833">
          <w:delText xml:space="preserve">con </w:delText>
        </w:r>
      </w:del>
      <w:ins w:id="240" w:author="Usuario" w:date="2023-07-05T22:18:00Z">
        <w:r w:rsidR="00C30833">
          <w:t xml:space="preserve">Se establecieron </w:t>
        </w:r>
      </w:ins>
      <w:r>
        <w:t xml:space="preserve">cuatro tratamientos </w:t>
      </w:r>
      <w:del w:id="241" w:author="Usuario" w:date="2023-07-05T22:19:00Z">
        <w:r w:rsidDel="00C30833">
          <w:delText>diferente</w:delText>
        </w:r>
      </w:del>
      <w:r>
        <w:t xml:space="preserve">s: control, penumbra, eflujo periódico de agua dulce, y cultivo </w:t>
      </w:r>
      <w:proofErr w:type="spellStart"/>
      <w:r>
        <w:t>multitrófico</w:t>
      </w:r>
      <w:proofErr w:type="spellEnd"/>
      <w:ins w:id="242" w:author="Usuario" w:date="2023-07-05T22:19:00Z">
        <w:r w:rsidR="00C30833">
          <w:t xml:space="preserve"> (IMTA)</w:t>
        </w:r>
      </w:ins>
      <w:r>
        <w:t xml:space="preserve">. </w:t>
      </w:r>
    </w:p>
    <w:p w14:paraId="1CC1C1C6" w14:textId="19FA4543" w:rsidR="001779B1" w:rsidRDefault="001779B1" w:rsidP="00EC01AC">
      <w:pPr>
        <w:pStyle w:val="PrrafoTFM"/>
      </w:pPr>
      <w:del w:id="243" w:author="Usuario" w:date="2023-07-05T22:22:00Z">
        <w:r w:rsidDel="00BE4924">
          <w:delText xml:space="preserve">El sistema de cultivo se diseñó de manera que </w:delText>
        </w:r>
      </w:del>
      <w:ins w:id="244" w:author="Usuario" w:date="2023-07-05T22:32:00Z">
        <w:r w:rsidR="00C169F8">
          <w:t>Para cada</w:t>
        </w:r>
      </w:ins>
      <w:ins w:id="245" w:author="Usuario" w:date="2023-07-05T22:19:00Z">
        <w:r w:rsidR="00C30833">
          <w:t xml:space="preserve"> </w:t>
        </w:r>
      </w:ins>
      <w:ins w:id="246" w:author="Usuario" w:date="2023-07-05T22:30:00Z">
        <w:r w:rsidR="00C169F8">
          <w:t>tratamiento</w:t>
        </w:r>
      </w:ins>
      <w:ins w:id="247" w:author="Usuario" w:date="2023-07-05T22:19:00Z">
        <w:r w:rsidR="00C169F8">
          <w:t xml:space="preserve">, </w:t>
        </w:r>
        <w:r w:rsidR="00C30833">
          <w:t xml:space="preserve"> </w:t>
        </w:r>
      </w:ins>
      <w:ins w:id="248" w:author="Usuario" w:date="2023-07-05T22:25:00Z">
        <w:r w:rsidR="00BE4924">
          <w:t xml:space="preserve">50 ejemplares </w:t>
        </w:r>
      </w:ins>
      <w:ins w:id="249" w:author="Usuario" w:date="2023-07-05T22:19:00Z">
        <w:r w:rsidR="00C30833">
          <w:t xml:space="preserve">se </w:t>
        </w:r>
      </w:ins>
      <w:ins w:id="250" w:author="Usuario" w:date="2023-07-05T22:24:00Z">
        <w:r w:rsidR="00BE4924">
          <w:t>distribuyeron en</w:t>
        </w:r>
      </w:ins>
      <w:ins w:id="251" w:author="Usuario" w:date="2023-07-05T22:19:00Z">
        <w:r w:rsidR="00C30833">
          <w:t xml:space="preserve"> cinco contenedores </w:t>
        </w:r>
      </w:ins>
      <w:ins w:id="252" w:author="Usuario" w:date="2023-07-05T22:32:00Z">
        <w:r w:rsidR="00C169F8">
          <w:t xml:space="preserve">diferentes </w:t>
        </w:r>
      </w:ins>
      <w:ins w:id="253" w:author="Usuario" w:date="2023-07-05T22:20:00Z">
        <w:r w:rsidR="00C30833">
          <w:t xml:space="preserve">(cestillos </w:t>
        </w:r>
      </w:ins>
      <w:ins w:id="254" w:author="Usuario" w:date="2023-07-05T22:27:00Z">
        <w:r w:rsidR="00BE4924">
          <w:t xml:space="preserve">flotantes </w:t>
        </w:r>
      </w:ins>
      <w:ins w:id="255" w:author="Usuario" w:date="2023-07-05T22:24:00Z">
        <w:r w:rsidR="00BE4924">
          <w:t>con 10 individuos</w:t>
        </w:r>
      </w:ins>
      <w:ins w:id="256" w:author="Usuario" w:date="2023-07-05T22:25:00Z">
        <w:r w:rsidR="00BE4924">
          <w:t xml:space="preserve"> cada uno</w:t>
        </w:r>
      </w:ins>
      <w:ins w:id="257" w:author="Usuario" w:date="2023-07-05T22:20:00Z">
        <w:r w:rsidR="00C30833">
          <w:t xml:space="preserve">) </w:t>
        </w:r>
      </w:ins>
      <w:del w:id="258" w:author="Usuario" w:date="2023-07-05T22:22:00Z">
        <w:r w:rsidDel="00BE4924">
          <w:delText>hubiera</w:delText>
        </w:r>
      </w:del>
      <w:del w:id="259" w:author="Usuario" w:date="2023-07-05T22:23:00Z">
        <w:r w:rsidDel="00BE4924">
          <w:delText xml:space="preserve"> </w:delText>
        </w:r>
      </w:del>
      <w:ins w:id="260" w:author="Usuario" w:date="2023-07-05T22:24:00Z">
        <w:r w:rsidR="00BE4924">
          <w:t xml:space="preserve">estableciéndose así </w:t>
        </w:r>
      </w:ins>
      <w:r>
        <w:t xml:space="preserve">cinco réplicas </w:t>
      </w:r>
      <w:del w:id="261" w:author="Usuario" w:date="2023-07-05T22:24:00Z">
        <w:r w:rsidDel="00BE4924">
          <w:delText xml:space="preserve">de </w:delText>
        </w:r>
      </w:del>
      <w:ins w:id="262" w:author="Usuario" w:date="2023-07-05T22:24:00Z">
        <w:r w:rsidR="00BE4924">
          <w:t xml:space="preserve">por </w:t>
        </w:r>
      </w:ins>
      <w:del w:id="263" w:author="Usuario" w:date="2023-07-05T22:25:00Z">
        <w:r w:rsidDel="00BE4924">
          <w:delText>cada tratamiento</w:delText>
        </w:r>
      </w:del>
      <w:del w:id="264" w:author="Usuario" w:date="2023-07-05T22:23:00Z">
        <w:r w:rsidDel="00BE4924">
          <w:delText xml:space="preserve">, </w:delText>
        </w:r>
      </w:del>
      <w:del w:id="265" w:author="Usuario" w:date="2023-07-05T22:25:00Z">
        <w:r w:rsidDel="00BE4924">
          <w:delText xml:space="preserve">con </w:delText>
        </w:r>
      </w:del>
      <w:del w:id="266" w:author="Usuario" w:date="2023-07-05T22:23:00Z">
        <w:r w:rsidDel="00BE4924">
          <w:delText xml:space="preserve">un número variable de anémonas en cada réplica (generalmente </w:delText>
        </w:r>
      </w:del>
      <w:del w:id="267" w:author="Usuario" w:date="2023-07-05T22:25:00Z">
        <w:r w:rsidDel="00BE4924">
          <w:delText>9-10 individuos</w:delText>
        </w:r>
      </w:del>
      <w:del w:id="268" w:author="Usuario" w:date="2023-07-05T22:23:00Z">
        <w:r w:rsidDel="00BE4924">
          <w:delText>)</w:delText>
        </w:r>
      </w:del>
      <w:del w:id="269" w:author="Usuario" w:date="2023-07-05T22:27:00Z">
        <w:r w:rsidDel="00BE4924">
          <w:delText>.</w:delText>
        </w:r>
      </w:del>
      <w:ins w:id="270" w:author="Usuario" w:date="2023-07-05T22:32:00Z">
        <w:r w:rsidR="00C169F8">
          <w:t>situación experimental</w:t>
        </w:r>
      </w:ins>
      <w:ins w:id="271" w:author="Usuario" w:date="2023-07-05T22:27:00Z">
        <w:r w:rsidR="00BE4924">
          <w:t>.</w:t>
        </w:r>
      </w:ins>
      <w:r>
        <w:t xml:space="preserve"> </w:t>
      </w:r>
      <w:del w:id="272" w:author="Usuario" w:date="2023-07-05T22:27:00Z">
        <w:r w:rsidR="00D834FE" w:rsidDel="00BE4924">
          <w:delText>Las anémonas se mantuvieron</w:delText>
        </w:r>
        <w:r w:rsidDel="00BE4924">
          <w:delText xml:space="preserve"> en cestillos flotantes, de modo que se </w:delText>
        </w:r>
        <w:r w:rsidDel="00BE4924">
          <w:lastRenderedPageBreak/>
          <w:delText xml:space="preserve">encontraban a pocos centímetros de la superficie del agua. </w:delText>
        </w:r>
      </w:del>
      <w:r>
        <w:t xml:space="preserve">Todos los tanques, salvo por sus distintos tratamientos, </w:t>
      </w:r>
      <w:del w:id="273" w:author="Usuario" w:date="2023-07-05T22:28:00Z">
        <w:r w:rsidDel="00BE4924">
          <w:delText>eran idénticos en cuanto a dimensiones y sistema de filtración</w:delText>
        </w:r>
        <w:r w:rsidR="00A75BEB" w:rsidDel="00BE4924">
          <w:delText>, y</w:delText>
        </w:r>
      </w:del>
      <w:ins w:id="274" w:author="Usuario" w:date="2023-07-05T22:31:00Z">
        <w:r w:rsidR="00C169F8">
          <w:t xml:space="preserve"> se </w:t>
        </w:r>
      </w:ins>
      <w:ins w:id="275" w:author="Usuario" w:date="2023-07-05T22:28:00Z">
        <w:r w:rsidR="00BE4924">
          <w:t>mantuvieron las misma condiciones de</w:t>
        </w:r>
      </w:ins>
      <w:r w:rsidR="00A75BEB">
        <w:t xml:space="preserve"> </w:t>
      </w:r>
      <w:del w:id="276" w:author="Usuario" w:date="2023-07-05T22:31:00Z">
        <w:r w:rsidR="00A75BEB" w:rsidDel="00C169F8">
          <w:delText xml:space="preserve">la </w:delText>
        </w:r>
      </w:del>
      <w:r w:rsidR="00A75BEB">
        <w:t>t</w:t>
      </w:r>
      <w:del w:id="277" w:author="Usuario" w:date="2023-07-05T22:35:00Z">
        <w:r w:rsidR="00A75BEB" w:rsidDel="00C169F8">
          <w:delText>emperatura</w:delText>
        </w:r>
      </w:del>
      <w:ins w:id="278" w:author="Usuario" w:date="2023-07-05T22:31:00Z">
        <w:r w:rsidR="00C169F8">
          <w:t>,</w:t>
        </w:r>
      </w:ins>
      <w:r w:rsidR="00A75BEB">
        <w:t xml:space="preserve"> </w:t>
      </w:r>
      <w:del w:id="279" w:author="Usuario" w:date="2023-07-05T22:28:00Z">
        <w:r w:rsidR="00A75BEB" w:rsidDel="00BE4924">
          <w:delText xml:space="preserve">se mantuvo uniforme entre los cuatro </w:delText>
        </w:r>
      </w:del>
      <w:ins w:id="280" w:author="Usuario" w:date="2023-07-05T22:28:00Z">
        <w:r w:rsidR="00BE4924">
          <w:t xml:space="preserve">y sistema de filtración </w:t>
        </w:r>
      </w:ins>
      <w:r w:rsidR="00A75BEB">
        <w:t xml:space="preserve">durante </w:t>
      </w:r>
      <w:del w:id="281" w:author="Usuario" w:date="2023-07-05T22:28:00Z">
        <w:r w:rsidR="00A75BEB" w:rsidDel="00BE4924">
          <w:delText>todo el</w:delText>
        </w:r>
      </w:del>
      <w:del w:id="282" w:author="Usuario" w:date="2023-07-05T22:37:00Z">
        <w:r w:rsidR="00A75BEB" w:rsidDel="00C169F8">
          <w:delText xml:space="preserve"> experimento</w:delText>
        </w:r>
      </w:del>
      <w:ins w:id="283" w:author="Usuario" w:date="2023-07-05T22:37:00Z">
        <w:r w:rsidR="00C169F8">
          <w:t>el período experimental</w:t>
        </w:r>
      </w:ins>
      <w:r w:rsidR="00A75BEB">
        <w:t>.</w:t>
      </w:r>
      <w:ins w:id="284" w:author="Usuario" w:date="2023-07-05T22:35:00Z">
        <w:r w:rsidR="00C169F8">
          <w:t xml:space="preserve"> La temperatura, nivel de oxígeno, nitritos, etc</w:t>
        </w:r>
        <w:proofErr w:type="gramStart"/>
        <w:r w:rsidR="00C169F8">
          <w:t>…(</w:t>
        </w:r>
        <w:proofErr w:type="gramEnd"/>
        <w:r w:rsidR="00C169F8">
          <w:t xml:space="preserve">lo que te diga Ana) se controlaron diaria? </w:t>
        </w:r>
        <w:proofErr w:type="gramStart"/>
        <w:r w:rsidR="00C169F8">
          <w:t>Semanalmente?</w:t>
        </w:r>
        <w:proofErr w:type="gramEnd"/>
        <w:r w:rsidR="00C169F8">
          <w:t xml:space="preserve"> siendo en momento fueron óptimos.</w:t>
        </w:r>
      </w:ins>
    </w:p>
    <w:p w14:paraId="6A1AFAAA" w14:textId="02E22371" w:rsidR="00137651" w:rsidRDefault="00C169F8" w:rsidP="00137651">
      <w:pPr>
        <w:pStyle w:val="PrrafoTFM"/>
        <w:tabs>
          <w:tab w:val="clear" w:pos="1701"/>
          <w:tab w:val="left" w:pos="2504"/>
        </w:tabs>
      </w:pPr>
      <w:ins w:id="285" w:author="Usuario" w:date="2023-07-05T22:36:00Z">
        <w:r>
          <w:t>Con relación a las condiciones experimentales, e</w:t>
        </w:r>
      </w:ins>
      <w:del w:id="286" w:author="Usuario" w:date="2023-07-05T22:36:00Z">
        <w:r w:rsidR="00137651" w:rsidDel="00C169F8">
          <w:delText>E</w:delText>
        </w:r>
      </w:del>
      <w:r w:rsidR="00137651">
        <w:t xml:space="preserve">l tratamiento de penumbra consistió en una cobertura de malla negra densa, que bloqueaba la mayor parte de la luz solar incidente sobre los organismos. El tratamiento de agua salobre consistió en la reposición del agua de cultivo con agua dulce, dos veces a la semana, lo que conllevó una disminución inmediata de la salinidad a unos 27 g/L, recuperada lentamente hasta llegar a unos 30 g/L. La salinidad del resto de tratamientos se mantuvo en torno a los 34-35 g/L. </w:t>
      </w:r>
      <w:commentRangeStart w:id="287"/>
      <w:r w:rsidR="00137651">
        <w:t xml:space="preserve">Finalmente, el tratamiento de cultivo multitrófico consistió en el </w:t>
      </w:r>
      <w:proofErr w:type="spellStart"/>
      <w:r w:rsidR="00137651">
        <w:t>co</w:t>
      </w:r>
      <w:proofErr w:type="spellEnd"/>
      <w:r w:rsidR="00137651">
        <w:t>-cultivo de las anémonas con mejillones, erizos de mar y holoturias.</w:t>
      </w:r>
      <w:commentRangeEnd w:id="287"/>
      <w:r>
        <w:rPr>
          <w:rStyle w:val="Refdecomentario"/>
          <w:rFonts w:asciiTheme="minorHAnsi" w:hAnsiTheme="minorHAnsi" w:cstheme="minorBidi"/>
        </w:rPr>
        <w:commentReference w:id="287"/>
      </w:r>
    </w:p>
    <w:p w14:paraId="35654EF9" w14:textId="6427EDE3" w:rsidR="004D7351" w:rsidRDefault="004F4944" w:rsidP="00EC01AC">
      <w:pPr>
        <w:pStyle w:val="PrrafoTFM"/>
      </w:pPr>
      <w:r>
        <w:t xml:space="preserve">Los animales </w:t>
      </w:r>
      <w:ins w:id="288" w:author="Usuario" w:date="2023-07-05T22:37:00Z">
        <w:r w:rsidR="00C169F8">
          <w:t>se alimentaron</w:t>
        </w:r>
      </w:ins>
      <w:proofErr w:type="gramStart"/>
      <w:ins w:id="289" w:author="Usuario" w:date="2023-07-05T22:38:00Z">
        <w:r w:rsidR="00C169F8">
          <w:t>…….</w:t>
        </w:r>
        <w:proofErr w:type="gramEnd"/>
        <w:r w:rsidR="00C169F8">
          <w:t xml:space="preserve">permaneciendo así cuatro semanas. </w:t>
        </w:r>
      </w:ins>
      <w:del w:id="290" w:author="Usuario" w:date="2023-07-05T22:38:00Z">
        <w:r w:rsidDel="00C169F8">
          <w:delText>permanecieron en los tanques durante cuatro semanas desde el inicio del experimento</w:delText>
        </w:r>
        <w:r w:rsidR="00137651" w:rsidDel="00C169F8">
          <w:delText>.</w:delText>
        </w:r>
        <w:r w:rsidR="00D834FE" w:rsidDel="00C169F8">
          <w:delText xml:space="preserve"> </w:delText>
        </w:r>
      </w:del>
      <w:r w:rsidR="00137651" w:rsidRPr="00137651">
        <w:rPr>
          <w:color w:val="7F7F7F" w:themeColor="text1" w:themeTint="80"/>
        </w:rPr>
        <w:t>(preguntar a Ana por el alimento y frecuencia de alimentación)</w:t>
      </w:r>
      <w:r w:rsidR="00D834FE">
        <w:t xml:space="preserve">. </w:t>
      </w:r>
      <w:r w:rsidR="00137651">
        <w:t xml:space="preserve">Al finalizar </w:t>
      </w:r>
      <w:del w:id="291" w:author="Usuario" w:date="2023-07-05T22:38:00Z">
        <w:r w:rsidR="00137651" w:rsidDel="00C169F8">
          <w:delText>el experimento</w:delText>
        </w:r>
        <w:r w:rsidR="00D834FE" w:rsidDel="00C169F8">
          <w:delText xml:space="preserve">, </w:delText>
        </w:r>
      </w:del>
      <w:ins w:id="292" w:author="Usuario" w:date="2023-07-05T22:38:00Z">
        <w:r w:rsidR="00C169F8">
          <w:t xml:space="preserve">del periodo experimental </w:t>
        </w:r>
      </w:ins>
      <w:del w:id="293" w:author="Usuario" w:date="2023-07-05T22:38:00Z">
        <w:r w:rsidR="00D834FE" w:rsidDel="00C169F8">
          <w:delText>se</w:delText>
        </w:r>
        <w:r w:rsidR="00255523" w:rsidDel="00C169F8">
          <w:delText xml:space="preserve"> </w:delText>
        </w:r>
        <w:r w:rsidR="00137651" w:rsidDel="00C169F8">
          <w:delText>muestreó</w:delText>
        </w:r>
        <w:r w:rsidR="00255523" w:rsidDel="00C169F8">
          <w:delText xml:space="preserve"> </w:delText>
        </w:r>
        <w:r w:rsidR="00C569CC" w:rsidDel="00C169F8">
          <w:delText>un individuo</w:delText>
        </w:r>
        <w:r w:rsidR="00255523" w:rsidDel="00C169F8">
          <w:delText xml:space="preserve"> </w:delText>
        </w:r>
        <w:r w:rsidR="00C569CC" w:rsidDel="00C169F8">
          <w:delText>de</w:delText>
        </w:r>
        <w:r w:rsidR="00255523" w:rsidDel="00C169F8">
          <w:delText xml:space="preserve"> </w:delText>
        </w:r>
        <w:r w:rsidR="00C569CC" w:rsidDel="00C169F8">
          <w:delText xml:space="preserve">cada </w:delText>
        </w:r>
        <w:r w:rsidR="00255523" w:rsidDel="00C169F8">
          <w:delText>réplica</w:delText>
        </w:r>
      </w:del>
      <w:proofErr w:type="spellStart"/>
      <w:ins w:id="294" w:author="Usuario" w:date="2023-07-05T22:38:00Z">
        <w:r w:rsidR="00C169F8">
          <w:t>srecolectaron</w:t>
        </w:r>
        <w:proofErr w:type="spellEnd"/>
        <w:r w:rsidR="00C169F8">
          <w:t xml:space="preserve"> 5 </w:t>
        </w:r>
        <w:proofErr w:type="spellStart"/>
        <w:r w:rsidR="00C169F8">
          <w:t>indivíduos</w:t>
        </w:r>
        <w:proofErr w:type="spellEnd"/>
        <w:r w:rsidR="00C169F8">
          <w:t xml:space="preserve"> por situación experimental</w:t>
        </w:r>
      </w:ins>
      <w:r w:rsidR="00255523">
        <w:t xml:space="preserve"> (</w:t>
      </w:r>
      <w:del w:id="295" w:author="Usuario" w:date="2023-07-05T22:38:00Z">
        <w:r w:rsidR="00255523" w:rsidDel="00C169F8">
          <w:delText>5 por situación experimental</w:delText>
        </w:r>
      </w:del>
      <w:ins w:id="296" w:author="Usuario" w:date="2023-07-05T22:38:00Z">
        <w:r w:rsidR="00C169F8">
          <w:t xml:space="preserve">1 </w:t>
        </w:r>
      </w:ins>
      <w:ins w:id="297" w:author="Usuario" w:date="2023-07-05T22:39:00Z">
        <w:r w:rsidR="00C169F8">
          <w:t>de</w:t>
        </w:r>
      </w:ins>
      <w:ins w:id="298" w:author="Usuario" w:date="2023-07-05T22:38:00Z">
        <w:r w:rsidR="00C169F8">
          <w:t xml:space="preserve"> cada cestillo</w:t>
        </w:r>
      </w:ins>
      <w:r w:rsidR="00255523">
        <w:t>)</w:t>
      </w:r>
      <w:r w:rsidR="00C569CC">
        <w:t xml:space="preserve"> </w:t>
      </w:r>
      <w:del w:id="299" w:author="Usuario" w:date="2023-07-05T22:40:00Z">
        <w:r w:rsidR="00C569CC" w:rsidDel="00C169F8">
          <w:delText xml:space="preserve">para </w:delText>
        </w:r>
      </w:del>
      <w:ins w:id="300" w:author="Usuario" w:date="2023-07-05T22:42:00Z">
        <w:r w:rsidR="00C95007">
          <w:t xml:space="preserve">que fueron pesados y diseccionados </w:t>
        </w:r>
      </w:ins>
      <w:ins w:id="301" w:author="Usuario" w:date="2023-07-05T22:40:00Z">
        <w:r w:rsidR="00C169F8">
          <w:t>separando pie y tent</w:t>
        </w:r>
        <w:r w:rsidR="00C95007">
          <w:t>áculo</w:t>
        </w:r>
      </w:ins>
      <w:ins w:id="302" w:author="Usuario" w:date="2023-07-05T22:42:00Z">
        <w:r w:rsidR="00C95007">
          <w:t>.</w:t>
        </w:r>
      </w:ins>
      <w:ins w:id="303" w:author="Usuario" w:date="2023-07-05T22:43:00Z">
        <w:r w:rsidR="00C95007">
          <w:t xml:space="preserve"> Una sección de cada uno de ellos</w:t>
        </w:r>
      </w:ins>
      <w:ins w:id="304" w:author="Usuario" w:date="2023-07-05T22:40:00Z">
        <w:r w:rsidR="00C95007">
          <w:t xml:space="preserve"> fue</w:t>
        </w:r>
        <w:r w:rsidR="00C169F8">
          <w:t xml:space="preserve"> inmediatamente co</w:t>
        </w:r>
      </w:ins>
      <w:ins w:id="305" w:author="Usuario" w:date="2023-07-05T22:42:00Z">
        <w:r w:rsidR="00C95007">
          <w:t>n</w:t>
        </w:r>
      </w:ins>
      <w:ins w:id="306" w:author="Usuario" w:date="2023-07-05T22:40:00Z">
        <w:r w:rsidR="00C169F8">
          <w:t>gelad</w:t>
        </w:r>
      </w:ins>
      <w:ins w:id="307" w:author="Usuario" w:date="2023-07-05T22:43:00Z">
        <w:r w:rsidR="00C95007">
          <w:t>a</w:t>
        </w:r>
      </w:ins>
      <w:ins w:id="308" w:author="Usuario" w:date="2023-07-05T22:40:00Z">
        <w:r w:rsidR="00C169F8">
          <w:t xml:space="preserve"> en nitrógeno líquido para posteriores  </w:t>
        </w:r>
      </w:ins>
      <w:del w:id="309" w:author="Usuario" w:date="2023-07-05T22:39:00Z">
        <w:r w:rsidR="00C569CC" w:rsidDel="00C169F8">
          <w:delText xml:space="preserve">los análisis de </w:delText>
        </w:r>
      </w:del>
      <w:ins w:id="310" w:author="Usuario" w:date="2023-07-05T22:39:00Z">
        <w:r w:rsidR="00C169F8">
          <w:t xml:space="preserve">análisis de estado oxidativo </w:t>
        </w:r>
      </w:ins>
      <w:ins w:id="311" w:author="Usuario" w:date="2023-07-05T22:45:00Z">
        <w:r w:rsidR="00C95007">
          <w:t xml:space="preserve">y cuantificación de clorofila, </w:t>
        </w:r>
      </w:ins>
      <w:ins w:id="312" w:author="Usuario" w:date="2023-07-05T22:39:00Z">
        <w:r w:rsidR="00C169F8">
          <w:t xml:space="preserve">y </w:t>
        </w:r>
      </w:ins>
      <w:ins w:id="313" w:author="Usuario" w:date="2023-07-05T22:43:00Z">
        <w:r w:rsidR="00C95007">
          <w:t>otra sección de pie y tent</w:t>
        </w:r>
      </w:ins>
      <w:ins w:id="314" w:author="Usuario" w:date="2023-07-05T22:46:00Z">
        <w:r w:rsidR="00C95007">
          <w:t>áculo se</w:t>
        </w:r>
      </w:ins>
      <w:ins w:id="315" w:author="Usuario" w:date="2023-07-05T22:43:00Z">
        <w:r w:rsidR="00C95007">
          <w:t xml:space="preserve"> </w:t>
        </w:r>
      </w:ins>
      <w:ins w:id="316" w:author="Usuario" w:date="2023-07-05T22:40:00Z">
        <w:r w:rsidR="00C169F8">
          <w:t>fij</w:t>
        </w:r>
      </w:ins>
      <w:ins w:id="317" w:author="Usuario" w:date="2023-07-05T22:46:00Z">
        <w:r w:rsidR="00C95007">
          <w:t>ó</w:t>
        </w:r>
      </w:ins>
      <w:ins w:id="318" w:author="Usuario" w:date="2023-07-05T22:40:00Z">
        <w:r w:rsidR="00C169F8">
          <w:t xml:space="preserve"> para </w:t>
        </w:r>
      </w:ins>
      <w:ins w:id="319" w:author="Usuario" w:date="2023-07-05T22:43:00Z">
        <w:r w:rsidR="00C95007">
          <w:t xml:space="preserve">su </w:t>
        </w:r>
      </w:ins>
      <w:ins w:id="320" w:author="Usuario" w:date="2023-07-05T22:40:00Z">
        <w:r w:rsidR="00C169F8">
          <w:t>posterior tra</w:t>
        </w:r>
      </w:ins>
      <w:ins w:id="321" w:author="Usuario" w:date="2023-07-05T22:43:00Z">
        <w:r w:rsidR="00C95007">
          <w:t>t</w:t>
        </w:r>
      </w:ins>
      <w:ins w:id="322" w:author="Usuario" w:date="2023-07-05T22:40:00Z">
        <w:r w:rsidR="00C169F8">
          <w:t xml:space="preserve">amiento </w:t>
        </w:r>
      </w:ins>
      <w:ins w:id="323" w:author="Usuario" w:date="2023-07-05T22:43:00Z">
        <w:r w:rsidR="00C95007">
          <w:t xml:space="preserve">y evaluación </w:t>
        </w:r>
      </w:ins>
      <w:ins w:id="324" w:author="Usuario" w:date="2023-07-05T22:40:00Z">
        <w:r w:rsidR="00C169F8">
          <w:t>histológic</w:t>
        </w:r>
      </w:ins>
      <w:ins w:id="325" w:author="Usuario" w:date="2023-07-05T22:43:00Z">
        <w:r w:rsidR="00C95007">
          <w:t>a</w:t>
        </w:r>
      </w:ins>
      <w:ins w:id="326" w:author="Usuario" w:date="2023-07-05T22:40:00Z">
        <w:r w:rsidR="00C169F8">
          <w:t xml:space="preserve">. </w:t>
        </w:r>
      </w:ins>
      <w:del w:id="327" w:author="Usuario" w:date="2023-07-05T22:41:00Z">
        <w:r w:rsidR="00C569CC" w:rsidDel="00C169F8">
          <w:delText xml:space="preserve">espectrofotometría, separando pie y tentáculo para su medición de forma separada. </w:delText>
        </w:r>
      </w:del>
      <w:commentRangeStart w:id="328"/>
      <w:r w:rsidR="004D7351">
        <w:t>Se to</w:t>
      </w:r>
      <w:r w:rsidR="008C439B">
        <w:t>maron también, en cada tratamiento, extensiones y muestras de mucus</w:t>
      </w:r>
      <w:r w:rsidR="00EA00A5">
        <w:t>.</w:t>
      </w:r>
      <w:commentRangeEnd w:id="328"/>
      <w:r w:rsidR="00C95007">
        <w:rPr>
          <w:rStyle w:val="Refdecomentario"/>
          <w:rFonts w:asciiTheme="minorHAnsi" w:hAnsiTheme="minorHAnsi" w:cstheme="minorBidi"/>
        </w:rPr>
        <w:commentReference w:id="328"/>
      </w:r>
      <w:r w:rsidR="00485B23">
        <w:t xml:space="preserve"> </w:t>
      </w:r>
      <w:r w:rsidR="00485B23" w:rsidRPr="00EA00A5">
        <w:rPr>
          <w:color w:val="7F7F7F" w:themeColor="text1" w:themeTint="80"/>
        </w:rPr>
        <w:t>(quitar luego si no se incluye).</w:t>
      </w:r>
      <w:ins w:id="329" w:author="Usuario" w:date="2023-07-05T22:41:00Z">
        <w:r w:rsidR="00C95007">
          <w:rPr>
            <w:color w:val="7F7F7F" w:themeColor="text1" w:themeTint="80"/>
          </w:rPr>
          <w:t xml:space="preserve"> </w:t>
        </w:r>
      </w:ins>
      <w:ins w:id="330" w:author="Usuario" w:date="2023-07-05T22:44:00Z">
        <w:r w:rsidR="00C95007">
          <w:rPr>
            <w:color w:val="7F7F7F" w:themeColor="text1" w:themeTint="80"/>
          </w:rPr>
          <w:t xml:space="preserve">El resto de ejemplares presentes en cada sistema de cultivo fueron pesados y contados para la evaluación de crecimiento y grado de reproducción por bipartición (asexual).  </w:t>
        </w:r>
      </w:ins>
    </w:p>
    <w:p w14:paraId="3C166C4F" w14:textId="24D788AC" w:rsidR="00255523" w:rsidDel="00C95007" w:rsidRDefault="00C569CC" w:rsidP="00EC01AC">
      <w:pPr>
        <w:pStyle w:val="PrrafoTFM"/>
        <w:rPr>
          <w:del w:id="331" w:author="Usuario" w:date="2023-07-05T22:41:00Z"/>
        </w:rPr>
      </w:pPr>
      <w:del w:id="332" w:author="Usuario" w:date="2023-07-05T22:41:00Z">
        <w:r w:rsidDel="00C95007">
          <w:delText xml:space="preserve">Por otra parte, </w:delText>
        </w:r>
        <w:r w:rsidR="00D834FE" w:rsidDel="00C95007">
          <w:delText xml:space="preserve">se escogieron </w:delText>
        </w:r>
        <w:r w:rsidR="008C439B" w:rsidDel="00C95007">
          <w:delText xml:space="preserve">al azar </w:delText>
        </w:r>
        <w:r w:rsidR="00D834FE" w:rsidDel="00C95007">
          <w:delText>dos individuos</w:delText>
        </w:r>
        <w:r w:rsidR="004D7351" w:rsidDel="00C95007">
          <w:delText xml:space="preserve"> de cada situación experimental para </w:delText>
        </w:r>
        <w:r w:rsidR="00D834FE" w:rsidDel="00C95007">
          <w:delText>la extracción de tejido con destino a la obtención de cortes histológicos</w:delText>
        </w:r>
        <w:r w:rsidR="008C439B" w:rsidDel="00C95007">
          <w:delText xml:space="preserve"> e inmunohistoquímica.</w:delText>
        </w:r>
        <w:r w:rsidR="004A24F3" w:rsidDel="00C95007">
          <w:delText xml:space="preserve"> Los tejidos utilizados fueron tentáculos completos y secciones del pie del animal.</w:delText>
        </w:r>
      </w:del>
    </w:p>
    <w:p w14:paraId="414ACAC1" w14:textId="01438311" w:rsidR="00B1268B" w:rsidRPr="00B1268B" w:rsidRDefault="004F53AC" w:rsidP="00B1268B">
      <w:pPr>
        <w:pStyle w:val="PrrafoTFM"/>
        <w:rPr>
          <w:b/>
        </w:rPr>
      </w:pPr>
      <w:r>
        <w:rPr>
          <w:b/>
        </w:rPr>
        <w:t>2</w:t>
      </w:r>
      <w:r w:rsidR="004C5687">
        <w:rPr>
          <w:b/>
        </w:rPr>
        <w:t xml:space="preserve">.2. </w:t>
      </w:r>
      <w:del w:id="333" w:author="Usuario" w:date="2023-07-05T22:44:00Z">
        <w:r w:rsidR="004C5687" w:rsidDel="00C95007">
          <w:rPr>
            <w:b/>
          </w:rPr>
          <w:delText xml:space="preserve">Determinaciones </w:delText>
        </w:r>
        <w:r w:rsidR="00BE04FC" w:rsidDel="00C95007">
          <w:rPr>
            <w:b/>
          </w:rPr>
          <w:delText>espectrofotométricas</w:delText>
        </w:r>
      </w:del>
      <w:ins w:id="334" w:author="Usuario" w:date="2023-07-05T22:44:00Z">
        <w:r w:rsidR="00C95007">
          <w:rPr>
            <w:b/>
          </w:rPr>
          <w:t>Análisis del estado oxidativo</w:t>
        </w:r>
      </w:ins>
    </w:p>
    <w:p w14:paraId="628BB8E2" w14:textId="5138EF4C" w:rsidR="00B1268B" w:rsidRDefault="00B1268B" w:rsidP="00B1268B">
      <w:pPr>
        <w:pStyle w:val="PrrafoTFM"/>
      </w:pPr>
      <w:del w:id="335" w:author="Usuario" w:date="2023-07-05T22:49:00Z">
        <w:r w:rsidDel="005D4988">
          <w:lastRenderedPageBreak/>
          <w:delText>Se procesó por separado el material correspondiente al pie del animal de los tentáculos del mismo.</w:delText>
        </w:r>
        <w:r w:rsidR="00BE04FC" w:rsidDel="005D4988">
          <w:delText xml:space="preserve"> Una muestra de tentáculos fue reservada para la determinación de </w:delText>
        </w:r>
        <w:r w:rsidR="003610D3" w:rsidDel="005D4988">
          <w:delText>clorofila. Para el resto de</w:delText>
        </w:r>
        <w:r w:rsidDel="005D4988">
          <w:delText xml:space="preserve"> determinaciones, se</w:delText>
        </w:r>
      </w:del>
      <w:ins w:id="336" w:author="Usuario" w:date="2023-07-05T22:50:00Z">
        <w:r w:rsidR="005D4988">
          <w:t>Las</w:t>
        </w:r>
      </w:ins>
      <w:ins w:id="337" w:author="Usuario" w:date="2023-07-05T22:49:00Z">
        <w:r w:rsidR="005D4988">
          <w:t xml:space="preserve"> muestras se</w:t>
        </w:r>
      </w:ins>
      <w:r>
        <w:t xml:space="preserve"> </w:t>
      </w:r>
      <w:del w:id="338" w:author="Usuario" w:date="2023-07-05T22:50:00Z">
        <w:r w:rsidDel="005D4988">
          <w:delText xml:space="preserve">homogenizó </w:delText>
        </w:r>
      </w:del>
      <w:ins w:id="339" w:author="Usuario" w:date="2023-07-05T22:50:00Z">
        <w:r w:rsidR="005D4988">
          <w:t xml:space="preserve">homogenizaron </w:t>
        </w:r>
      </w:ins>
      <w:ins w:id="340" w:author="Usuario" w:date="2023-07-05T22:51:00Z">
        <w:r w:rsidR="005D4988">
          <w:t>(</w:t>
        </w:r>
      </w:ins>
      <w:proofErr w:type="spellStart"/>
      <w:ins w:id="341" w:author="Usuario" w:date="2023-07-05T22:52:00Z">
        <w:r w:rsidR="00D140F1" w:rsidRPr="00D140F1">
          <w:t>Heidolph</w:t>
        </w:r>
        <w:proofErr w:type="spellEnd"/>
        <w:r w:rsidR="00D140F1" w:rsidRPr="00D140F1">
          <w:t xml:space="preserve"> Instruments</w:t>
        </w:r>
        <w:r w:rsidR="00D140F1">
          <w:t xml:space="preserve">) </w:t>
        </w:r>
      </w:ins>
      <w:r>
        <w:t xml:space="preserve">en tampón </w:t>
      </w:r>
      <w:r w:rsidR="00EC75F7">
        <w:rPr>
          <w:sz w:val="23"/>
          <w:szCs w:val="23"/>
        </w:rPr>
        <w:t xml:space="preserve">Tris 100 </w:t>
      </w:r>
      <w:proofErr w:type="spellStart"/>
      <w:r w:rsidR="00EC75F7">
        <w:rPr>
          <w:sz w:val="23"/>
          <w:szCs w:val="23"/>
        </w:rPr>
        <w:t>mM</w:t>
      </w:r>
      <w:proofErr w:type="spellEnd"/>
      <w:r w:rsidR="00EC75F7">
        <w:rPr>
          <w:sz w:val="23"/>
          <w:szCs w:val="23"/>
        </w:rPr>
        <w:t xml:space="preserve">, EDTA 0.1 </w:t>
      </w:r>
      <w:proofErr w:type="spellStart"/>
      <w:r w:rsidR="00EC75F7">
        <w:rPr>
          <w:sz w:val="23"/>
          <w:szCs w:val="23"/>
        </w:rPr>
        <w:t>mM</w:t>
      </w:r>
      <w:proofErr w:type="spellEnd"/>
      <w:r w:rsidR="00EC75F7">
        <w:rPr>
          <w:sz w:val="23"/>
          <w:szCs w:val="23"/>
        </w:rPr>
        <w:t>, y Tritón 0.1%, pH 7.8,</w:t>
      </w:r>
      <w:r>
        <w:t xml:space="preserve"> en proporción 1:4</w:t>
      </w:r>
      <w:ins w:id="342" w:author="Usuario" w:date="2023-07-05T22:50:00Z">
        <w:r w:rsidR="005D4988">
          <w:t xml:space="preserve"> (p/v)</w:t>
        </w:r>
      </w:ins>
      <w:r w:rsidR="00661982">
        <w:t>.</w:t>
      </w:r>
      <w:r w:rsidR="00A30F2A">
        <w:t xml:space="preserve"> L</w:t>
      </w:r>
      <w:r>
        <w:t xml:space="preserve">os </w:t>
      </w:r>
      <w:proofErr w:type="spellStart"/>
      <w:r>
        <w:t>homogenados</w:t>
      </w:r>
      <w:proofErr w:type="spellEnd"/>
      <w:r>
        <w:t xml:space="preserve"> </w:t>
      </w:r>
      <w:del w:id="343" w:author="Usuario" w:date="2023-07-05T22:50:00Z">
        <w:r w:rsidDel="005D4988">
          <w:delText>fueron centrifugados a</w:delText>
        </w:r>
      </w:del>
      <w:ins w:id="344" w:author="Usuario" w:date="2023-07-05T22:50:00Z">
        <w:r w:rsidR="005D4988">
          <w:t>se centrifugaron a</w:t>
        </w:r>
      </w:ins>
      <w:r>
        <w:t xml:space="preserve"> </w:t>
      </w:r>
      <w:r w:rsidR="00A30F2A">
        <w:t>16</w:t>
      </w:r>
      <w:ins w:id="345" w:author="Usuario" w:date="2023-07-05T22:50:00Z">
        <w:r w:rsidR="005D4988">
          <w:t>.</w:t>
        </w:r>
      </w:ins>
      <w:del w:id="346" w:author="Usuario" w:date="2023-07-05T22:50:00Z">
        <w:r w:rsidR="00A30F2A" w:rsidDel="005D4988">
          <w:delText xml:space="preserve"> </w:delText>
        </w:r>
      </w:del>
      <w:r>
        <w:t xml:space="preserve">000 rpm durante 25 </w:t>
      </w:r>
      <w:ins w:id="347" w:author="Usuario" w:date="2023-07-05T22:50:00Z">
        <w:r w:rsidR="005D4988">
          <w:t xml:space="preserve"> a 4ºC </w:t>
        </w:r>
      </w:ins>
      <w:del w:id="348" w:author="Usuario" w:date="2023-07-05T22:51:00Z">
        <w:r w:rsidDel="005D4988">
          <w:delText xml:space="preserve">minutos </w:delText>
        </w:r>
        <w:r w:rsidR="00EC75F7" w:rsidDel="005D4988">
          <w:delText xml:space="preserve">en una </w:delText>
        </w:r>
        <w:r w:rsidR="00661982" w:rsidDel="005D4988">
          <w:delText xml:space="preserve">centrífuga </w:delText>
        </w:r>
      </w:del>
      <w:ins w:id="349" w:author="Usuario" w:date="2023-07-05T22:51:00Z">
        <w:r w:rsidR="005D4988">
          <w:t>(</w:t>
        </w:r>
      </w:ins>
      <w:r w:rsidR="00661982">
        <w:t>Sigma 3K30</w:t>
      </w:r>
      <w:ins w:id="350" w:author="Usuario" w:date="2023-07-05T22:51:00Z">
        <w:r w:rsidR="005D4988">
          <w:t>)</w:t>
        </w:r>
      </w:ins>
      <w:del w:id="351" w:author="Usuario" w:date="2023-07-05T22:51:00Z">
        <w:r w:rsidR="00A30F2A" w:rsidDel="005D4988">
          <w:delText>,</w:delText>
        </w:r>
      </w:del>
      <w:r w:rsidR="00A30F2A">
        <w:t xml:space="preserve"> y, f</w:t>
      </w:r>
      <w:r>
        <w:t>inalmente</w:t>
      </w:r>
      <w:r w:rsidR="00A30F2A">
        <w:t>,</w:t>
      </w:r>
      <w:r>
        <w:t xml:space="preserve"> se recogió el sobrenadante </w:t>
      </w:r>
      <w:del w:id="352" w:author="Usuario" w:date="2023-07-05T22:53:00Z">
        <w:r w:rsidDel="00D140F1">
          <w:delText>y se reservaron</w:delText>
        </w:r>
      </w:del>
      <w:ins w:id="353" w:author="Usuario" w:date="2023-07-05T22:53:00Z">
        <w:r w:rsidR="00D140F1">
          <w:t>que se distribuyó en</w:t>
        </w:r>
      </w:ins>
      <w:r>
        <w:t xml:space="preserve"> alícuotas </w:t>
      </w:r>
      <w:del w:id="354" w:author="Usuario" w:date="2023-07-05T22:53:00Z">
        <w:r w:rsidDel="00D140F1">
          <w:delText xml:space="preserve">a </w:delText>
        </w:r>
      </w:del>
      <w:ins w:id="355" w:author="Usuario" w:date="2023-07-05T22:53:00Z">
        <w:r w:rsidR="00D140F1">
          <w:t xml:space="preserve">conservadas a </w:t>
        </w:r>
      </w:ins>
      <w:r>
        <w:t>-80 º C.</w:t>
      </w:r>
    </w:p>
    <w:p w14:paraId="5425C6DB" w14:textId="6D614097" w:rsidR="004C5687" w:rsidRDefault="00E62262" w:rsidP="004C5687">
      <w:pPr>
        <w:pStyle w:val="PrrafoTFM"/>
      </w:pPr>
      <w:commentRangeStart w:id="356"/>
      <w:r>
        <w:t>S</w:t>
      </w:r>
      <w:r w:rsidR="004C5687">
        <w:t xml:space="preserve">e registró la actividad de las principales enzimas </w:t>
      </w:r>
      <w:del w:id="357" w:author="Usuario" w:date="2023-07-05T22:53:00Z">
        <w:r w:rsidR="004C5687" w:rsidDel="00D140F1">
          <w:delText xml:space="preserve">del metabolismo </w:delText>
        </w:r>
      </w:del>
      <w:r w:rsidR="004C5687">
        <w:t>antioxidante</w:t>
      </w:r>
      <w:ins w:id="358" w:author="Usuario" w:date="2023-07-05T22:53:00Z">
        <w:r w:rsidR="00D140F1">
          <w:t>s</w:t>
        </w:r>
      </w:ins>
      <w:r w:rsidR="004C5687">
        <w:t xml:space="preserve">: superóxido dismutasa (SOD), catalasa (CAT), glutatión </w:t>
      </w:r>
      <w:del w:id="359" w:author="Usuario" w:date="2023-07-05T22:53:00Z">
        <w:r w:rsidR="004C5687" w:rsidDel="00D140F1">
          <w:delText xml:space="preserve">peroxidasa </w:delText>
        </w:r>
      </w:del>
      <w:proofErr w:type="spellStart"/>
      <w:ins w:id="360" w:author="Usuario" w:date="2023-07-05T22:53:00Z">
        <w:r w:rsidR="00D140F1">
          <w:t>transferasa</w:t>
        </w:r>
        <w:proofErr w:type="spellEnd"/>
        <w:r w:rsidR="00D140F1">
          <w:t xml:space="preserve"> </w:t>
        </w:r>
      </w:ins>
      <w:r w:rsidR="004C5687">
        <w:t>(</w:t>
      </w:r>
      <w:del w:id="361" w:author="Usuario" w:date="2023-07-05T22:53:00Z">
        <w:r w:rsidR="004C5687" w:rsidDel="00D140F1">
          <w:delText>GPx</w:delText>
        </w:r>
      </w:del>
      <w:ins w:id="362" w:author="Usuario" w:date="2023-07-05T22:53:00Z">
        <w:r w:rsidR="00D140F1">
          <w:t>GST</w:t>
        </w:r>
      </w:ins>
      <w:r w:rsidR="004C5687">
        <w:t xml:space="preserve">) </w:t>
      </w:r>
      <w:del w:id="363" w:author="Usuario" w:date="2023-07-05T22:53:00Z">
        <w:r w:rsidR="004C5687" w:rsidDel="00D140F1">
          <w:delText>y glutatión reductasa</w:delText>
        </w:r>
      </w:del>
      <w:ins w:id="364" w:author="Usuario" w:date="2023-07-05T22:53:00Z">
        <w:r w:rsidR="00D140F1">
          <w:t>DT-</w:t>
        </w:r>
        <w:proofErr w:type="spellStart"/>
        <w:r w:rsidR="00D140F1">
          <w:t>diaforasa</w:t>
        </w:r>
      </w:ins>
      <w:proofErr w:type="spellEnd"/>
      <w:r w:rsidR="004C5687">
        <w:t xml:space="preserve"> (</w:t>
      </w:r>
      <w:del w:id="365" w:author="Usuario" w:date="2023-07-05T22:53:00Z">
        <w:r w:rsidR="004C5687" w:rsidDel="00D140F1">
          <w:delText>GR</w:delText>
        </w:r>
      </w:del>
      <w:ins w:id="366" w:author="Usuario" w:date="2023-07-05T22:53:00Z">
        <w:r w:rsidR="00D140F1">
          <w:t>DTD</w:t>
        </w:r>
      </w:ins>
      <w:r w:rsidR="004C5687">
        <w:t xml:space="preserve">). </w:t>
      </w:r>
      <w:proofErr w:type="spellStart"/>
      <w:r w:rsidR="004C5687">
        <w:t>Así</w:t>
      </w:r>
      <w:del w:id="367" w:author="Usuario" w:date="2023-07-05T22:54:00Z">
        <w:r w:rsidR="004C5687" w:rsidDel="00D140F1">
          <w:delText xml:space="preserve"> </w:delText>
        </w:r>
      </w:del>
      <w:r w:rsidR="004C5687">
        <w:t>mismo</w:t>
      </w:r>
      <w:proofErr w:type="spellEnd"/>
      <w:r w:rsidR="004C5687">
        <w:t>, se determinaron los niveles de peroxidación lipídica como marcador de daño oxidativo,</w:t>
      </w:r>
      <w:r w:rsidR="003610D3">
        <w:t xml:space="preserve"> y</w:t>
      </w:r>
      <w:r w:rsidR="004C5687">
        <w:t xml:space="preserve"> se estimó la capacidad antioxidante total (TEAC) de cada extracto.</w:t>
      </w:r>
      <w:r w:rsidR="00D777B1">
        <w:t xml:space="preserve"> </w:t>
      </w:r>
      <w:ins w:id="368" w:author="Usuario" w:date="2023-07-05T22:54:00Z">
        <w:r w:rsidR="00D140F1">
          <w:t xml:space="preserve">Se </w:t>
        </w:r>
      </w:ins>
      <w:ins w:id="369" w:author="Usuario" w:date="2023-07-05T22:57:00Z">
        <w:r w:rsidR="00D140F1">
          <w:t>cuantificó</w:t>
        </w:r>
      </w:ins>
      <w:ins w:id="370" w:author="Usuario" w:date="2023-07-05T22:54:00Z">
        <w:r w:rsidR="00D140F1">
          <w:t xml:space="preserve"> nivel de proteína soluble en las muestras (</w:t>
        </w:r>
        <w:commentRangeStart w:id="371"/>
        <w:r w:rsidR="00D140F1">
          <w:t>Bradford,</w:t>
        </w:r>
      </w:ins>
      <w:ins w:id="372" w:author="Usuario" w:date="2023-07-05T22:58:00Z">
        <w:r w:rsidR="00D140F1">
          <w:t xml:space="preserve"> </w:t>
        </w:r>
      </w:ins>
      <w:ins w:id="373" w:author="Usuario" w:date="2023-07-05T22:57:00Z">
        <w:r w:rsidR="00D140F1">
          <w:t>1976</w:t>
        </w:r>
      </w:ins>
      <w:ins w:id="374" w:author="Usuario" w:date="2023-07-05T22:58:00Z">
        <w:r w:rsidR="00D140F1">
          <w:t>)</w:t>
        </w:r>
        <w:commentRangeEnd w:id="371"/>
        <w:r w:rsidR="00D140F1">
          <w:rPr>
            <w:rStyle w:val="Refdecomentario"/>
            <w:rFonts w:asciiTheme="minorHAnsi" w:hAnsiTheme="minorHAnsi" w:cstheme="minorBidi"/>
          </w:rPr>
          <w:commentReference w:id="371"/>
        </w:r>
      </w:ins>
      <w:ins w:id="375" w:author="Usuario" w:date="2023-07-05T22:55:00Z">
        <w:r w:rsidR="00D140F1">
          <w:t xml:space="preserve"> con el fin de expresar la actividad específica de las enzimas. </w:t>
        </w:r>
      </w:ins>
      <w:r w:rsidR="004C5687">
        <w:t xml:space="preserve">Todas las medidas se realizaron con un </w:t>
      </w:r>
      <w:r w:rsidR="00AB129B" w:rsidRPr="00AB129B">
        <w:t xml:space="preserve">espectrofotómetro de </w:t>
      </w:r>
      <w:proofErr w:type="spellStart"/>
      <w:r w:rsidR="00AB129B" w:rsidRPr="00AB129B">
        <w:t>microplacas</w:t>
      </w:r>
      <w:proofErr w:type="spellEnd"/>
      <w:r w:rsidR="00AB129B" w:rsidRPr="00AB129B">
        <w:t xml:space="preserve"> </w:t>
      </w:r>
      <w:proofErr w:type="spellStart"/>
      <w:r w:rsidR="00AB129B" w:rsidRPr="00AB129B">
        <w:t>PowerWave</w:t>
      </w:r>
      <w:proofErr w:type="spellEnd"/>
      <w:r w:rsidR="00AB129B" w:rsidRPr="00AB129B">
        <w:t xml:space="preserve"> (</w:t>
      </w:r>
      <w:proofErr w:type="spellStart"/>
      <w:r w:rsidR="00AB129B" w:rsidRPr="00AB129B">
        <w:t>Bio-Tek</w:t>
      </w:r>
      <w:proofErr w:type="spellEnd"/>
      <w:r w:rsidR="00AB129B" w:rsidRPr="00AB129B">
        <w:t xml:space="preserve"> </w:t>
      </w:r>
      <w:proofErr w:type="spellStart"/>
      <w:r w:rsidR="00AB129B" w:rsidRPr="00AB129B">
        <w:t>Instrument</w:t>
      </w:r>
      <w:proofErr w:type="spellEnd"/>
      <w:r w:rsidR="00AB129B" w:rsidRPr="00AB129B">
        <w:t xml:space="preserve">, </w:t>
      </w:r>
      <w:proofErr w:type="spellStart"/>
      <w:r w:rsidR="00AB129B" w:rsidRPr="00AB129B">
        <w:t>Inc</w:t>
      </w:r>
      <w:proofErr w:type="spellEnd"/>
      <w:r w:rsidR="00AB129B">
        <w:t xml:space="preserve">), a temperatura controlada de 25 </w:t>
      </w:r>
      <w:proofErr w:type="spellStart"/>
      <w:r w:rsidR="00AB129B">
        <w:t>ºC</w:t>
      </w:r>
      <w:proofErr w:type="spellEnd"/>
      <w:r w:rsidR="00AB129B">
        <w:t>.</w:t>
      </w:r>
      <w:commentRangeEnd w:id="356"/>
      <w:r w:rsidR="005C4A78">
        <w:rPr>
          <w:rStyle w:val="Refdecomentario"/>
          <w:rFonts w:asciiTheme="minorHAnsi" w:hAnsiTheme="minorHAnsi" w:cstheme="minorBidi"/>
        </w:rPr>
        <w:commentReference w:id="356"/>
      </w:r>
    </w:p>
    <w:p w14:paraId="484A9427" w14:textId="77777777" w:rsidR="004C5687" w:rsidRPr="00A972BC" w:rsidRDefault="004C5687" w:rsidP="00A972BC">
      <w:pPr>
        <w:pStyle w:val="PrrafoTFM"/>
        <w:numPr>
          <w:ilvl w:val="0"/>
          <w:numId w:val="8"/>
        </w:numPr>
        <w:rPr>
          <w:b/>
          <w:bCs/>
        </w:rPr>
      </w:pPr>
      <w:r w:rsidRPr="00A972BC">
        <w:rPr>
          <w:b/>
          <w:bCs/>
        </w:rPr>
        <w:t>Actividad superóxido dismutasa (SOD)</w:t>
      </w:r>
    </w:p>
    <w:p w14:paraId="702278C7" w14:textId="77777777" w:rsidR="004C5687" w:rsidRPr="00A972BC" w:rsidRDefault="004C5687" w:rsidP="00A972BC">
      <w:pPr>
        <w:pStyle w:val="PrrafoTFM"/>
        <w:numPr>
          <w:ilvl w:val="0"/>
          <w:numId w:val="8"/>
        </w:numPr>
        <w:rPr>
          <w:b/>
          <w:bCs/>
        </w:rPr>
      </w:pPr>
      <w:r w:rsidRPr="00A972BC">
        <w:rPr>
          <w:b/>
          <w:bCs/>
        </w:rPr>
        <w:t>Actividad catalasa (CAT)</w:t>
      </w:r>
    </w:p>
    <w:p w14:paraId="7580579C" w14:textId="54922E69" w:rsidR="004C5687" w:rsidRPr="00A972BC" w:rsidRDefault="004C5687" w:rsidP="00A972BC">
      <w:pPr>
        <w:pStyle w:val="PrrafoTFM"/>
        <w:numPr>
          <w:ilvl w:val="0"/>
          <w:numId w:val="8"/>
        </w:numPr>
        <w:rPr>
          <w:b/>
          <w:bCs/>
        </w:rPr>
      </w:pPr>
      <w:del w:id="376" w:author="Usuario" w:date="2023-07-05T22:55:00Z">
        <w:r w:rsidRPr="00A972BC" w:rsidDel="00D140F1">
          <w:rPr>
            <w:b/>
            <w:bCs/>
          </w:rPr>
          <w:delText>Actividad glutatión peroxidasa (GPx)</w:delText>
        </w:r>
      </w:del>
      <w:ins w:id="377" w:author="Usuario" w:date="2023-07-05T22:55:00Z">
        <w:r w:rsidR="00D140F1">
          <w:rPr>
            <w:b/>
            <w:bCs/>
          </w:rPr>
          <w:t>GST</w:t>
        </w:r>
      </w:ins>
    </w:p>
    <w:p w14:paraId="57ADFC79" w14:textId="3B0B95CE" w:rsidR="004C5687" w:rsidRPr="00A972BC" w:rsidRDefault="004C5687" w:rsidP="00A972BC">
      <w:pPr>
        <w:pStyle w:val="PrrafoTFM"/>
        <w:numPr>
          <w:ilvl w:val="0"/>
          <w:numId w:val="8"/>
        </w:numPr>
        <w:rPr>
          <w:b/>
          <w:bCs/>
        </w:rPr>
      </w:pPr>
      <w:del w:id="378" w:author="Usuario" w:date="2023-07-05T22:55:00Z">
        <w:r w:rsidRPr="00A972BC" w:rsidDel="00D140F1">
          <w:rPr>
            <w:b/>
            <w:bCs/>
          </w:rPr>
          <w:delText>Actividad glutatión reductasa (GR)</w:delText>
        </w:r>
      </w:del>
      <w:ins w:id="379" w:author="Usuario" w:date="2023-07-05T22:55:00Z">
        <w:r w:rsidR="00D140F1">
          <w:rPr>
            <w:b/>
            <w:bCs/>
          </w:rPr>
          <w:t>DTD</w:t>
        </w:r>
      </w:ins>
    </w:p>
    <w:p w14:paraId="48BB9116" w14:textId="77777777" w:rsidR="004C5687" w:rsidRPr="00A972BC" w:rsidRDefault="004C5687" w:rsidP="00A972BC">
      <w:pPr>
        <w:pStyle w:val="PrrafoTFM"/>
        <w:numPr>
          <w:ilvl w:val="0"/>
          <w:numId w:val="8"/>
        </w:numPr>
        <w:rPr>
          <w:b/>
          <w:bCs/>
        </w:rPr>
      </w:pPr>
      <w:r w:rsidRPr="00A972BC">
        <w:rPr>
          <w:b/>
          <w:bCs/>
        </w:rPr>
        <w:t>Peroxidación lipídica</w:t>
      </w:r>
    </w:p>
    <w:p w14:paraId="5EB9DEBE" w14:textId="19A4051E" w:rsidR="004C5687" w:rsidRDefault="004C5687" w:rsidP="00A972BC">
      <w:pPr>
        <w:pStyle w:val="PrrafoTFM"/>
        <w:numPr>
          <w:ilvl w:val="0"/>
          <w:numId w:val="8"/>
        </w:numPr>
        <w:rPr>
          <w:ins w:id="380" w:author="Usuario" w:date="2023-07-05T22:55:00Z"/>
          <w:b/>
          <w:bCs/>
        </w:rPr>
      </w:pPr>
      <w:r w:rsidRPr="00A972BC">
        <w:rPr>
          <w:b/>
          <w:bCs/>
        </w:rPr>
        <w:t>Capacidad antioxidante total (TEAC)</w:t>
      </w:r>
    </w:p>
    <w:p w14:paraId="4465192E" w14:textId="7323A02B" w:rsidR="00D140F1" w:rsidRPr="00A972BC" w:rsidRDefault="00D140F1">
      <w:pPr>
        <w:pStyle w:val="PrrafoTFM"/>
        <w:ind w:left="720"/>
        <w:rPr>
          <w:b/>
          <w:bCs/>
        </w:rPr>
        <w:pPrChange w:id="381" w:author="Usuario" w:date="2023-07-05T22:55:00Z">
          <w:pPr>
            <w:pStyle w:val="PrrafoTFM"/>
            <w:numPr>
              <w:numId w:val="8"/>
            </w:numPr>
            <w:ind w:left="1080" w:hanging="360"/>
          </w:pPr>
        </w:pPrChange>
      </w:pPr>
    </w:p>
    <w:p w14:paraId="1BA3127E" w14:textId="13E03331" w:rsidR="004C5687" w:rsidRPr="004C5687" w:rsidRDefault="004C5687" w:rsidP="00A972BC">
      <w:pPr>
        <w:pStyle w:val="PrrafoTFM"/>
        <w:numPr>
          <w:ilvl w:val="0"/>
          <w:numId w:val="8"/>
        </w:numPr>
        <w:rPr>
          <w:b/>
        </w:rPr>
      </w:pPr>
      <w:commentRangeStart w:id="382"/>
      <w:r w:rsidRPr="004C5687">
        <w:rPr>
          <w:b/>
        </w:rPr>
        <w:t>Determinación de clorofila</w:t>
      </w:r>
      <w:commentRangeEnd w:id="382"/>
      <w:r w:rsidR="00D140F1">
        <w:rPr>
          <w:rStyle w:val="Refdecomentario"/>
          <w:rFonts w:asciiTheme="minorHAnsi" w:hAnsiTheme="minorHAnsi" w:cstheme="minorBidi"/>
        </w:rPr>
        <w:commentReference w:id="382"/>
      </w:r>
    </w:p>
    <w:p w14:paraId="73D6457F" w14:textId="1A236A9E" w:rsidR="004C5687" w:rsidRDefault="00590937" w:rsidP="00B1268B">
      <w:pPr>
        <w:pStyle w:val="PrrafoTFM"/>
      </w:pPr>
      <w:r>
        <w:t>Para l</w:t>
      </w:r>
      <w:r w:rsidR="004C5687">
        <w:t xml:space="preserve">a </w:t>
      </w:r>
      <w:r w:rsidR="004C5687" w:rsidRPr="000F760C">
        <w:t xml:space="preserve">determinación de clorofila </w:t>
      </w:r>
      <w:commentRangeStart w:id="383"/>
      <w:r w:rsidR="004C5687" w:rsidRPr="000F760C">
        <w:t xml:space="preserve">a, clorofila c2 y </w:t>
      </w:r>
      <w:commentRangeEnd w:id="383"/>
      <w:r w:rsidR="00D140F1">
        <w:rPr>
          <w:rStyle w:val="Refdecomentario"/>
          <w:rFonts w:asciiTheme="minorHAnsi" w:hAnsiTheme="minorHAnsi" w:cstheme="minorBidi"/>
        </w:rPr>
        <w:commentReference w:id="383"/>
      </w:r>
      <w:r w:rsidR="004C5687" w:rsidRPr="000F760C">
        <w:t>clorofila total</w:t>
      </w:r>
      <w:r w:rsidRPr="000F760C">
        <w:t xml:space="preserve"> </w:t>
      </w:r>
      <w:r w:rsidR="004C5687" w:rsidRPr="000F760C">
        <w:t xml:space="preserve">se incubaron las muestras en tampón de extracción (acetona 100%), a 4º C y en agitación durante </w:t>
      </w:r>
      <w:r w:rsidRPr="000F760C">
        <w:t>la</w:t>
      </w:r>
      <w:r w:rsidR="004C5687" w:rsidRPr="000F760C">
        <w:t xml:space="preserve"> noche</w:t>
      </w:r>
      <w:r w:rsidRPr="000F760C">
        <w:t>, y p</w:t>
      </w:r>
      <w:r w:rsidR="004C5687" w:rsidRPr="000F760C">
        <w:t>osteriormente se midió la absorbancia de los extractos a 663 nm y 630 nm</w:t>
      </w:r>
      <w:r w:rsidRPr="000F760C">
        <w:t>. S</w:t>
      </w:r>
      <w:r w:rsidR="004C5687" w:rsidRPr="000F760C">
        <w:t>e calculó el contenido en clorofila a, clorofila c</w:t>
      </w:r>
      <w:r w:rsidR="004C5687" w:rsidRPr="000F760C">
        <w:rPr>
          <w:vertAlign w:val="subscript"/>
        </w:rPr>
        <w:t>2</w:t>
      </w:r>
      <w:r w:rsidR="004C5687" w:rsidRPr="000F760C">
        <w:t>, y clorofila a + c</w:t>
      </w:r>
      <w:r w:rsidR="004C5687" w:rsidRPr="000F760C">
        <w:rPr>
          <w:vertAlign w:val="subscript"/>
        </w:rPr>
        <w:t>2</w:t>
      </w:r>
      <w:r w:rsidRPr="000F760C">
        <w:t xml:space="preserve"> siguiendo las fórmulas</w:t>
      </w:r>
      <w:r w:rsidR="009A28F8" w:rsidRPr="000F760C">
        <w:t xml:space="preserve"> propuestas por </w:t>
      </w:r>
      <w:r w:rsidR="009A28F8" w:rsidRPr="000F760C">
        <w:rPr>
          <w:rFonts w:eastAsia="Times New Roman"/>
        </w:rPr>
        <w:t xml:space="preserve">(Jeffrey </w:t>
      </w:r>
      <w:del w:id="384" w:author="Usuario" w:date="2023-07-05T22:56:00Z">
        <w:r w:rsidR="009A28F8" w:rsidRPr="000F760C" w:rsidDel="00D140F1">
          <w:rPr>
            <w:rFonts w:eastAsia="Times New Roman"/>
          </w:rPr>
          <w:delText xml:space="preserve">&amp; </w:delText>
        </w:r>
      </w:del>
      <w:ins w:id="385" w:author="Usuario" w:date="2023-07-05T22:56:00Z">
        <w:r w:rsidR="00D140F1">
          <w:rPr>
            <w:rFonts w:eastAsia="Times New Roman"/>
          </w:rPr>
          <w:t>y</w:t>
        </w:r>
        <w:r w:rsidR="00D140F1" w:rsidRPr="000F760C">
          <w:rPr>
            <w:rFonts w:eastAsia="Times New Roman"/>
          </w:rPr>
          <w:t xml:space="preserve"> </w:t>
        </w:r>
      </w:ins>
      <w:r w:rsidR="009A28F8" w:rsidRPr="000F760C">
        <w:rPr>
          <w:rFonts w:eastAsia="Times New Roman"/>
        </w:rPr>
        <w:t>Humphrey, 1975)</w:t>
      </w:r>
      <w:r w:rsidR="009A28F8" w:rsidRPr="000F760C">
        <w:t xml:space="preserve">. </w:t>
      </w:r>
      <w:r w:rsidR="004C5687" w:rsidRPr="000F760C">
        <w:t>Los resultados fueron expresados como μg</w:t>
      </w:r>
      <w:r w:rsidR="00A77431" w:rsidRPr="000F760C">
        <w:t xml:space="preserve"> de clorofila total</w:t>
      </w:r>
      <w:r w:rsidR="004C5687" w:rsidRPr="000F760C">
        <w:t>/g de tentáculo.</w:t>
      </w:r>
    </w:p>
    <w:p w14:paraId="35F67F29" w14:textId="67EC9CC2" w:rsidR="005C4A78" w:rsidRDefault="004F53AC" w:rsidP="00B1268B">
      <w:pPr>
        <w:pStyle w:val="PrrafoTFM"/>
        <w:rPr>
          <w:ins w:id="386" w:author="Usuario" w:date="2023-07-05T23:00:00Z"/>
          <w:b/>
        </w:rPr>
      </w:pPr>
      <w:r>
        <w:rPr>
          <w:b/>
        </w:rPr>
        <w:lastRenderedPageBreak/>
        <w:t>2</w:t>
      </w:r>
      <w:r w:rsidR="004C5687">
        <w:rPr>
          <w:b/>
        </w:rPr>
        <w:t>.</w:t>
      </w:r>
      <w:r w:rsidR="00134863">
        <w:rPr>
          <w:b/>
        </w:rPr>
        <w:t>3</w:t>
      </w:r>
      <w:r w:rsidR="004C5687">
        <w:rPr>
          <w:b/>
        </w:rPr>
        <w:t xml:space="preserve">. </w:t>
      </w:r>
      <w:ins w:id="387" w:author="Usuario" w:date="2023-07-05T23:00:00Z">
        <w:r w:rsidR="005C4A78">
          <w:rPr>
            <w:b/>
          </w:rPr>
          <w:t>Tratamiento histológico</w:t>
        </w:r>
      </w:ins>
    </w:p>
    <w:p w14:paraId="3AA50DCA" w14:textId="3DAA0E8E" w:rsidR="00B1268B" w:rsidRPr="00B1268B" w:rsidRDefault="005C4A78" w:rsidP="00B1268B">
      <w:pPr>
        <w:pStyle w:val="PrrafoTFM"/>
        <w:rPr>
          <w:b/>
        </w:rPr>
      </w:pPr>
      <w:ins w:id="388" w:author="Usuario" w:date="2023-07-05T23:00:00Z">
        <w:r>
          <w:rPr>
            <w:b/>
          </w:rPr>
          <w:t xml:space="preserve">Fijación </w:t>
        </w:r>
        <w:proofErr w:type="spellStart"/>
        <w:r>
          <w:rPr>
            <w:b/>
          </w:rPr>
          <w:t>yt</w:t>
        </w:r>
        <w:proofErr w:type="spellEnd"/>
        <w:r>
          <w:rPr>
            <w:b/>
          </w:rPr>
          <w:t xml:space="preserve"> o</w:t>
        </w:r>
      </w:ins>
      <w:del w:id="389" w:author="Usuario" w:date="2023-07-05T23:00:00Z">
        <w:r w:rsidR="004C5687" w:rsidDel="005C4A78">
          <w:rPr>
            <w:b/>
          </w:rPr>
          <w:delText>O</w:delText>
        </w:r>
      </w:del>
      <w:r w:rsidR="004C5687">
        <w:rPr>
          <w:b/>
        </w:rPr>
        <w:t>btención de cortes histológicos</w:t>
      </w:r>
    </w:p>
    <w:p w14:paraId="429CFE7D" w14:textId="7696922E" w:rsidR="00B1268B" w:rsidRDefault="00B1268B" w:rsidP="00B1268B">
      <w:pPr>
        <w:pStyle w:val="PrrafoTFM"/>
        <w:rPr>
          <w:ins w:id="390" w:author="Usuario" w:date="2023-07-05T23:01:00Z"/>
          <w:color w:val="7F7F7F" w:themeColor="text1" w:themeTint="80"/>
        </w:rPr>
      </w:pPr>
      <w:r>
        <w:t xml:space="preserve">Se recogieron tentáculos y secciones del pie en distintos fijadores </w:t>
      </w:r>
      <w:commentRangeStart w:id="391"/>
      <w:r>
        <w:t xml:space="preserve">(Fijador de </w:t>
      </w:r>
      <w:proofErr w:type="spellStart"/>
      <w:r>
        <w:t>Bouin</w:t>
      </w:r>
      <w:proofErr w:type="spellEnd"/>
      <w:r>
        <w:t xml:space="preserve"> y </w:t>
      </w:r>
      <w:proofErr w:type="spellStart"/>
      <w:r>
        <w:t>Paraformaldehído</w:t>
      </w:r>
      <w:proofErr w:type="spellEnd"/>
      <w:r>
        <w:t xml:space="preserve"> al 4%), </w:t>
      </w:r>
      <w:commentRangeEnd w:id="391"/>
      <w:r w:rsidR="005C4A78">
        <w:rPr>
          <w:rStyle w:val="Refdecomentario"/>
          <w:rFonts w:asciiTheme="minorHAnsi" w:hAnsiTheme="minorHAnsi" w:cstheme="minorBidi"/>
        </w:rPr>
        <w:commentReference w:id="391"/>
      </w:r>
      <w:r>
        <w:t xml:space="preserve">y se preservaron en frío hasta su procesado. Las muestras se deshidrataron progresivamente en alcohol, </w:t>
      </w:r>
      <w:ins w:id="392" w:author="Usuario" w:date="2023-07-05T23:00:00Z">
        <w:r w:rsidR="005C4A78">
          <w:t xml:space="preserve">se aclararon con </w:t>
        </w:r>
      </w:ins>
      <w:r>
        <w:t xml:space="preserve">benzol y finalmente </w:t>
      </w:r>
      <w:ins w:id="393" w:author="Usuario" w:date="2023-07-05T23:00:00Z">
        <w:r w:rsidR="005C4A78">
          <w:t xml:space="preserve">se incluyeron en </w:t>
        </w:r>
      </w:ins>
      <w:r w:rsidR="00C4460B">
        <w:t>parafina. Se confeccionaron los bloques utilizando centro de inclusión Leica EG1150.</w:t>
      </w:r>
      <w:r w:rsidR="004509CB">
        <w:t xml:space="preserve"> </w:t>
      </w:r>
      <w:ins w:id="394" w:author="Usuario" w:date="2023-07-05T23:01:00Z">
        <w:r w:rsidR="005C4A78">
          <w:t xml:space="preserve"> Se realizaron </w:t>
        </w:r>
        <w:proofErr w:type="spellStart"/>
        <w:r w:rsidR="005C4A78">
          <w:t>secciónes</w:t>
        </w:r>
        <w:proofErr w:type="spellEnd"/>
        <w:r w:rsidR="005C4A78">
          <w:t xml:space="preserve"> </w:t>
        </w:r>
      </w:ins>
      <w:ins w:id="395" w:author="Usuario" w:date="2023-07-05T23:02:00Z">
        <w:r w:rsidR="005C4A78">
          <w:t xml:space="preserve">en parafina </w:t>
        </w:r>
      </w:ins>
      <w:ins w:id="396" w:author="Usuario" w:date="2023-07-05T23:01:00Z">
        <w:r w:rsidR="005C4A78">
          <w:t xml:space="preserve">de 7 micras </w:t>
        </w:r>
      </w:ins>
      <w:ins w:id="397" w:author="Usuario" w:date="2023-07-05T23:02:00Z">
        <w:r w:rsidR="00264196">
          <w:t xml:space="preserve">utilizando un </w:t>
        </w:r>
      </w:ins>
      <w:ins w:id="398" w:author="Usuario" w:date="2023-07-05T23:01:00Z">
        <w:r w:rsidR="005C4A78">
          <w:t xml:space="preserve">micrótomo de rotación </w:t>
        </w:r>
        <w:proofErr w:type="spellStart"/>
        <w:r w:rsidR="005C4A78">
          <w:t>Leyca</w:t>
        </w:r>
        <w:proofErr w:type="spellEnd"/>
        <w:r w:rsidR="005C4A78">
          <w:t xml:space="preserve"> (</w:t>
        </w:r>
        <w:proofErr w:type="spellStart"/>
        <w:r w:rsidR="005C4A78">
          <w:t>Ref</w:t>
        </w:r>
        <w:proofErr w:type="spellEnd"/>
        <w:r w:rsidR="005C4A78">
          <w:t xml:space="preserve">) </w:t>
        </w:r>
      </w:ins>
      <w:ins w:id="399" w:author="Usuario" w:date="2023-07-05T23:03:00Z">
        <w:r w:rsidR="00264196">
          <w:t xml:space="preserve">y </w:t>
        </w:r>
      </w:ins>
      <w:ins w:id="400" w:author="Usuario" w:date="2023-07-05T23:01:00Z">
        <w:r w:rsidR="005C4A78">
          <w:t>se extendieron sobre portaobjetos</w:t>
        </w:r>
      </w:ins>
      <w:ins w:id="401" w:author="Usuario" w:date="2023-07-05T23:02:00Z">
        <w:r w:rsidR="005C4A78">
          <w:t xml:space="preserve"> (tratados previamen</w:t>
        </w:r>
      </w:ins>
      <w:ins w:id="402" w:author="Usuario" w:date="2023-07-05T23:03:00Z">
        <w:r w:rsidR="00264196">
          <w:t>t</w:t>
        </w:r>
      </w:ins>
      <w:ins w:id="403" w:author="Usuario" w:date="2023-07-05T23:02:00Z">
        <w:r w:rsidR="005C4A78">
          <w:t>e con gelatina</w:t>
        </w:r>
      </w:ins>
      <w:ins w:id="404" w:author="Usuario" w:date="2023-07-05T23:03:00Z">
        <w:r w:rsidR="00264196">
          <w:t xml:space="preserve"> al 0.5 %</w:t>
        </w:r>
      </w:ins>
      <w:ins w:id="405" w:author="Usuario" w:date="2023-07-05T23:02:00Z">
        <w:r w:rsidR="005C4A78">
          <w:t xml:space="preserve">) </w:t>
        </w:r>
      </w:ins>
      <w:ins w:id="406" w:author="Usuario" w:date="2023-07-05T23:01:00Z">
        <w:r w:rsidR="005C4A78">
          <w:t xml:space="preserve"> en baño </w:t>
        </w:r>
      </w:ins>
      <w:proofErr w:type="spellStart"/>
      <w:ins w:id="407" w:author="Usuario" w:date="2023-07-05T23:03:00Z">
        <w:r w:rsidR="00264196">
          <w:t>histolóogico</w:t>
        </w:r>
        <w:proofErr w:type="spellEnd"/>
        <w:r w:rsidR="00264196">
          <w:t xml:space="preserve"> </w:t>
        </w:r>
      </w:ins>
      <w:ins w:id="408" w:author="Usuario" w:date="2023-07-05T23:01:00Z">
        <w:r w:rsidR="005C4A78">
          <w:t xml:space="preserve">a 38º </w:t>
        </w:r>
      </w:ins>
      <w:ins w:id="409" w:author="Usuario" w:date="2023-07-05T23:03:00Z">
        <w:r w:rsidR="00264196">
          <w:t>C</w:t>
        </w:r>
      </w:ins>
      <w:ins w:id="410" w:author="Usuario" w:date="2023-07-05T23:02:00Z">
        <w:r w:rsidR="005C4A78">
          <w:t>.</w:t>
        </w:r>
      </w:ins>
      <w:r w:rsidR="004509CB" w:rsidRPr="004509CB">
        <w:rPr>
          <w:color w:val="7F7F7F" w:themeColor="text1" w:themeTint="80"/>
        </w:rPr>
        <w:t>(</w:t>
      </w:r>
      <w:ins w:id="411" w:author="Usuario" w:date="2023-07-05T23:03:00Z">
        <w:r w:rsidR="00264196" w:rsidRPr="004509CB" w:rsidDel="00264196">
          <w:rPr>
            <w:color w:val="7F7F7F" w:themeColor="text1" w:themeTint="80"/>
          </w:rPr>
          <w:t xml:space="preserve"> </w:t>
        </w:r>
      </w:ins>
      <w:del w:id="412" w:author="Usuario" w:date="2023-07-05T23:03:00Z">
        <w:r w:rsidR="004509CB" w:rsidRPr="004509CB" w:rsidDel="00264196">
          <w:rPr>
            <w:color w:val="7F7F7F" w:themeColor="text1" w:themeTint="80"/>
          </w:rPr>
          <w:delText>Continuar conforme lo hagamos)</w:delText>
        </w:r>
      </w:del>
      <w:ins w:id="413" w:author="Usuario" w:date="2023-07-05T23:02:00Z">
        <w:r w:rsidR="005C4A78">
          <w:rPr>
            <w:color w:val="7F7F7F" w:themeColor="text1" w:themeTint="80"/>
          </w:rPr>
          <w:t xml:space="preserve">Las secciones se secaron  y conservaron en estufa a 38º para su posterior tinción. </w:t>
        </w:r>
      </w:ins>
    </w:p>
    <w:p w14:paraId="4A0EDC48" w14:textId="7917DB29" w:rsidR="005C4A78" w:rsidRPr="00264196" w:rsidRDefault="005C4A78" w:rsidP="00B1268B">
      <w:pPr>
        <w:pStyle w:val="PrrafoTFM"/>
        <w:rPr>
          <w:ins w:id="414" w:author="Usuario" w:date="2023-07-05T23:04:00Z"/>
          <w:b/>
          <w:color w:val="7F7F7F" w:themeColor="text1" w:themeTint="80"/>
          <w:rPrChange w:id="415" w:author="Usuario" w:date="2023-07-05T23:04:00Z">
            <w:rPr>
              <w:ins w:id="416" w:author="Usuario" w:date="2023-07-05T23:04:00Z"/>
              <w:color w:val="7F7F7F" w:themeColor="text1" w:themeTint="80"/>
            </w:rPr>
          </w:rPrChange>
        </w:rPr>
      </w:pPr>
      <w:ins w:id="417" w:author="Usuario" w:date="2023-07-05T23:01:00Z">
        <w:r w:rsidRPr="00264196">
          <w:rPr>
            <w:b/>
            <w:color w:val="7F7F7F" w:themeColor="text1" w:themeTint="80"/>
            <w:rPrChange w:id="418" w:author="Usuario" w:date="2023-07-05T23:04:00Z">
              <w:rPr>
                <w:color w:val="7F7F7F" w:themeColor="text1" w:themeTint="80"/>
              </w:rPr>
            </w:rPrChange>
          </w:rPr>
          <w:t>Tinción de secc</w:t>
        </w:r>
      </w:ins>
      <w:ins w:id="419" w:author="Usuario" w:date="2023-07-05T23:04:00Z">
        <w:r w:rsidR="00264196" w:rsidRPr="00264196">
          <w:rPr>
            <w:b/>
            <w:color w:val="7F7F7F" w:themeColor="text1" w:themeTint="80"/>
            <w:rPrChange w:id="420" w:author="Usuario" w:date="2023-07-05T23:04:00Z">
              <w:rPr>
                <w:color w:val="7F7F7F" w:themeColor="text1" w:themeTint="80"/>
              </w:rPr>
            </w:rPrChange>
          </w:rPr>
          <w:t>i</w:t>
        </w:r>
      </w:ins>
      <w:ins w:id="421" w:author="Usuario" w:date="2023-07-05T23:01:00Z">
        <w:r w:rsidRPr="00264196">
          <w:rPr>
            <w:b/>
            <w:color w:val="7F7F7F" w:themeColor="text1" w:themeTint="80"/>
            <w:rPrChange w:id="422" w:author="Usuario" w:date="2023-07-05T23:04:00Z">
              <w:rPr>
                <w:color w:val="7F7F7F" w:themeColor="text1" w:themeTint="80"/>
              </w:rPr>
            </w:rPrChange>
          </w:rPr>
          <w:t>ones histol</w:t>
        </w:r>
        <w:r w:rsidR="00264196" w:rsidRPr="00264196">
          <w:rPr>
            <w:b/>
            <w:color w:val="7F7F7F" w:themeColor="text1" w:themeTint="80"/>
            <w:rPrChange w:id="423" w:author="Usuario" w:date="2023-07-05T23:04:00Z">
              <w:rPr>
                <w:color w:val="7F7F7F" w:themeColor="text1" w:themeTint="80"/>
              </w:rPr>
            </w:rPrChange>
          </w:rPr>
          <w:t>ógic</w:t>
        </w:r>
        <w:r w:rsidRPr="00264196">
          <w:rPr>
            <w:b/>
            <w:color w:val="7F7F7F" w:themeColor="text1" w:themeTint="80"/>
            <w:rPrChange w:id="424" w:author="Usuario" w:date="2023-07-05T23:04:00Z">
              <w:rPr>
                <w:color w:val="7F7F7F" w:themeColor="text1" w:themeTint="80"/>
              </w:rPr>
            </w:rPrChange>
          </w:rPr>
          <w:t>as</w:t>
        </w:r>
      </w:ins>
    </w:p>
    <w:p w14:paraId="457F767A" w14:textId="457D320D" w:rsidR="00264196" w:rsidRDefault="00264196" w:rsidP="00B1268B">
      <w:pPr>
        <w:pStyle w:val="PrrafoTFM"/>
        <w:rPr>
          <w:ins w:id="425" w:author="Usuario" w:date="2023-07-05T23:06:00Z"/>
        </w:rPr>
      </w:pPr>
    </w:p>
    <w:p w14:paraId="6EF5E52D" w14:textId="0B984D8B" w:rsidR="00C2407F" w:rsidRDefault="00C2407F" w:rsidP="00B1268B">
      <w:pPr>
        <w:pStyle w:val="PrrafoTFM"/>
      </w:pPr>
      <w:ins w:id="426" w:author="Usuario" w:date="2023-07-05T23:06:00Z">
        <w:r>
          <w:t xml:space="preserve">Una vez teñidos las secciones se montaron en seco </w:t>
        </w:r>
      </w:ins>
      <w:ins w:id="427" w:author="Usuario" w:date="2023-07-05T23:07:00Z">
        <w:r>
          <w:t>(</w:t>
        </w:r>
        <w:proofErr w:type="spellStart"/>
        <w:r>
          <w:t>Eukitt</w:t>
        </w:r>
        <w:proofErr w:type="spellEnd"/>
        <w:r>
          <w:t xml:space="preserve"> ®) y se visualizaron en microscopio óptico binocular con cámara acoplada (</w:t>
        </w:r>
        <w:proofErr w:type="spellStart"/>
        <w:r>
          <w:t>Leyca</w:t>
        </w:r>
        <w:proofErr w:type="spellEnd"/>
        <w:r>
          <w:t>…..)</w:t>
        </w:r>
      </w:ins>
      <w:ins w:id="428" w:author="Usuario" w:date="2023-07-05T23:08:00Z">
        <w:r>
          <w:t xml:space="preserve"> para la toma de micrografías.</w:t>
        </w:r>
      </w:ins>
      <w:bookmarkStart w:id="429" w:name="_GoBack"/>
      <w:bookmarkEnd w:id="429"/>
    </w:p>
    <w:p w14:paraId="0B7DCEE5" w14:textId="7031958C" w:rsidR="00125E01" w:rsidRPr="00217C02" w:rsidRDefault="004F53AC" w:rsidP="00B1268B">
      <w:pPr>
        <w:pStyle w:val="PrrafoTFM"/>
        <w:rPr>
          <w:b/>
          <w:bCs/>
        </w:rPr>
      </w:pPr>
      <w:r>
        <w:rPr>
          <w:b/>
          <w:bCs/>
        </w:rPr>
        <w:t>2</w:t>
      </w:r>
      <w:r w:rsidR="00125E01" w:rsidRPr="00217C02">
        <w:rPr>
          <w:b/>
          <w:bCs/>
        </w:rPr>
        <w:t>.</w:t>
      </w:r>
      <w:r w:rsidR="00134863">
        <w:rPr>
          <w:b/>
          <w:bCs/>
        </w:rPr>
        <w:t>4</w:t>
      </w:r>
      <w:r w:rsidR="00125E01" w:rsidRPr="00217C02">
        <w:rPr>
          <w:b/>
          <w:bCs/>
        </w:rPr>
        <w:t>. Tratamiento estadístico y presentación de datos</w:t>
      </w:r>
    </w:p>
    <w:p w14:paraId="08B0836D" w14:textId="7F4563D0" w:rsidR="0069727F" w:rsidRDefault="00916AB0" w:rsidP="00B93E61">
      <w:pPr>
        <w:pStyle w:val="PrrafoTFM"/>
      </w:pPr>
      <w:moveToRangeStart w:id="430" w:author="Usuario" w:date="2023-07-05T23:04:00Z" w:name="move139490696"/>
      <w:moveTo w:id="431" w:author="Usuario" w:date="2023-07-05T23:04:00Z">
        <w:r>
          <w:t xml:space="preserve">Los resultados </w:t>
        </w:r>
      </w:moveTo>
      <w:ins w:id="432" w:author="Usuario" w:date="2023-07-05T23:04:00Z">
        <w:r>
          <w:t xml:space="preserve">relativos al estado oxidativo y niveles de clorofila </w:t>
        </w:r>
      </w:ins>
      <w:moveTo w:id="433" w:author="Usuario" w:date="2023-07-05T23:04:00Z">
        <w:r>
          <w:t>fueron expresados como media ± error estándar de la media (SEM).</w:t>
        </w:r>
      </w:moveTo>
      <w:moveToRangeEnd w:id="430"/>
      <w:r w:rsidR="00F83777">
        <w:t xml:space="preserve"> Para comparar </w:t>
      </w:r>
      <w:r w:rsidR="009326C4">
        <w:t xml:space="preserve">el efecto de los distintos tratamientos sobre las variables de interés, se aplicó un ANOVA de una vía, comprobando las asunciones de normalidad de residuos y </w:t>
      </w:r>
      <w:proofErr w:type="spellStart"/>
      <w:r w:rsidR="009326C4">
        <w:t>homocedasticidad</w:t>
      </w:r>
      <w:proofErr w:type="spellEnd"/>
      <w:r w:rsidR="009326C4">
        <w:t>.</w:t>
      </w:r>
      <w:ins w:id="434" w:author="Usuario" w:date="2023-07-05T23:05:00Z">
        <w:r>
          <w:t xml:space="preserve"> Incluir análisis de correlación…</w:t>
        </w:r>
      </w:ins>
      <w:r w:rsidR="00AA321B">
        <w:t xml:space="preserve"> </w:t>
      </w:r>
      <w:moveFromRangeStart w:id="435" w:author="Usuario" w:date="2023-07-05T23:04:00Z" w:name="move139490696"/>
      <w:moveFrom w:id="436" w:author="Usuario" w:date="2023-07-05T23:04:00Z">
        <w:r w:rsidR="00AA321B" w:rsidDel="00916AB0">
          <w:t xml:space="preserve">Los resultados fueron expresados como media </w:t>
        </w:r>
        <w:r w:rsidR="008F1AEE" w:rsidDel="00916AB0">
          <w:t>±</w:t>
        </w:r>
        <w:r w:rsidR="00AA321B" w:rsidDel="00916AB0">
          <w:t xml:space="preserve"> error estándar de la media (SEM).</w:t>
        </w:r>
      </w:moveFrom>
      <w:moveFromRangeEnd w:id="435"/>
      <w:ins w:id="437" w:author="Usuario" w:date="2023-07-05T23:05:00Z">
        <w:r w:rsidRPr="00916AB0">
          <w:t xml:space="preserve"> </w:t>
        </w:r>
        <w:r>
          <w:t xml:space="preserve">Todo el tratamiento de datos y análisis estadístico fue ejecutado usando R 4.3.0 Y </w:t>
        </w:r>
        <w:proofErr w:type="spellStart"/>
        <w:r>
          <w:t>RStudio</w:t>
        </w:r>
        <w:proofErr w:type="spellEnd"/>
        <w:r>
          <w:t xml:space="preserve"> 2023.03.1.</w:t>
        </w:r>
      </w:ins>
    </w:p>
    <w:p w14:paraId="0AB9F3F7" w14:textId="69907ED2" w:rsidR="00655229" w:rsidRDefault="00655229" w:rsidP="000733D8">
      <w:pPr>
        <w:pStyle w:val="ApartadoTFM"/>
        <w:numPr>
          <w:ilvl w:val="0"/>
          <w:numId w:val="3"/>
        </w:numPr>
      </w:pPr>
      <w:r w:rsidRPr="00655229">
        <w:rPr>
          <w:b/>
          <w:bCs/>
        </w:rPr>
        <w:t>Resultados</w:t>
      </w:r>
    </w:p>
    <w:p w14:paraId="1BD6EB94" w14:textId="5FC7E104" w:rsidR="00655229" w:rsidRDefault="00655229" w:rsidP="000733D8">
      <w:pPr>
        <w:pStyle w:val="ApartadoTFM"/>
        <w:numPr>
          <w:ilvl w:val="0"/>
          <w:numId w:val="3"/>
        </w:numPr>
      </w:pPr>
      <w:r w:rsidRPr="00655229">
        <w:rPr>
          <w:b/>
          <w:bCs/>
        </w:rPr>
        <w:t>Discusión</w:t>
      </w:r>
    </w:p>
    <w:p w14:paraId="660B803B" w14:textId="5861AB7D" w:rsidR="00655229" w:rsidRPr="00655229" w:rsidRDefault="00655229" w:rsidP="00655229">
      <w:pPr>
        <w:pStyle w:val="ApartadoTFM"/>
        <w:numPr>
          <w:ilvl w:val="0"/>
          <w:numId w:val="3"/>
        </w:numPr>
        <w:rPr>
          <w:b/>
          <w:bCs/>
        </w:rPr>
      </w:pPr>
      <w:r>
        <w:rPr>
          <w:b/>
          <w:bCs/>
        </w:rPr>
        <w:t>Conclusiones</w:t>
      </w:r>
    </w:p>
    <w:p w14:paraId="26B86F3A" w14:textId="15D1782D" w:rsidR="00D777B1" w:rsidRPr="00015611" w:rsidRDefault="00D777B1" w:rsidP="00D777B1">
      <w:pPr>
        <w:pStyle w:val="ApartadoTFM"/>
        <w:numPr>
          <w:ilvl w:val="0"/>
          <w:numId w:val="3"/>
        </w:numPr>
        <w:rPr>
          <w:b/>
          <w:bCs/>
        </w:rPr>
      </w:pPr>
      <w:r>
        <w:rPr>
          <w:b/>
          <w:bCs/>
        </w:rPr>
        <w:t>Bibliografía</w:t>
      </w:r>
    </w:p>
    <w:p w14:paraId="0559D257" w14:textId="77777777" w:rsidR="003E3729" w:rsidRPr="000F760C" w:rsidRDefault="003E3729">
      <w:pPr>
        <w:autoSpaceDE w:val="0"/>
        <w:autoSpaceDN w:val="0"/>
        <w:ind w:hanging="480"/>
        <w:divId w:val="1055281049"/>
        <w:rPr>
          <w:rFonts w:ascii="Times New Roman" w:eastAsia="Times New Roman" w:hAnsi="Times New Roman" w:cs="Times New Roman"/>
          <w:sz w:val="21"/>
          <w:szCs w:val="21"/>
        </w:rPr>
      </w:pPr>
      <w:proofErr w:type="spellStart"/>
      <w:r w:rsidRPr="000F760C">
        <w:rPr>
          <w:rFonts w:ascii="Times New Roman" w:eastAsia="Times New Roman" w:hAnsi="Times New Roman" w:cs="Times New Roman"/>
          <w:sz w:val="20"/>
          <w:szCs w:val="20"/>
          <w:lang w:val="en-US"/>
        </w:rPr>
        <w:t>Adamo</w:t>
      </w:r>
      <w:proofErr w:type="spellEnd"/>
      <w:r w:rsidRPr="000F760C">
        <w:rPr>
          <w:rFonts w:ascii="Times New Roman" w:eastAsia="Times New Roman" w:hAnsi="Times New Roman" w:cs="Times New Roman"/>
          <w:sz w:val="20"/>
          <w:szCs w:val="20"/>
          <w:lang w:val="en-US"/>
        </w:rPr>
        <w:t xml:space="preserve">, S. A. (2012). The effects of the stress response on immune function in invertebrates: An evolutionary perspective on an ancient connection. </w:t>
      </w:r>
      <w:r w:rsidRPr="000F760C">
        <w:rPr>
          <w:rFonts w:ascii="Times New Roman" w:eastAsia="Times New Roman" w:hAnsi="Times New Roman" w:cs="Times New Roman"/>
          <w:sz w:val="20"/>
          <w:szCs w:val="20"/>
        </w:rPr>
        <w:t xml:space="preserve">En </w:t>
      </w:r>
      <w:r w:rsidRPr="000F760C">
        <w:rPr>
          <w:rFonts w:ascii="Times New Roman" w:eastAsia="Times New Roman" w:hAnsi="Times New Roman" w:cs="Times New Roman"/>
          <w:i/>
          <w:iCs/>
          <w:sz w:val="20"/>
          <w:szCs w:val="20"/>
        </w:rPr>
        <w:t xml:space="preserve">Hormones and </w:t>
      </w:r>
      <w:proofErr w:type="spellStart"/>
      <w:r w:rsidRPr="000F760C">
        <w:rPr>
          <w:rFonts w:ascii="Times New Roman" w:eastAsia="Times New Roman" w:hAnsi="Times New Roman" w:cs="Times New Roman"/>
          <w:i/>
          <w:iCs/>
          <w:sz w:val="20"/>
          <w:szCs w:val="20"/>
        </w:rPr>
        <w:t>Behavior</w:t>
      </w:r>
      <w:proofErr w:type="spellEnd"/>
      <w:r w:rsidRPr="000F760C">
        <w:rPr>
          <w:rFonts w:ascii="Times New Roman" w:eastAsia="Times New Roman" w:hAnsi="Times New Roman" w:cs="Times New Roman"/>
          <w:sz w:val="20"/>
          <w:szCs w:val="20"/>
        </w:rPr>
        <w:t xml:space="preserve"> (Vol. 62, Número 3). https://doi.org/10.1016/j.yhbeh.2012.02.012</w:t>
      </w:r>
    </w:p>
    <w:p w14:paraId="61E6F40C" w14:textId="77777777" w:rsidR="003E3729" w:rsidRPr="000F760C" w:rsidRDefault="003E3729">
      <w:pPr>
        <w:autoSpaceDE w:val="0"/>
        <w:autoSpaceDN w:val="0"/>
        <w:ind w:hanging="480"/>
        <w:divId w:val="970093510"/>
        <w:rPr>
          <w:rFonts w:ascii="Times New Roman" w:eastAsia="Times New Roman" w:hAnsi="Times New Roman" w:cs="Times New Roman"/>
          <w:sz w:val="20"/>
          <w:szCs w:val="20"/>
        </w:rPr>
      </w:pPr>
      <w:r w:rsidRPr="000F760C">
        <w:rPr>
          <w:rFonts w:ascii="Times New Roman" w:eastAsia="Times New Roman" w:hAnsi="Times New Roman" w:cs="Times New Roman"/>
          <w:sz w:val="20"/>
          <w:szCs w:val="20"/>
        </w:rPr>
        <w:lastRenderedPageBreak/>
        <w:t xml:space="preserve">APROMAR. (2022). </w:t>
      </w:r>
      <w:r w:rsidRPr="000F760C">
        <w:rPr>
          <w:rFonts w:ascii="Times New Roman" w:eastAsia="Times New Roman" w:hAnsi="Times New Roman" w:cs="Times New Roman"/>
          <w:i/>
          <w:iCs/>
          <w:sz w:val="20"/>
          <w:szCs w:val="20"/>
        </w:rPr>
        <w:t>Guía sobre el bienestar de los peces en la acuicultura española – Volumen 1: Conceptos y Generalidades</w:t>
      </w:r>
      <w:r w:rsidRPr="000F760C">
        <w:rPr>
          <w:rFonts w:ascii="Times New Roman" w:eastAsia="Times New Roman" w:hAnsi="Times New Roman" w:cs="Times New Roman"/>
          <w:sz w:val="20"/>
          <w:szCs w:val="20"/>
        </w:rPr>
        <w:t xml:space="preserve"> (Vol. 1). APROMAR.</w:t>
      </w:r>
    </w:p>
    <w:p w14:paraId="742D6326" w14:textId="77777777" w:rsidR="003E3729" w:rsidRPr="000F760C" w:rsidRDefault="003E3729">
      <w:pPr>
        <w:autoSpaceDE w:val="0"/>
        <w:autoSpaceDN w:val="0"/>
        <w:ind w:hanging="480"/>
        <w:divId w:val="328217572"/>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rPr>
        <w:t xml:space="preserve">Barroso, F. G., Trenzado, C. E., Pérez-Jiménez, A., Rufino-Palomares, E. E., </w:t>
      </w:r>
      <w:proofErr w:type="spellStart"/>
      <w:r w:rsidRPr="000F760C">
        <w:rPr>
          <w:rFonts w:ascii="Times New Roman" w:eastAsia="Times New Roman" w:hAnsi="Times New Roman" w:cs="Times New Roman"/>
          <w:sz w:val="20"/>
          <w:szCs w:val="20"/>
        </w:rPr>
        <w:t>Fabrikov</w:t>
      </w:r>
      <w:proofErr w:type="spellEnd"/>
      <w:r w:rsidRPr="000F760C">
        <w:rPr>
          <w:rFonts w:ascii="Times New Roman" w:eastAsia="Times New Roman" w:hAnsi="Times New Roman" w:cs="Times New Roman"/>
          <w:sz w:val="20"/>
          <w:szCs w:val="20"/>
        </w:rPr>
        <w:t xml:space="preserve">, D., &amp; Sánchez-Muros, M. J. (2021). </w:t>
      </w:r>
      <w:r w:rsidRPr="000F760C">
        <w:rPr>
          <w:rFonts w:ascii="Times New Roman" w:eastAsia="Times New Roman" w:hAnsi="Times New Roman" w:cs="Times New Roman"/>
          <w:sz w:val="20"/>
          <w:szCs w:val="20"/>
          <w:lang w:val="en-US"/>
        </w:rPr>
        <w:t xml:space="preserve">Innovative Protein Sources in Aquafeeds. En J. M. Lorenzo &amp; J. Simal-Gandara (Eds.), </w:t>
      </w:r>
      <w:r w:rsidRPr="000F760C">
        <w:rPr>
          <w:rFonts w:ascii="Times New Roman" w:eastAsia="Times New Roman" w:hAnsi="Times New Roman" w:cs="Times New Roman"/>
          <w:i/>
          <w:iCs/>
          <w:sz w:val="20"/>
          <w:szCs w:val="20"/>
          <w:lang w:val="en-US"/>
        </w:rPr>
        <w:t>Sustainable Aquafeeds</w:t>
      </w:r>
      <w:r w:rsidRPr="000F760C">
        <w:rPr>
          <w:rFonts w:ascii="Times New Roman" w:eastAsia="Times New Roman" w:hAnsi="Times New Roman" w:cs="Times New Roman"/>
          <w:sz w:val="20"/>
          <w:szCs w:val="20"/>
          <w:lang w:val="en-US"/>
        </w:rPr>
        <w:t xml:space="preserve"> (pp. 139-184). CRC Press. https://doi.org/10.1201/9780429331664-8</w:t>
      </w:r>
    </w:p>
    <w:p w14:paraId="0C418D23" w14:textId="60846BDB" w:rsidR="003E3729" w:rsidRDefault="003E3729">
      <w:pPr>
        <w:autoSpaceDE w:val="0"/>
        <w:autoSpaceDN w:val="0"/>
        <w:ind w:hanging="480"/>
        <w:divId w:val="1426264965"/>
        <w:rPr>
          <w:ins w:id="438" w:author="Usuario" w:date="2023-07-05T23:05:00Z"/>
          <w:rFonts w:ascii="Times New Roman" w:eastAsia="Times New Roman" w:hAnsi="Times New Roman" w:cs="Times New Roman"/>
          <w:sz w:val="20"/>
          <w:szCs w:val="20"/>
          <w:lang w:val="en-US"/>
        </w:rPr>
      </w:pPr>
      <w:proofErr w:type="spellStart"/>
      <w:r w:rsidRPr="000F760C">
        <w:rPr>
          <w:rFonts w:ascii="Times New Roman" w:eastAsia="Times New Roman" w:hAnsi="Times New Roman" w:cs="Times New Roman"/>
          <w:sz w:val="20"/>
          <w:szCs w:val="20"/>
          <w:lang w:val="en-US"/>
        </w:rPr>
        <w:t>Bocharova</w:t>
      </w:r>
      <w:proofErr w:type="spellEnd"/>
      <w:r w:rsidRPr="000F760C">
        <w:rPr>
          <w:rFonts w:ascii="Times New Roman" w:eastAsia="Times New Roman" w:hAnsi="Times New Roman" w:cs="Times New Roman"/>
          <w:sz w:val="20"/>
          <w:szCs w:val="20"/>
          <w:lang w:val="en-US"/>
        </w:rPr>
        <w:t xml:space="preserve">, E. S., &amp; </w:t>
      </w:r>
      <w:proofErr w:type="spellStart"/>
      <w:r w:rsidRPr="000F760C">
        <w:rPr>
          <w:rFonts w:ascii="Times New Roman" w:eastAsia="Times New Roman" w:hAnsi="Times New Roman" w:cs="Times New Roman"/>
          <w:sz w:val="20"/>
          <w:szCs w:val="20"/>
          <w:lang w:val="en-US"/>
        </w:rPr>
        <w:t>Kozevich</w:t>
      </w:r>
      <w:proofErr w:type="spellEnd"/>
      <w:r w:rsidRPr="000F760C">
        <w:rPr>
          <w:rFonts w:ascii="Times New Roman" w:eastAsia="Times New Roman" w:hAnsi="Times New Roman" w:cs="Times New Roman"/>
          <w:sz w:val="20"/>
          <w:szCs w:val="20"/>
          <w:lang w:val="en-US"/>
        </w:rPr>
        <w:t xml:space="preserve">, I. A. (2011). Modes of reproduction in sea anemones (Cnidaria, Anthozoa). </w:t>
      </w:r>
      <w:r w:rsidRPr="000F760C">
        <w:rPr>
          <w:rFonts w:ascii="Times New Roman" w:eastAsia="Times New Roman" w:hAnsi="Times New Roman" w:cs="Times New Roman"/>
          <w:i/>
          <w:iCs/>
          <w:sz w:val="20"/>
          <w:szCs w:val="20"/>
          <w:lang w:val="en-US"/>
        </w:rPr>
        <w:t>Biology Bulletin</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38</w:t>
      </w:r>
      <w:r w:rsidRPr="000F760C">
        <w:rPr>
          <w:rFonts w:ascii="Times New Roman" w:eastAsia="Times New Roman" w:hAnsi="Times New Roman" w:cs="Times New Roman"/>
          <w:sz w:val="20"/>
          <w:szCs w:val="20"/>
          <w:lang w:val="en-US"/>
        </w:rPr>
        <w:t xml:space="preserve">(9), 849-860. </w:t>
      </w:r>
      <w:ins w:id="439" w:author="Usuario" w:date="2023-07-05T23:05:00Z">
        <w:r w:rsidR="00A36941">
          <w:rPr>
            <w:rFonts w:ascii="Times New Roman" w:eastAsia="Times New Roman" w:hAnsi="Times New Roman" w:cs="Times New Roman"/>
            <w:sz w:val="20"/>
            <w:szCs w:val="20"/>
            <w:lang w:val="en-US"/>
          </w:rPr>
          <w:fldChar w:fldCharType="begin"/>
        </w:r>
        <w:r w:rsidR="00A36941">
          <w:rPr>
            <w:rFonts w:ascii="Times New Roman" w:eastAsia="Times New Roman" w:hAnsi="Times New Roman" w:cs="Times New Roman"/>
            <w:sz w:val="20"/>
            <w:szCs w:val="20"/>
            <w:lang w:val="en-US"/>
          </w:rPr>
          <w:instrText xml:space="preserve"> HYPERLINK "</w:instrText>
        </w:r>
      </w:ins>
      <w:r w:rsidR="00A36941" w:rsidRPr="000F760C">
        <w:rPr>
          <w:rFonts w:ascii="Times New Roman" w:eastAsia="Times New Roman" w:hAnsi="Times New Roman" w:cs="Times New Roman"/>
          <w:sz w:val="20"/>
          <w:szCs w:val="20"/>
          <w:lang w:val="en-US"/>
        </w:rPr>
        <w:instrText>https://doi.org/10.1134/S1062359011090020/METRICS</w:instrText>
      </w:r>
      <w:ins w:id="440" w:author="Usuario" w:date="2023-07-05T23:05:00Z">
        <w:r w:rsidR="00A36941">
          <w:rPr>
            <w:rFonts w:ascii="Times New Roman" w:eastAsia="Times New Roman" w:hAnsi="Times New Roman" w:cs="Times New Roman"/>
            <w:sz w:val="20"/>
            <w:szCs w:val="20"/>
            <w:lang w:val="en-US"/>
          </w:rPr>
          <w:instrText xml:space="preserve">" </w:instrText>
        </w:r>
        <w:r w:rsidR="00A36941">
          <w:rPr>
            <w:rFonts w:ascii="Times New Roman" w:eastAsia="Times New Roman" w:hAnsi="Times New Roman" w:cs="Times New Roman"/>
            <w:sz w:val="20"/>
            <w:szCs w:val="20"/>
            <w:lang w:val="en-US"/>
          </w:rPr>
          <w:fldChar w:fldCharType="separate"/>
        </w:r>
      </w:ins>
      <w:r w:rsidR="00A36941" w:rsidRPr="00683019">
        <w:rPr>
          <w:rStyle w:val="Hipervnculo"/>
          <w:rFonts w:ascii="Times New Roman" w:eastAsia="Times New Roman" w:hAnsi="Times New Roman" w:cs="Times New Roman"/>
          <w:sz w:val="20"/>
          <w:szCs w:val="20"/>
          <w:lang w:val="en-US"/>
        </w:rPr>
        <w:t>https://doi.org/10.1134/S1062359011090020/METRICS</w:t>
      </w:r>
      <w:ins w:id="441" w:author="Usuario" w:date="2023-07-05T23:05:00Z">
        <w:r w:rsidR="00A36941">
          <w:rPr>
            <w:rFonts w:ascii="Times New Roman" w:eastAsia="Times New Roman" w:hAnsi="Times New Roman" w:cs="Times New Roman"/>
            <w:sz w:val="20"/>
            <w:szCs w:val="20"/>
            <w:lang w:val="en-US"/>
          </w:rPr>
          <w:fldChar w:fldCharType="end"/>
        </w:r>
      </w:ins>
    </w:p>
    <w:p w14:paraId="1C8CDAD4" w14:textId="59C876D1" w:rsidR="00A36941" w:rsidRPr="000F760C" w:rsidRDefault="00A36941">
      <w:pPr>
        <w:autoSpaceDE w:val="0"/>
        <w:autoSpaceDN w:val="0"/>
        <w:ind w:hanging="480"/>
        <w:divId w:val="1426264965"/>
        <w:rPr>
          <w:rFonts w:ascii="Times New Roman" w:eastAsia="Times New Roman" w:hAnsi="Times New Roman" w:cs="Times New Roman"/>
          <w:sz w:val="20"/>
          <w:szCs w:val="20"/>
          <w:lang w:val="en-US"/>
        </w:rPr>
      </w:pPr>
      <w:ins w:id="442" w:author="Usuario" w:date="2023-07-05T23:06:00Z">
        <w:r>
          <w:rPr>
            <w:rFonts w:ascii="Times New Roman" w:eastAsia="Times New Roman" w:hAnsi="Times New Roman" w:cs="Times New Roman"/>
            <w:sz w:val="20"/>
            <w:szCs w:val="20"/>
            <w:lang w:val="en-US"/>
          </w:rPr>
          <w:t>Bradford 1976</w:t>
        </w:r>
        <w:proofErr w:type="gramStart"/>
        <w:r>
          <w:rPr>
            <w:rFonts w:ascii="Times New Roman" w:eastAsia="Times New Roman" w:hAnsi="Times New Roman" w:cs="Times New Roman"/>
            <w:sz w:val="20"/>
            <w:szCs w:val="20"/>
            <w:lang w:val="en-US"/>
          </w:rPr>
          <w:t>……</w:t>
        </w:r>
      </w:ins>
      <w:proofErr w:type="gramEnd"/>
    </w:p>
    <w:p w14:paraId="49D03395" w14:textId="77777777" w:rsidR="003E3729" w:rsidRPr="000F760C" w:rsidRDefault="003E3729">
      <w:pPr>
        <w:autoSpaceDE w:val="0"/>
        <w:autoSpaceDN w:val="0"/>
        <w:ind w:hanging="480"/>
        <w:divId w:val="1614170161"/>
        <w:rPr>
          <w:rFonts w:ascii="Times New Roman" w:eastAsia="Times New Roman" w:hAnsi="Times New Roman" w:cs="Times New Roman"/>
          <w:sz w:val="20"/>
          <w:szCs w:val="20"/>
        </w:rPr>
      </w:pPr>
      <w:r w:rsidRPr="000F760C">
        <w:rPr>
          <w:rFonts w:ascii="Times New Roman" w:eastAsia="Times New Roman" w:hAnsi="Times New Roman" w:cs="Times New Roman"/>
          <w:sz w:val="20"/>
          <w:szCs w:val="20"/>
          <w:lang w:val="en-US"/>
        </w:rPr>
        <w:t xml:space="preserve">Buck, B. H., </w:t>
      </w:r>
      <w:proofErr w:type="spellStart"/>
      <w:r w:rsidRPr="000F760C">
        <w:rPr>
          <w:rFonts w:ascii="Times New Roman" w:eastAsia="Times New Roman" w:hAnsi="Times New Roman" w:cs="Times New Roman"/>
          <w:sz w:val="20"/>
          <w:szCs w:val="20"/>
          <w:lang w:val="en-US"/>
        </w:rPr>
        <w:t>Troell</w:t>
      </w:r>
      <w:proofErr w:type="spellEnd"/>
      <w:r w:rsidRPr="000F760C">
        <w:rPr>
          <w:rFonts w:ascii="Times New Roman" w:eastAsia="Times New Roman" w:hAnsi="Times New Roman" w:cs="Times New Roman"/>
          <w:sz w:val="20"/>
          <w:szCs w:val="20"/>
          <w:lang w:val="en-US"/>
        </w:rPr>
        <w:t xml:space="preserve">, M. F., Krause, G., Angel, D. L., Grote, B., &amp; Chopin, T. (2018). State of the art and challenges for offshore Integrated multi-trophic aquaculture (IMTA). </w:t>
      </w:r>
      <w:r w:rsidRPr="000F760C">
        <w:rPr>
          <w:rFonts w:ascii="Times New Roman" w:eastAsia="Times New Roman" w:hAnsi="Times New Roman" w:cs="Times New Roman"/>
          <w:sz w:val="20"/>
          <w:szCs w:val="20"/>
        </w:rPr>
        <w:t xml:space="preserve">En </w:t>
      </w:r>
      <w:proofErr w:type="spellStart"/>
      <w:r w:rsidRPr="000F760C">
        <w:rPr>
          <w:rFonts w:ascii="Times New Roman" w:eastAsia="Times New Roman" w:hAnsi="Times New Roman" w:cs="Times New Roman"/>
          <w:i/>
          <w:iCs/>
          <w:sz w:val="20"/>
          <w:szCs w:val="20"/>
        </w:rPr>
        <w:t>Frontiers</w:t>
      </w:r>
      <w:proofErr w:type="spellEnd"/>
      <w:r w:rsidRPr="000F760C">
        <w:rPr>
          <w:rFonts w:ascii="Times New Roman" w:eastAsia="Times New Roman" w:hAnsi="Times New Roman" w:cs="Times New Roman"/>
          <w:i/>
          <w:iCs/>
          <w:sz w:val="20"/>
          <w:szCs w:val="20"/>
        </w:rPr>
        <w:t xml:space="preserve"> in Marine </w:t>
      </w:r>
      <w:proofErr w:type="spellStart"/>
      <w:r w:rsidRPr="000F760C">
        <w:rPr>
          <w:rFonts w:ascii="Times New Roman" w:eastAsia="Times New Roman" w:hAnsi="Times New Roman" w:cs="Times New Roman"/>
          <w:i/>
          <w:iCs/>
          <w:sz w:val="20"/>
          <w:szCs w:val="20"/>
        </w:rPr>
        <w:t>Science</w:t>
      </w:r>
      <w:proofErr w:type="spellEnd"/>
      <w:r w:rsidRPr="000F760C">
        <w:rPr>
          <w:rFonts w:ascii="Times New Roman" w:eastAsia="Times New Roman" w:hAnsi="Times New Roman" w:cs="Times New Roman"/>
          <w:sz w:val="20"/>
          <w:szCs w:val="20"/>
        </w:rPr>
        <w:t xml:space="preserve"> (Vol. 5, Número MAY). https://doi.org/10.3389/fmars.2018.00165</w:t>
      </w:r>
    </w:p>
    <w:p w14:paraId="5357B9FD" w14:textId="77777777" w:rsidR="003E3729" w:rsidRPr="000F760C" w:rsidRDefault="003E3729">
      <w:pPr>
        <w:autoSpaceDE w:val="0"/>
        <w:autoSpaceDN w:val="0"/>
        <w:ind w:hanging="480"/>
        <w:divId w:val="319501948"/>
        <w:rPr>
          <w:rFonts w:ascii="Times New Roman" w:eastAsia="Times New Roman" w:hAnsi="Times New Roman" w:cs="Times New Roman"/>
          <w:sz w:val="20"/>
          <w:szCs w:val="20"/>
        </w:rPr>
      </w:pPr>
      <w:r w:rsidRPr="000F760C">
        <w:rPr>
          <w:rFonts w:ascii="Times New Roman" w:eastAsia="Times New Roman" w:hAnsi="Times New Roman" w:cs="Times New Roman"/>
          <w:sz w:val="20"/>
          <w:szCs w:val="20"/>
        </w:rPr>
        <w:t xml:space="preserve">Cabeza, L., Peña, M., Martínez, R., Mesas, C., Galisteo, M., </w:t>
      </w:r>
      <w:proofErr w:type="spellStart"/>
      <w:r w:rsidRPr="000F760C">
        <w:rPr>
          <w:rFonts w:ascii="Times New Roman" w:eastAsia="Times New Roman" w:hAnsi="Times New Roman" w:cs="Times New Roman"/>
          <w:sz w:val="20"/>
          <w:szCs w:val="20"/>
        </w:rPr>
        <w:t>Perazzoli</w:t>
      </w:r>
      <w:proofErr w:type="spellEnd"/>
      <w:r w:rsidRPr="000F760C">
        <w:rPr>
          <w:rFonts w:ascii="Times New Roman" w:eastAsia="Times New Roman" w:hAnsi="Times New Roman" w:cs="Times New Roman"/>
          <w:sz w:val="20"/>
          <w:szCs w:val="20"/>
        </w:rPr>
        <w:t xml:space="preserve">, G., Prados, J., Porres, J. M., &amp; Melguizo, C. (2021). </w:t>
      </w:r>
      <w:r w:rsidRPr="000F760C">
        <w:rPr>
          <w:rFonts w:ascii="Times New Roman" w:eastAsia="Times New Roman" w:hAnsi="Times New Roman" w:cs="Times New Roman"/>
          <w:sz w:val="20"/>
          <w:szCs w:val="20"/>
          <w:lang w:val="en-US"/>
        </w:rPr>
        <w:t xml:space="preserve">Anemonia sulcata and its symbiont </w:t>
      </w:r>
      <w:proofErr w:type="spellStart"/>
      <w:r w:rsidRPr="000F760C">
        <w:rPr>
          <w:rFonts w:ascii="Times New Roman" w:eastAsia="Times New Roman" w:hAnsi="Times New Roman" w:cs="Times New Roman"/>
          <w:sz w:val="20"/>
          <w:szCs w:val="20"/>
          <w:lang w:val="en-US"/>
        </w:rPr>
        <w:t>symbiodinium</w:t>
      </w:r>
      <w:proofErr w:type="spellEnd"/>
      <w:r w:rsidRPr="000F760C">
        <w:rPr>
          <w:rFonts w:ascii="Times New Roman" w:eastAsia="Times New Roman" w:hAnsi="Times New Roman" w:cs="Times New Roman"/>
          <w:sz w:val="20"/>
          <w:szCs w:val="20"/>
          <w:lang w:val="en-US"/>
        </w:rPr>
        <w:t xml:space="preserve"> as a source of anti-tumor and anti-</w:t>
      </w:r>
      <w:proofErr w:type="spellStart"/>
      <w:r w:rsidRPr="000F760C">
        <w:rPr>
          <w:rFonts w:ascii="Times New Roman" w:eastAsia="Times New Roman" w:hAnsi="Times New Roman" w:cs="Times New Roman"/>
          <w:sz w:val="20"/>
          <w:szCs w:val="20"/>
          <w:lang w:val="en-US"/>
        </w:rPr>
        <w:t>oxoxidant</w:t>
      </w:r>
      <w:proofErr w:type="spellEnd"/>
      <w:r w:rsidRPr="000F760C">
        <w:rPr>
          <w:rFonts w:ascii="Times New Roman" w:eastAsia="Times New Roman" w:hAnsi="Times New Roman" w:cs="Times New Roman"/>
          <w:sz w:val="20"/>
          <w:szCs w:val="20"/>
          <w:lang w:val="en-US"/>
        </w:rPr>
        <w:t xml:space="preserve"> compounds for colon cancer therapy: A preliminary in vitro study. </w:t>
      </w:r>
      <w:proofErr w:type="spellStart"/>
      <w:r w:rsidRPr="000F760C">
        <w:rPr>
          <w:rFonts w:ascii="Times New Roman" w:eastAsia="Times New Roman" w:hAnsi="Times New Roman" w:cs="Times New Roman"/>
          <w:i/>
          <w:iCs/>
          <w:sz w:val="20"/>
          <w:szCs w:val="20"/>
        </w:rPr>
        <w:t>Biology</w:t>
      </w:r>
      <w:proofErr w:type="spellEnd"/>
      <w:r w:rsidRPr="000F760C">
        <w:rPr>
          <w:rFonts w:ascii="Times New Roman" w:eastAsia="Times New Roman" w:hAnsi="Times New Roman" w:cs="Times New Roman"/>
          <w:sz w:val="20"/>
          <w:szCs w:val="20"/>
        </w:rPr>
        <w:t xml:space="preserve">, </w:t>
      </w:r>
      <w:r w:rsidRPr="000F760C">
        <w:rPr>
          <w:rFonts w:ascii="Times New Roman" w:eastAsia="Times New Roman" w:hAnsi="Times New Roman" w:cs="Times New Roman"/>
          <w:i/>
          <w:iCs/>
          <w:sz w:val="20"/>
          <w:szCs w:val="20"/>
        </w:rPr>
        <w:t>10</w:t>
      </w:r>
      <w:r w:rsidRPr="000F760C">
        <w:rPr>
          <w:rFonts w:ascii="Times New Roman" w:eastAsia="Times New Roman" w:hAnsi="Times New Roman" w:cs="Times New Roman"/>
          <w:sz w:val="20"/>
          <w:szCs w:val="20"/>
        </w:rPr>
        <w:t>(2), 1-19. https://doi.org/10.3390/BIOLOGY10020134</w:t>
      </w:r>
    </w:p>
    <w:p w14:paraId="6786F719" w14:textId="77777777" w:rsidR="003E3729" w:rsidRPr="000F760C" w:rsidRDefault="003E3729">
      <w:pPr>
        <w:autoSpaceDE w:val="0"/>
        <w:autoSpaceDN w:val="0"/>
        <w:ind w:hanging="480"/>
        <w:divId w:val="1215584389"/>
        <w:rPr>
          <w:rFonts w:ascii="Times New Roman" w:eastAsia="Times New Roman" w:hAnsi="Times New Roman" w:cs="Times New Roman"/>
          <w:sz w:val="20"/>
          <w:szCs w:val="20"/>
        </w:rPr>
      </w:pPr>
      <w:proofErr w:type="spellStart"/>
      <w:r w:rsidRPr="000F760C">
        <w:rPr>
          <w:rFonts w:ascii="Times New Roman" w:eastAsia="Times New Roman" w:hAnsi="Times New Roman" w:cs="Times New Roman"/>
          <w:sz w:val="20"/>
          <w:szCs w:val="20"/>
        </w:rPr>
        <w:t>Calvín</w:t>
      </w:r>
      <w:proofErr w:type="spellEnd"/>
      <w:r w:rsidRPr="000F760C">
        <w:rPr>
          <w:rFonts w:ascii="Times New Roman" w:eastAsia="Times New Roman" w:hAnsi="Times New Roman" w:cs="Times New Roman"/>
          <w:sz w:val="20"/>
          <w:szCs w:val="20"/>
        </w:rPr>
        <w:t xml:space="preserve"> Calvo, J. C., &amp; </w:t>
      </w:r>
      <w:proofErr w:type="spellStart"/>
      <w:r w:rsidRPr="000F760C">
        <w:rPr>
          <w:rFonts w:ascii="Times New Roman" w:eastAsia="Times New Roman" w:hAnsi="Times New Roman" w:cs="Times New Roman"/>
          <w:sz w:val="20"/>
          <w:szCs w:val="20"/>
        </w:rPr>
        <w:t>Eisman</w:t>
      </w:r>
      <w:proofErr w:type="spellEnd"/>
      <w:r w:rsidRPr="000F760C">
        <w:rPr>
          <w:rFonts w:ascii="Times New Roman" w:eastAsia="Times New Roman" w:hAnsi="Times New Roman" w:cs="Times New Roman"/>
          <w:sz w:val="20"/>
          <w:szCs w:val="20"/>
        </w:rPr>
        <w:t xml:space="preserve"> Valdés, C. (2020). </w:t>
      </w:r>
      <w:r w:rsidRPr="000F760C">
        <w:rPr>
          <w:rFonts w:ascii="Times New Roman" w:eastAsia="Times New Roman" w:hAnsi="Times New Roman" w:cs="Times New Roman"/>
          <w:i/>
          <w:iCs/>
          <w:sz w:val="20"/>
          <w:szCs w:val="20"/>
        </w:rPr>
        <w:t xml:space="preserve">El ecosistema marino </w:t>
      </w:r>
      <w:proofErr w:type="gramStart"/>
      <w:r w:rsidRPr="000F760C">
        <w:rPr>
          <w:rFonts w:ascii="Times New Roman" w:eastAsia="Times New Roman" w:hAnsi="Times New Roman" w:cs="Times New Roman"/>
          <w:i/>
          <w:iCs/>
          <w:sz w:val="20"/>
          <w:szCs w:val="20"/>
        </w:rPr>
        <w:t>mediterráneo :</w:t>
      </w:r>
      <w:proofErr w:type="gramEnd"/>
      <w:r w:rsidRPr="000F760C">
        <w:rPr>
          <w:rFonts w:ascii="Times New Roman" w:eastAsia="Times New Roman" w:hAnsi="Times New Roman" w:cs="Times New Roman"/>
          <w:i/>
          <w:iCs/>
          <w:sz w:val="20"/>
          <w:szCs w:val="20"/>
        </w:rPr>
        <w:t xml:space="preserve"> guía de su flora, fauna y hábitats</w:t>
      </w:r>
      <w:r w:rsidRPr="000F760C">
        <w:rPr>
          <w:rFonts w:ascii="Times New Roman" w:eastAsia="Times New Roman" w:hAnsi="Times New Roman" w:cs="Times New Roman"/>
          <w:sz w:val="20"/>
          <w:szCs w:val="20"/>
        </w:rPr>
        <w:t xml:space="preserve">. Juan Carlos </w:t>
      </w:r>
      <w:proofErr w:type="spellStart"/>
      <w:r w:rsidRPr="000F760C">
        <w:rPr>
          <w:rFonts w:ascii="Times New Roman" w:eastAsia="Times New Roman" w:hAnsi="Times New Roman" w:cs="Times New Roman"/>
          <w:sz w:val="20"/>
          <w:szCs w:val="20"/>
        </w:rPr>
        <w:t>Calvín</w:t>
      </w:r>
      <w:proofErr w:type="spellEnd"/>
      <w:r w:rsidRPr="000F760C">
        <w:rPr>
          <w:rFonts w:ascii="Times New Roman" w:eastAsia="Times New Roman" w:hAnsi="Times New Roman" w:cs="Times New Roman"/>
          <w:sz w:val="20"/>
          <w:szCs w:val="20"/>
        </w:rPr>
        <w:t>.</w:t>
      </w:r>
    </w:p>
    <w:p w14:paraId="3FC27244" w14:textId="77777777" w:rsidR="003E3729" w:rsidRPr="000F760C" w:rsidRDefault="003E3729">
      <w:pPr>
        <w:autoSpaceDE w:val="0"/>
        <w:autoSpaceDN w:val="0"/>
        <w:ind w:hanging="480"/>
        <w:divId w:val="2004232835"/>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rPr>
        <w:t>Casado-</w:t>
      </w:r>
      <w:proofErr w:type="spellStart"/>
      <w:r w:rsidRPr="000F760C">
        <w:rPr>
          <w:rFonts w:ascii="Times New Roman" w:eastAsia="Times New Roman" w:hAnsi="Times New Roman" w:cs="Times New Roman"/>
          <w:sz w:val="20"/>
          <w:szCs w:val="20"/>
        </w:rPr>
        <w:t>Amezúa</w:t>
      </w:r>
      <w:proofErr w:type="spellEnd"/>
      <w:r w:rsidRPr="000F760C">
        <w:rPr>
          <w:rFonts w:ascii="Times New Roman" w:eastAsia="Times New Roman" w:hAnsi="Times New Roman" w:cs="Times New Roman"/>
          <w:sz w:val="20"/>
          <w:szCs w:val="20"/>
        </w:rPr>
        <w:t>, P., Terrón-</w:t>
      </w:r>
      <w:proofErr w:type="spellStart"/>
      <w:r w:rsidRPr="000F760C">
        <w:rPr>
          <w:rFonts w:ascii="Times New Roman" w:eastAsia="Times New Roman" w:hAnsi="Times New Roman" w:cs="Times New Roman"/>
          <w:sz w:val="20"/>
          <w:szCs w:val="20"/>
        </w:rPr>
        <w:t>Sigler</w:t>
      </w:r>
      <w:proofErr w:type="spellEnd"/>
      <w:r w:rsidRPr="000F760C">
        <w:rPr>
          <w:rFonts w:ascii="Times New Roman" w:eastAsia="Times New Roman" w:hAnsi="Times New Roman" w:cs="Times New Roman"/>
          <w:sz w:val="20"/>
          <w:szCs w:val="20"/>
        </w:rPr>
        <w:t xml:space="preserve">, A., Pinzón, J. H., </w:t>
      </w:r>
      <w:proofErr w:type="spellStart"/>
      <w:r w:rsidRPr="000F760C">
        <w:rPr>
          <w:rFonts w:ascii="Times New Roman" w:eastAsia="Times New Roman" w:hAnsi="Times New Roman" w:cs="Times New Roman"/>
          <w:sz w:val="20"/>
          <w:szCs w:val="20"/>
        </w:rPr>
        <w:t>Furla</w:t>
      </w:r>
      <w:proofErr w:type="spellEnd"/>
      <w:r w:rsidRPr="000F760C">
        <w:rPr>
          <w:rFonts w:ascii="Times New Roman" w:eastAsia="Times New Roman" w:hAnsi="Times New Roman" w:cs="Times New Roman"/>
          <w:sz w:val="20"/>
          <w:szCs w:val="20"/>
        </w:rPr>
        <w:t xml:space="preserve">, P., </w:t>
      </w:r>
      <w:proofErr w:type="spellStart"/>
      <w:r w:rsidRPr="000F760C">
        <w:rPr>
          <w:rFonts w:ascii="Times New Roman" w:eastAsia="Times New Roman" w:hAnsi="Times New Roman" w:cs="Times New Roman"/>
          <w:sz w:val="20"/>
          <w:szCs w:val="20"/>
        </w:rPr>
        <w:t>Forcioli</w:t>
      </w:r>
      <w:proofErr w:type="spellEnd"/>
      <w:r w:rsidRPr="000F760C">
        <w:rPr>
          <w:rFonts w:ascii="Times New Roman" w:eastAsia="Times New Roman" w:hAnsi="Times New Roman" w:cs="Times New Roman"/>
          <w:sz w:val="20"/>
          <w:szCs w:val="20"/>
        </w:rPr>
        <w:t xml:space="preserve">, D., </w:t>
      </w:r>
      <w:proofErr w:type="spellStart"/>
      <w:r w:rsidRPr="000F760C">
        <w:rPr>
          <w:rFonts w:ascii="Times New Roman" w:eastAsia="Times New Roman" w:hAnsi="Times New Roman" w:cs="Times New Roman"/>
          <w:sz w:val="20"/>
          <w:szCs w:val="20"/>
        </w:rPr>
        <w:t>Allemand</w:t>
      </w:r>
      <w:proofErr w:type="spellEnd"/>
      <w:r w:rsidRPr="000F760C">
        <w:rPr>
          <w:rFonts w:ascii="Times New Roman" w:eastAsia="Times New Roman" w:hAnsi="Times New Roman" w:cs="Times New Roman"/>
          <w:sz w:val="20"/>
          <w:szCs w:val="20"/>
        </w:rPr>
        <w:t xml:space="preserve">, D., Ribes, M., &amp; Coma, R. (2016). </w:t>
      </w:r>
      <w:r w:rsidRPr="000F760C">
        <w:rPr>
          <w:rFonts w:ascii="Times New Roman" w:eastAsia="Times New Roman" w:hAnsi="Times New Roman" w:cs="Times New Roman"/>
          <w:sz w:val="20"/>
          <w:szCs w:val="20"/>
          <w:lang w:val="en-US"/>
        </w:rPr>
        <w:t xml:space="preserve">General ecological aspects of </w:t>
      </w:r>
      <w:proofErr w:type="spellStart"/>
      <w:r w:rsidRPr="000F760C">
        <w:rPr>
          <w:rFonts w:ascii="Times New Roman" w:eastAsia="Times New Roman" w:hAnsi="Times New Roman" w:cs="Times New Roman"/>
          <w:sz w:val="20"/>
          <w:szCs w:val="20"/>
          <w:lang w:val="en-US"/>
        </w:rPr>
        <w:t>anthozoan</w:t>
      </w:r>
      <w:proofErr w:type="spellEnd"/>
      <w:r w:rsidRPr="000F760C">
        <w:rPr>
          <w:rFonts w:ascii="Times New Roman" w:eastAsia="Times New Roman" w:hAnsi="Times New Roman" w:cs="Times New Roman"/>
          <w:sz w:val="20"/>
          <w:szCs w:val="20"/>
          <w:lang w:val="en-US"/>
        </w:rPr>
        <w:t xml:space="preserve">- </w:t>
      </w:r>
      <w:proofErr w:type="spellStart"/>
      <w:r w:rsidRPr="000F760C">
        <w:rPr>
          <w:rFonts w:ascii="Times New Roman" w:eastAsia="Times New Roman" w:hAnsi="Times New Roman" w:cs="Times New Roman"/>
          <w:sz w:val="20"/>
          <w:szCs w:val="20"/>
          <w:lang w:val="en-US"/>
        </w:rPr>
        <w:t>symbiodinium</w:t>
      </w:r>
      <w:proofErr w:type="spellEnd"/>
      <w:r w:rsidRPr="000F760C">
        <w:rPr>
          <w:rFonts w:ascii="Times New Roman" w:eastAsia="Times New Roman" w:hAnsi="Times New Roman" w:cs="Times New Roman"/>
          <w:sz w:val="20"/>
          <w:szCs w:val="20"/>
          <w:lang w:val="en-US"/>
        </w:rPr>
        <w:t xml:space="preserve"> interactions in the </w:t>
      </w:r>
      <w:proofErr w:type="spellStart"/>
      <w:r w:rsidRPr="000F760C">
        <w:rPr>
          <w:rFonts w:ascii="Times New Roman" w:eastAsia="Times New Roman" w:hAnsi="Times New Roman" w:cs="Times New Roman"/>
          <w:sz w:val="20"/>
          <w:szCs w:val="20"/>
          <w:lang w:val="en-US"/>
        </w:rPr>
        <w:t>mediterranean</w:t>
      </w:r>
      <w:proofErr w:type="spellEnd"/>
      <w:r w:rsidRPr="000F760C">
        <w:rPr>
          <w:rFonts w:ascii="Times New Roman" w:eastAsia="Times New Roman" w:hAnsi="Times New Roman" w:cs="Times New Roman"/>
          <w:sz w:val="20"/>
          <w:szCs w:val="20"/>
          <w:lang w:val="en-US"/>
        </w:rPr>
        <w:t xml:space="preserve"> sea. En </w:t>
      </w:r>
      <w:proofErr w:type="gramStart"/>
      <w:r w:rsidRPr="000F760C">
        <w:rPr>
          <w:rFonts w:ascii="Times New Roman" w:eastAsia="Times New Roman" w:hAnsi="Times New Roman" w:cs="Times New Roman"/>
          <w:i/>
          <w:iCs/>
          <w:sz w:val="20"/>
          <w:szCs w:val="20"/>
          <w:lang w:val="en-US"/>
        </w:rPr>
        <w:t>The</w:t>
      </w:r>
      <w:proofErr w:type="gramEnd"/>
      <w:r w:rsidRPr="000F760C">
        <w:rPr>
          <w:rFonts w:ascii="Times New Roman" w:eastAsia="Times New Roman" w:hAnsi="Times New Roman" w:cs="Times New Roman"/>
          <w:i/>
          <w:iCs/>
          <w:sz w:val="20"/>
          <w:szCs w:val="20"/>
          <w:lang w:val="en-US"/>
        </w:rPr>
        <w:t xml:space="preserve"> Cnidaria, past, present and Future: The World of Medusa and her Sisters</w:t>
      </w:r>
      <w:r w:rsidRPr="000F760C">
        <w:rPr>
          <w:rFonts w:ascii="Times New Roman" w:eastAsia="Times New Roman" w:hAnsi="Times New Roman" w:cs="Times New Roman"/>
          <w:sz w:val="20"/>
          <w:szCs w:val="20"/>
          <w:lang w:val="en-US"/>
        </w:rPr>
        <w:t>. https://doi.org/10.1007/978-3-319-31305-4_24</w:t>
      </w:r>
    </w:p>
    <w:p w14:paraId="21A68208" w14:textId="77777777" w:rsidR="003E3729" w:rsidRPr="000F760C" w:rsidRDefault="003E3729">
      <w:pPr>
        <w:autoSpaceDE w:val="0"/>
        <w:autoSpaceDN w:val="0"/>
        <w:ind w:hanging="480"/>
        <w:divId w:val="86969793"/>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lang w:val="en-US"/>
        </w:rPr>
        <w:t xml:space="preserve">Chopin, T., Cooper, J. A., Reid, G., Cross, S., &amp; Moore, C. (2012). Open-water integrated multi-trophic aquaculture: environmental </w:t>
      </w:r>
      <w:proofErr w:type="spellStart"/>
      <w:r w:rsidRPr="000F760C">
        <w:rPr>
          <w:rFonts w:ascii="Times New Roman" w:eastAsia="Times New Roman" w:hAnsi="Times New Roman" w:cs="Times New Roman"/>
          <w:sz w:val="20"/>
          <w:szCs w:val="20"/>
          <w:lang w:val="en-US"/>
        </w:rPr>
        <w:t>biomitigation</w:t>
      </w:r>
      <w:proofErr w:type="spellEnd"/>
      <w:r w:rsidRPr="000F760C">
        <w:rPr>
          <w:rFonts w:ascii="Times New Roman" w:eastAsia="Times New Roman" w:hAnsi="Times New Roman" w:cs="Times New Roman"/>
          <w:sz w:val="20"/>
          <w:szCs w:val="20"/>
          <w:lang w:val="en-US"/>
        </w:rPr>
        <w:t xml:space="preserve"> and economic diversification of fed aquaculture by extractive aquaculture. </w:t>
      </w:r>
      <w:r w:rsidRPr="000F760C">
        <w:rPr>
          <w:rFonts w:ascii="Times New Roman" w:eastAsia="Times New Roman" w:hAnsi="Times New Roman" w:cs="Times New Roman"/>
          <w:i/>
          <w:iCs/>
          <w:sz w:val="20"/>
          <w:szCs w:val="20"/>
          <w:lang w:val="en-US"/>
        </w:rPr>
        <w:t>Reviews in Aquaculture</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4</w:t>
      </w:r>
      <w:r w:rsidRPr="000F760C">
        <w:rPr>
          <w:rFonts w:ascii="Times New Roman" w:eastAsia="Times New Roman" w:hAnsi="Times New Roman" w:cs="Times New Roman"/>
          <w:sz w:val="20"/>
          <w:szCs w:val="20"/>
          <w:lang w:val="en-US"/>
        </w:rPr>
        <w:t>(4), 209-220. https://doi.org/10.1111/J.1753-5131.2012.01074.X</w:t>
      </w:r>
    </w:p>
    <w:p w14:paraId="0BD732E5" w14:textId="77777777" w:rsidR="003E3729" w:rsidRPr="000F760C" w:rsidRDefault="003E3729">
      <w:pPr>
        <w:autoSpaceDE w:val="0"/>
        <w:autoSpaceDN w:val="0"/>
        <w:ind w:hanging="480"/>
        <w:divId w:val="627704258"/>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lang w:val="en-US"/>
        </w:rPr>
        <w:t xml:space="preserve">Ciccone, R., </w:t>
      </w:r>
      <w:proofErr w:type="spellStart"/>
      <w:r w:rsidRPr="000F760C">
        <w:rPr>
          <w:rFonts w:ascii="Times New Roman" w:eastAsia="Times New Roman" w:hAnsi="Times New Roman" w:cs="Times New Roman"/>
          <w:sz w:val="20"/>
          <w:szCs w:val="20"/>
          <w:lang w:val="en-US"/>
        </w:rPr>
        <w:t>Piccialli</w:t>
      </w:r>
      <w:proofErr w:type="spellEnd"/>
      <w:r w:rsidRPr="000F760C">
        <w:rPr>
          <w:rFonts w:ascii="Times New Roman" w:eastAsia="Times New Roman" w:hAnsi="Times New Roman" w:cs="Times New Roman"/>
          <w:sz w:val="20"/>
          <w:szCs w:val="20"/>
          <w:lang w:val="en-US"/>
        </w:rPr>
        <w:t xml:space="preserve">, I., </w:t>
      </w:r>
      <w:proofErr w:type="spellStart"/>
      <w:r w:rsidRPr="000F760C">
        <w:rPr>
          <w:rFonts w:ascii="Times New Roman" w:eastAsia="Times New Roman" w:hAnsi="Times New Roman" w:cs="Times New Roman"/>
          <w:sz w:val="20"/>
          <w:szCs w:val="20"/>
          <w:lang w:val="en-US"/>
        </w:rPr>
        <w:t>Grieco</w:t>
      </w:r>
      <w:proofErr w:type="spellEnd"/>
      <w:r w:rsidRPr="000F760C">
        <w:rPr>
          <w:rFonts w:ascii="Times New Roman" w:eastAsia="Times New Roman" w:hAnsi="Times New Roman" w:cs="Times New Roman"/>
          <w:sz w:val="20"/>
          <w:szCs w:val="20"/>
          <w:lang w:val="en-US"/>
        </w:rPr>
        <w:t xml:space="preserve">, P., </w:t>
      </w:r>
      <w:proofErr w:type="spellStart"/>
      <w:r w:rsidRPr="000F760C">
        <w:rPr>
          <w:rFonts w:ascii="Times New Roman" w:eastAsia="Times New Roman" w:hAnsi="Times New Roman" w:cs="Times New Roman"/>
          <w:sz w:val="20"/>
          <w:szCs w:val="20"/>
          <w:lang w:val="en-US"/>
        </w:rPr>
        <w:t>Merlino</w:t>
      </w:r>
      <w:proofErr w:type="spellEnd"/>
      <w:r w:rsidRPr="000F760C">
        <w:rPr>
          <w:rFonts w:ascii="Times New Roman" w:eastAsia="Times New Roman" w:hAnsi="Times New Roman" w:cs="Times New Roman"/>
          <w:sz w:val="20"/>
          <w:szCs w:val="20"/>
          <w:lang w:val="en-US"/>
        </w:rPr>
        <w:t xml:space="preserve">, F., </w:t>
      </w:r>
      <w:proofErr w:type="spellStart"/>
      <w:r w:rsidRPr="000F760C">
        <w:rPr>
          <w:rFonts w:ascii="Times New Roman" w:eastAsia="Times New Roman" w:hAnsi="Times New Roman" w:cs="Times New Roman"/>
          <w:sz w:val="20"/>
          <w:szCs w:val="20"/>
          <w:lang w:val="en-US"/>
        </w:rPr>
        <w:t>Annunziato</w:t>
      </w:r>
      <w:proofErr w:type="spellEnd"/>
      <w:r w:rsidRPr="000F760C">
        <w:rPr>
          <w:rFonts w:ascii="Times New Roman" w:eastAsia="Times New Roman" w:hAnsi="Times New Roman" w:cs="Times New Roman"/>
          <w:sz w:val="20"/>
          <w:szCs w:val="20"/>
          <w:lang w:val="en-US"/>
        </w:rPr>
        <w:t xml:space="preserve">, L., &amp; </w:t>
      </w:r>
      <w:proofErr w:type="spellStart"/>
      <w:r w:rsidRPr="000F760C">
        <w:rPr>
          <w:rFonts w:ascii="Times New Roman" w:eastAsia="Times New Roman" w:hAnsi="Times New Roman" w:cs="Times New Roman"/>
          <w:sz w:val="20"/>
          <w:szCs w:val="20"/>
          <w:lang w:val="en-US"/>
        </w:rPr>
        <w:t>Pannaccione</w:t>
      </w:r>
      <w:proofErr w:type="spellEnd"/>
      <w:r w:rsidRPr="000F760C">
        <w:rPr>
          <w:rFonts w:ascii="Times New Roman" w:eastAsia="Times New Roman" w:hAnsi="Times New Roman" w:cs="Times New Roman"/>
          <w:sz w:val="20"/>
          <w:szCs w:val="20"/>
          <w:lang w:val="en-US"/>
        </w:rPr>
        <w:t>, A. (2019). Synthesis and Pharmacological Evaluation of a Novel Peptide Based on Anemonia sulcata BDS-I Toxin as a New K V 3.4 Inhibitor Exerting a Neuroprotective Effect Against Amyloid-</w:t>
      </w:r>
      <w:r w:rsidRPr="000F760C">
        <w:rPr>
          <w:rFonts w:ascii="Times New Roman" w:eastAsia="Times New Roman" w:hAnsi="Times New Roman" w:cs="Times New Roman"/>
          <w:sz w:val="20"/>
          <w:szCs w:val="20"/>
        </w:rPr>
        <w:t>β</w:t>
      </w:r>
      <w:r w:rsidRPr="000F760C">
        <w:rPr>
          <w:rFonts w:ascii="Times New Roman" w:eastAsia="Times New Roman" w:hAnsi="Times New Roman" w:cs="Times New Roman"/>
          <w:sz w:val="20"/>
          <w:szCs w:val="20"/>
          <w:lang w:val="en-US"/>
        </w:rPr>
        <w:t xml:space="preserve"> Peptide. </w:t>
      </w:r>
      <w:r w:rsidRPr="000F760C">
        <w:rPr>
          <w:rFonts w:ascii="Times New Roman" w:eastAsia="Times New Roman" w:hAnsi="Times New Roman" w:cs="Times New Roman"/>
          <w:i/>
          <w:iCs/>
          <w:sz w:val="20"/>
          <w:szCs w:val="20"/>
          <w:lang w:val="en-US"/>
        </w:rPr>
        <w:t>Frontiers in chemistry</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7</w:t>
      </w:r>
      <w:r w:rsidRPr="000F760C">
        <w:rPr>
          <w:rFonts w:ascii="Times New Roman" w:eastAsia="Times New Roman" w:hAnsi="Times New Roman" w:cs="Times New Roman"/>
          <w:sz w:val="20"/>
          <w:szCs w:val="20"/>
          <w:lang w:val="en-US"/>
        </w:rPr>
        <w:t>. https://doi.org/10.3389/FCHEM.2019.00479</w:t>
      </w:r>
    </w:p>
    <w:p w14:paraId="59C82154" w14:textId="77777777" w:rsidR="003E3729" w:rsidRPr="000F760C" w:rsidRDefault="003E3729">
      <w:pPr>
        <w:autoSpaceDE w:val="0"/>
        <w:autoSpaceDN w:val="0"/>
        <w:ind w:hanging="480"/>
        <w:divId w:val="89742690"/>
        <w:rPr>
          <w:rFonts w:ascii="Times New Roman" w:eastAsia="Times New Roman" w:hAnsi="Times New Roman" w:cs="Times New Roman"/>
          <w:sz w:val="20"/>
          <w:szCs w:val="20"/>
        </w:rPr>
      </w:pPr>
      <w:r w:rsidRPr="000F760C">
        <w:rPr>
          <w:rFonts w:ascii="Times New Roman" w:eastAsia="Times New Roman" w:hAnsi="Times New Roman" w:cs="Times New Roman"/>
          <w:sz w:val="20"/>
          <w:szCs w:val="20"/>
          <w:lang w:val="en-US"/>
        </w:rPr>
        <w:t xml:space="preserve">Davy, S. K., </w:t>
      </w:r>
      <w:proofErr w:type="spellStart"/>
      <w:r w:rsidRPr="000F760C">
        <w:rPr>
          <w:rFonts w:ascii="Times New Roman" w:eastAsia="Times New Roman" w:hAnsi="Times New Roman" w:cs="Times New Roman"/>
          <w:sz w:val="20"/>
          <w:szCs w:val="20"/>
          <w:lang w:val="en-US"/>
        </w:rPr>
        <w:t>Allemand</w:t>
      </w:r>
      <w:proofErr w:type="spellEnd"/>
      <w:r w:rsidRPr="000F760C">
        <w:rPr>
          <w:rFonts w:ascii="Times New Roman" w:eastAsia="Times New Roman" w:hAnsi="Times New Roman" w:cs="Times New Roman"/>
          <w:sz w:val="20"/>
          <w:szCs w:val="20"/>
          <w:lang w:val="en-US"/>
        </w:rPr>
        <w:t xml:space="preserve">, D., &amp; Weis, V. M. (2012). Cell Biology of Cnidarian-Dinoflagellate Symbiosis. </w:t>
      </w:r>
      <w:proofErr w:type="spellStart"/>
      <w:r w:rsidRPr="000F760C">
        <w:rPr>
          <w:rFonts w:ascii="Times New Roman" w:eastAsia="Times New Roman" w:hAnsi="Times New Roman" w:cs="Times New Roman"/>
          <w:i/>
          <w:iCs/>
          <w:sz w:val="20"/>
          <w:szCs w:val="20"/>
        </w:rPr>
        <w:t>Microbiology</w:t>
      </w:r>
      <w:proofErr w:type="spellEnd"/>
      <w:r w:rsidRPr="000F760C">
        <w:rPr>
          <w:rFonts w:ascii="Times New Roman" w:eastAsia="Times New Roman" w:hAnsi="Times New Roman" w:cs="Times New Roman"/>
          <w:i/>
          <w:iCs/>
          <w:sz w:val="20"/>
          <w:szCs w:val="20"/>
        </w:rPr>
        <w:t xml:space="preserve"> and Molecular </w:t>
      </w:r>
      <w:proofErr w:type="spellStart"/>
      <w:r w:rsidRPr="000F760C">
        <w:rPr>
          <w:rFonts w:ascii="Times New Roman" w:eastAsia="Times New Roman" w:hAnsi="Times New Roman" w:cs="Times New Roman"/>
          <w:i/>
          <w:iCs/>
          <w:sz w:val="20"/>
          <w:szCs w:val="20"/>
        </w:rPr>
        <w:t>Biology</w:t>
      </w:r>
      <w:proofErr w:type="spellEnd"/>
      <w:r w:rsidRPr="000F760C">
        <w:rPr>
          <w:rFonts w:ascii="Times New Roman" w:eastAsia="Times New Roman" w:hAnsi="Times New Roman" w:cs="Times New Roman"/>
          <w:i/>
          <w:iCs/>
          <w:sz w:val="20"/>
          <w:szCs w:val="20"/>
        </w:rPr>
        <w:t xml:space="preserve"> </w:t>
      </w:r>
      <w:proofErr w:type="spellStart"/>
      <w:r w:rsidRPr="000F760C">
        <w:rPr>
          <w:rFonts w:ascii="Times New Roman" w:eastAsia="Times New Roman" w:hAnsi="Times New Roman" w:cs="Times New Roman"/>
          <w:i/>
          <w:iCs/>
          <w:sz w:val="20"/>
          <w:szCs w:val="20"/>
        </w:rPr>
        <w:t>Reviews</w:t>
      </w:r>
      <w:proofErr w:type="spellEnd"/>
      <w:r w:rsidRPr="000F760C">
        <w:rPr>
          <w:rFonts w:ascii="Times New Roman" w:eastAsia="Times New Roman" w:hAnsi="Times New Roman" w:cs="Times New Roman"/>
          <w:sz w:val="20"/>
          <w:szCs w:val="20"/>
        </w:rPr>
        <w:t xml:space="preserve">, </w:t>
      </w:r>
      <w:r w:rsidRPr="000F760C">
        <w:rPr>
          <w:rFonts w:ascii="Times New Roman" w:eastAsia="Times New Roman" w:hAnsi="Times New Roman" w:cs="Times New Roman"/>
          <w:i/>
          <w:iCs/>
          <w:sz w:val="20"/>
          <w:szCs w:val="20"/>
        </w:rPr>
        <w:t>76</w:t>
      </w:r>
      <w:r w:rsidRPr="000F760C">
        <w:rPr>
          <w:rFonts w:ascii="Times New Roman" w:eastAsia="Times New Roman" w:hAnsi="Times New Roman" w:cs="Times New Roman"/>
          <w:sz w:val="20"/>
          <w:szCs w:val="20"/>
        </w:rPr>
        <w:t>(2). https://doi.org/10.1128/mmbr.05014-11</w:t>
      </w:r>
    </w:p>
    <w:p w14:paraId="6DB37ECF" w14:textId="77777777" w:rsidR="003E3729" w:rsidRPr="000F760C" w:rsidRDefault="003E3729">
      <w:pPr>
        <w:autoSpaceDE w:val="0"/>
        <w:autoSpaceDN w:val="0"/>
        <w:ind w:hanging="480"/>
        <w:divId w:val="534274289"/>
        <w:rPr>
          <w:rFonts w:ascii="Times New Roman" w:eastAsia="Times New Roman" w:hAnsi="Times New Roman" w:cs="Times New Roman"/>
          <w:sz w:val="20"/>
          <w:szCs w:val="20"/>
        </w:rPr>
      </w:pPr>
      <w:r w:rsidRPr="000F760C">
        <w:rPr>
          <w:rFonts w:ascii="Times New Roman" w:eastAsia="Times New Roman" w:hAnsi="Times New Roman" w:cs="Times New Roman"/>
          <w:sz w:val="20"/>
          <w:szCs w:val="20"/>
        </w:rPr>
        <w:t xml:space="preserve">Daza Cordero, J. L., del Castillo y Rey, F., &amp; Márquez Pascual, I. (2002). </w:t>
      </w:r>
      <w:r w:rsidRPr="000F760C">
        <w:rPr>
          <w:rFonts w:ascii="Times New Roman" w:eastAsia="Times New Roman" w:hAnsi="Times New Roman" w:cs="Times New Roman"/>
          <w:i/>
          <w:iCs/>
          <w:sz w:val="20"/>
          <w:szCs w:val="20"/>
        </w:rPr>
        <w:t>La Pesquería del Erizo y Anémona de Mar en el Litoral de Cádiz y Málaga</w:t>
      </w:r>
      <w:r w:rsidRPr="000F760C">
        <w:rPr>
          <w:rFonts w:ascii="Times New Roman" w:eastAsia="Times New Roman" w:hAnsi="Times New Roman" w:cs="Times New Roman"/>
          <w:sz w:val="20"/>
          <w:szCs w:val="20"/>
        </w:rPr>
        <w:t>. https://www.juntadeandalucia.es/servicios/publicaciones/detalle/43547.html</w:t>
      </w:r>
    </w:p>
    <w:p w14:paraId="1A14CF9A" w14:textId="77777777" w:rsidR="003E3729" w:rsidRPr="000F760C" w:rsidRDefault="003E3729">
      <w:pPr>
        <w:autoSpaceDE w:val="0"/>
        <w:autoSpaceDN w:val="0"/>
        <w:ind w:hanging="480"/>
        <w:divId w:val="675500775"/>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rPr>
        <w:t xml:space="preserve">Den Hartog, G. J. M., </w:t>
      </w:r>
      <w:proofErr w:type="spellStart"/>
      <w:r w:rsidRPr="000F760C">
        <w:rPr>
          <w:rFonts w:ascii="Times New Roman" w:eastAsia="Times New Roman" w:hAnsi="Times New Roman" w:cs="Times New Roman"/>
          <w:sz w:val="20"/>
          <w:szCs w:val="20"/>
        </w:rPr>
        <w:t>Haenen</w:t>
      </w:r>
      <w:proofErr w:type="spellEnd"/>
      <w:r w:rsidRPr="000F760C">
        <w:rPr>
          <w:rFonts w:ascii="Times New Roman" w:eastAsia="Times New Roman" w:hAnsi="Times New Roman" w:cs="Times New Roman"/>
          <w:sz w:val="20"/>
          <w:szCs w:val="20"/>
        </w:rPr>
        <w:t xml:space="preserve">, G. R. M. M., </w:t>
      </w:r>
      <w:proofErr w:type="spellStart"/>
      <w:r w:rsidRPr="000F760C">
        <w:rPr>
          <w:rFonts w:ascii="Times New Roman" w:eastAsia="Times New Roman" w:hAnsi="Times New Roman" w:cs="Times New Roman"/>
          <w:sz w:val="20"/>
          <w:szCs w:val="20"/>
        </w:rPr>
        <w:t>Vegt</w:t>
      </w:r>
      <w:proofErr w:type="spellEnd"/>
      <w:r w:rsidRPr="000F760C">
        <w:rPr>
          <w:rFonts w:ascii="Times New Roman" w:eastAsia="Times New Roman" w:hAnsi="Times New Roman" w:cs="Times New Roman"/>
          <w:sz w:val="20"/>
          <w:szCs w:val="20"/>
        </w:rPr>
        <w:t xml:space="preserve">, E., Van der </w:t>
      </w:r>
      <w:proofErr w:type="spellStart"/>
      <w:r w:rsidRPr="000F760C">
        <w:rPr>
          <w:rFonts w:ascii="Times New Roman" w:eastAsia="Times New Roman" w:hAnsi="Times New Roman" w:cs="Times New Roman"/>
          <w:sz w:val="20"/>
          <w:szCs w:val="20"/>
        </w:rPr>
        <w:t>Vijgh</w:t>
      </w:r>
      <w:proofErr w:type="spellEnd"/>
      <w:r w:rsidRPr="000F760C">
        <w:rPr>
          <w:rFonts w:ascii="Times New Roman" w:eastAsia="Times New Roman" w:hAnsi="Times New Roman" w:cs="Times New Roman"/>
          <w:sz w:val="20"/>
          <w:szCs w:val="20"/>
        </w:rPr>
        <w:t xml:space="preserve">, W. J. F., &amp; </w:t>
      </w:r>
      <w:proofErr w:type="spellStart"/>
      <w:r w:rsidRPr="000F760C">
        <w:rPr>
          <w:rFonts w:ascii="Times New Roman" w:eastAsia="Times New Roman" w:hAnsi="Times New Roman" w:cs="Times New Roman"/>
          <w:sz w:val="20"/>
          <w:szCs w:val="20"/>
        </w:rPr>
        <w:t>Bast</w:t>
      </w:r>
      <w:proofErr w:type="spellEnd"/>
      <w:r w:rsidRPr="000F760C">
        <w:rPr>
          <w:rFonts w:ascii="Times New Roman" w:eastAsia="Times New Roman" w:hAnsi="Times New Roman" w:cs="Times New Roman"/>
          <w:sz w:val="20"/>
          <w:szCs w:val="20"/>
        </w:rPr>
        <w:t xml:space="preserve">, A. (2003). </w:t>
      </w:r>
      <w:r w:rsidRPr="000F760C">
        <w:rPr>
          <w:rFonts w:ascii="Times New Roman" w:eastAsia="Times New Roman" w:hAnsi="Times New Roman" w:cs="Times New Roman"/>
          <w:sz w:val="20"/>
          <w:szCs w:val="20"/>
          <w:lang w:val="en-US"/>
        </w:rPr>
        <w:t xml:space="preserve">Superoxide dismutase: the balance between prevention and induction of oxidative damage. </w:t>
      </w:r>
      <w:proofErr w:type="spellStart"/>
      <w:r w:rsidRPr="000F760C">
        <w:rPr>
          <w:rFonts w:ascii="Times New Roman" w:eastAsia="Times New Roman" w:hAnsi="Times New Roman" w:cs="Times New Roman"/>
          <w:i/>
          <w:iCs/>
          <w:sz w:val="20"/>
          <w:szCs w:val="20"/>
          <w:lang w:val="en-US"/>
        </w:rPr>
        <w:t>Chemico</w:t>
      </w:r>
      <w:proofErr w:type="spellEnd"/>
      <w:r w:rsidRPr="000F760C">
        <w:rPr>
          <w:rFonts w:ascii="Times New Roman" w:eastAsia="Times New Roman" w:hAnsi="Times New Roman" w:cs="Times New Roman"/>
          <w:i/>
          <w:iCs/>
          <w:sz w:val="20"/>
          <w:szCs w:val="20"/>
          <w:lang w:val="en-US"/>
        </w:rPr>
        <w:t>-Biological Interactions</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145</w:t>
      </w:r>
      <w:r w:rsidRPr="000F760C">
        <w:rPr>
          <w:rFonts w:ascii="Times New Roman" w:eastAsia="Times New Roman" w:hAnsi="Times New Roman" w:cs="Times New Roman"/>
          <w:sz w:val="20"/>
          <w:szCs w:val="20"/>
          <w:lang w:val="en-US"/>
        </w:rPr>
        <w:t>(1), 33-39. https://doi.org/10.1016/S0009-2797(02)00160-6</w:t>
      </w:r>
    </w:p>
    <w:p w14:paraId="2B6CF8ED" w14:textId="77777777" w:rsidR="003E3729" w:rsidRPr="000F760C" w:rsidRDefault="003E3729">
      <w:pPr>
        <w:autoSpaceDE w:val="0"/>
        <w:autoSpaceDN w:val="0"/>
        <w:ind w:hanging="480"/>
        <w:divId w:val="233200254"/>
        <w:rPr>
          <w:rFonts w:ascii="Times New Roman" w:eastAsia="Times New Roman" w:hAnsi="Times New Roman" w:cs="Times New Roman"/>
          <w:sz w:val="20"/>
          <w:szCs w:val="20"/>
        </w:rPr>
      </w:pPr>
      <w:r w:rsidRPr="000F760C">
        <w:rPr>
          <w:rFonts w:ascii="Times New Roman" w:eastAsia="Times New Roman" w:hAnsi="Times New Roman" w:cs="Times New Roman"/>
          <w:sz w:val="20"/>
          <w:szCs w:val="20"/>
          <w:lang w:val="en-US"/>
        </w:rPr>
        <w:t xml:space="preserve">FAO. (2022a). </w:t>
      </w:r>
      <w:r w:rsidRPr="000F760C">
        <w:rPr>
          <w:rFonts w:ascii="Times New Roman" w:eastAsia="Times New Roman" w:hAnsi="Times New Roman" w:cs="Times New Roman"/>
          <w:i/>
          <w:iCs/>
          <w:sz w:val="20"/>
          <w:szCs w:val="20"/>
          <w:lang w:val="en-US"/>
        </w:rPr>
        <w:t>Blue Transformation - Roadmap 2022–2030: A vision for FAO’s work on aquatic food systems</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sz w:val="20"/>
          <w:szCs w:val="20"/>
        </w:rPr>
        <w:t>FAO. https://doi.org/10.4060/cc0459en</w:t>
      </w:r>
    </w:p>
    <w:p w14:paraId="0E96557F" w14:textId="77777777" w:rsidR="003E3729" w:rsidRPr="000F760C" w:rsidRDefault="003E3729">
      <w:pPr>
        <w:autoSpaceDE w:val="0"/>
        <w:autoSpaceDN w:val="0"/>
        <w:ind w:hanging="480"/>
        <w:divId w:val="935600894"/>
        <w:rPr>
          <w:rFonts w:ascii="Times New Roman" w:eastAsia="Times New Roman" w:hAnsi="Times New Roman" w:cs="Times New Roman"/>
          <w:sz w:val="20"/>
          <w:szCs w:val="20"/>
        </w:rPr>
      </w:pPr>
      <w:r w:rsidRPr="000F760C">
        <w:rPr>
          <w:rFonts w:ascii="Times New Roman" w:eastAsia="Times New Roman" w:hAnsi="Times New Roman" w:cs="Times New Roman"/>
          <w:sz w:val="20"/>
          <w:szCs w:val="20"/>
        </w:rPr>
        <w:t xml:space="preserve">FAO. (2022b). El estado mundial de la pesca y la acuicultura 2022. </w:t>
      </w:r>
      <w:r w:rsidRPr="000F760C">
        <w:rPr>
          <w:rFonts w:ascii="Times New Roman" w:eastAsia="Times New Roman" w:hAnsi="Times New Roman" w:cs="Times New Roman"/>
          <w:i/>
          <w:iCs/>
          <w:sz w:val="20"/>
          <w:szCs w:val="20"/>
        </w:rPr>
        <w:t>El estado mundial de la pesca y la acuicultura 2022</w:t>
      </w:r>
      <w:r w:rsidRPr="000F760C">
        <w:rPr>
          <w:rFonts w:ascii="Times New Roman" w:eastAsia="Times New Roman" w:hAnsi="Times New Roman" w:cs="Times New Roman"/>
          <w:sz w:val="20"/>
          <w:szCs w:val="20"/>
        </w:rPr>
        <w:t>. https://doi.org/https://doi.org/10.4060/cc0461es</w:t>
      </w:r>
    </w:p>
    <w:p w14:paraId="385AA1DC" w14:textId="77777777" w:rsidR="003E3729" w:rsidRPr="000F760C" w:rsidRDefault="003E3729">
      <w:pPr>
        <w:autoSpaceDE w:val="0"/>
        <w:autoSpaceDN w:val="0"/>
        <w:ind w:hanging="480"/>
        <w:divId w:val="170948283"/>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lang w:val="en-US"/>
        </w:rPr>
        <w:t xml:space="preserve">Fraser, N., </w:t>
      </w:r>
      <w:proofErr w:type="spellStart"/>
      <w:r w:rsidRPr="000F760C">
        <w:rPr>
          <w:rFonts w:ascii="Times New Roman" w:eastAsia="Times New Roman" w:hAnsi="Times New Roman" w:cs="Times New Roman"/>
          <w:sz w:val="20"/>
          <w:szCs w:val="20"/>
          <w:lang w:val="en-US"/>
        </w:rPr>
        <w:t>Mangubhai</w:t>
      </w:r>
      <w:proofErr w:type="spellEnd"/>
      <w:r w:rsidRPr="000F760C">
        <w:rPr>
          <w:rFonts w:ascii="Times New Roman" w:eastAsia="Times New Roman" w:hAnsi="Times New Roman" w:cs="Times New Roman"/>
          <w:sz w:val="20"/>
          <w:szCs w:val="20"/>
          <w:lang w:val="en-US"/>
        </w:rPr>
        <w:t xml:space="preserve">, S., Hall, K., &amp; Scott, A. (2021). Sea anemones in the marine aquarium trade: Market preferences indicate opportunities for mariculture and conservation. </w:t>
      </w:r>
      <w:r w:rsidRPr="000F760C">
        <w:rPr>
          <w:rFonts w:ascii="Times New Roman" w:eastAsia="Times New Roman" w:hAnsi="Times New Roman" w:cs="Times New Roman"/>
          <w:i/>
          <w:iCs/>
          <w:sz w:val="20"/>
          <w:szCs w:val="20"/>
          <w:lang w:val="en-US"/>
        </w:rPr>
        <w:t>Aquatic Conservation: Marine and Freshwater Ecosystems</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31</w:t>
      </w:r>
      <w:r w:rsidRPr="000F760C">
        <w:rPr>
          <w:rFonts w:ascii="Times New Roman" w:eastAsia="Times New Roman" w:hAnsi="Times New Roman" w:cs="Times New Roman"/>
          <w:sz w:val="20"/>
          <w:szCs w:val="20"/>
          <w:lang w:val="en-US"/>
        </w:rPr>
        <w:t>(12), 3594-3606. https://doi.org/10.1002/AQC.3733</w:t>
      </w:r>
    </w:p>
    <w:p w14:paraId="08003BA8" w14:textId="77777777" w:rsidR="003E3729" w:rsidRPr="000F760C" w:rsidRDefault="003E3729">
      <w:pPr>
        <w:autoSpaceDE w:val="0"/>
        <w:autoSpaceDN w:val="0"/>
        <w:ind w:hanging="480"/>
        <w:divId w:val="306587658"/>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lang w:val="en-US"/>
        </w:rPr>
        <w:t xml:space="preserve">Furla, P., </w:t>
      </w:r>
      <w:proofErr w:type="spellStart"/>
      <w:r w:rsidRPr="000F760C">
        <w:rPr>
          <w:rFonts w:ascii="Times New Roman" w:eastAsia="Times New Roman" w:hAnsi="Times New Roman" w:cs="Times New Roman"/>
          <w:sz w:val="20"/>
          <w:szCs w:val="20"/>
          <w:lang w:val="en-US"/>
        </w:rPr>
        <w:t>Allemand</w:t>
      </w:r>
      <w:proofErr w:type="spellEnd"/>
      <w:r w:rsidRPr="000F760C">
        <w:rPr>
          <w:rFonts w:ascii="Times New Roman" w:eastAsia="Times New Roman" w:hAnsi="Times New Roman" w:cs="Times New Roman"/>
          <w:sz w:val="20"/>
          <w:szCs w:val="20"/>
          <w:lang w:val="en-US"/>
        </w:rPr>
        <w:t xml:space="preserve">, D., </w:t>
      </w:r>
      <w:proofErr w:type="spellStart"/>
      <w:r w:rsidRPr="000F760C">
        <w:rPr>
          <w:rFonts w:ascii="Times New Roman" w:eastAsia="Times New Roman" w:hAnsi="Times New Roman" w:cs="Times New Roman"/>
          <w:sz w:val="20"/>
          <w:szCs w:val="20"/>
          <w:lang w:val="en-US"/>
        </w:rPr>
        <w:t>Shick</w:t>
      </w:r>
      <w:proofErr w:type="spellEnd"/>
      <w:r w:rsidRPr="000F760C">
        <w:rPr>
          <w:rFonts w:ascii="Times New Roman" w:eastAsia="Times New Roman" w:hAnsi="Times New Roman" w:cs="Times New Roman"/>
          <w:sz w:val="20"/>
          <w:szCs w:val="20"/>
          <w:lang w:val="en-US"/>
        </w:rPr>
        <w:t>, J. M., Ferrier-</w:t>
      </w:r>
      <w:proofErr w:type="spellStart"/>
      <w:r w:rsidRPr="000F760C">
        <w:rPr>
          <w:rFonts w:ascii="Times New Roman" w:eastAsia="Times New Roman" w:hAnsi="Times New Roman" w:cs="Times New Roman"/>
          <w:sz w:val="20"/>
          <w:szCs w:val="20"/>
          <w:lang w:val="en-US"/>
        </w:rPr>
        <w:t>Pagès</w:t>
      </w:r>
      <w:proofErr w:type="spellEnd"/>
      <w:r w:rsidRPr="000F760C">
        <w:rPr>
          <w:rFonts w:ascii="Times New Roman" w:eastAsia="Times New Roman" w:hAnsi="Times New Roman" w:cs="Times New Roman"/>
          <w:sz w:val="20"/>
          <w:szCs w:val="20"/>
          <w:lang w:val="en-US"/>
        </w:rPr>
        <w:t xml:space="preserve">, C., </w:t>
      </w:r>
      <w:proofErr w:type="spellStart"/>
      <w:r w:rsidRPr="000F760C">
        <w:rPr>
          <w:rFonts w:ascii="Times New Roman" w:eastAsia="Times New Roman" w:hAnsi="Times New Roman" w:cs="Times New Roman"/>
          <w:sz w:val="20"/>
          <w:szCs w:val="20"/>
          <w:lang w:val="en-US"/>
        </w:rPr>
        <w:t>Richier</w:t>
      </w:r>
      <w:proofErr w:type="spellEnd"/>
      <w:r w:rsidRPr="000F760C">
        <w:rPr>
          <w:rFonts w:ascii="Times New Roman" w:eastAsia="Times New Roman" w:hAnsi="Times New Roman" w:cs="Times New Roman"/>
          <w:sz w:val="20"/>
          <w:szCs w:val="20"/>
          <w:lang w:val="en-US"/>
        </w:rPr>
        <w:t xml:space="preserve">, S., </w:t>
      </w:r>
      <w:proofErr w:type="spellStart"/>
      <w:r w:rsidRPr="000F760C">
        <w:rPr>
          <w:rFonts w:ascii="Times New Roman" w:eastAsia="Times New Roman" w:hAnsi="Times New Roman" w:cs="Times New Roman"/>
          <w:sz w:val="20"/>
          <w:szCs w:val="20"/>
          <w:lang w:val="en-US"/>
        </w:rPr>
        <w:t>Plantivaux</w:t>
      </w:r>
      <w:proofErr w:type="spellEnd"/>
      <w:r w:rsidRPr="000F760C">
        <w:rPr>
          <w:rFonts w:ascii="Times New Roman" w:eastAsia="Times New Roman" w:hAnsi="Times New Roman" w:cs="Times New Roman"/>
          <w:sz w:val="20"/>
          <w:szCs w:val="20"/>
          <w:lang w:val="en-US"/>
        </w:rPr>
        <w:t xml:space="preserve">, A., Merle, P. L., &amp; </w:t>
      </w:r>
      <w:proofErr w:type="spellStart"/>
      <w:r w:rsidRPr="000F760C">
        <w:rPr>
          <w:rFonts w:ascii="Times New Roman" w:eastAsia="Times New Roman" w:hAnsi="Times New Roman" w:cs="Times New Roman"/>
          <w:sz w:val="20"/>
          <w:szCs w:val="20"/>
          <w:lang w:val="en-US"/>
        </w:rPr>
        <w:t>Tambutté</w:t>
      </w:r>
      <w:proofErr w:type="spellEnd"/>
      <w:r w:rsidRPr="000F760C">
        <w:rPr>
          <w:rFonts w:ascii="Times New Roman" w:eastAsia="Times New Roman" w:hAnsi="Times New Roman" w:cs="Times New Roman"/>
          <w:sz w:val="20"/>
          <w:szCs w:val="20"/>
          <w:lang w:val="en-US"/>
        </w:rPr>
        <w:t xml:space="preserve">, S. (2005). The symbiotic anthozoan: A physiological chimera between alga and animal. </w:t>
      </w:r>
      <w:r w:rsidRPr="000F760C">
        <w:rPr>
          <w:rFonts w:ascii="Times New Roman" w:eastAsia="Times New Roman" w:hAnsi="Times New Roman" w:cs="Times New Roman"/>
          <w:i/>
          <w:iCs/>
          <w:sz w:val="20"/>
          <w:szCs w:val="20"/>
          <w:lang w:val="en-US"/>
        </w:rPr>
        <w:t>Integrative and Comparative Biology</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45</w:t>
      </w:r>
      <w:r w:rsidRPr="000F760C">
        <w:rPr>
          <w:rFonts w:ascii="Times New Roman" w:eastAsia="Times New Roman" w:hAnsi="Times New Roman" w:cs="Times New Roman"/>
          <w:sz w:val="20"/>
          <w:szCs w:val="20"/>
          <w:lang w:val="en-US"/>
        </w:rPr>
        <w:t>(4). https://doi.org/10.1093/icb/45.4.595</w:t>
      </w:r>
    </w:p>
    <w:p w14:paraId="0BFD617E" w14:textId="77777777" w:rsidR="003E3729" w:rsidRPr="000F760C" w:rsidRDefault="003E3729">
      <w:pPr>
        <w:autoSpaceDE w:val="0"/>
        <w:autoSpaceDN w:val="0"/>
        <w:ind w:hanging="480"/>
        <w:divId w:val="757485096"/>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lang w:val="en-US"/>
        </w:rPr>
        <w:lastRenderedPageBreak/>
        <w:t xml:space="preserve">Guerrero, S., &amp; Cremades, J. (2012). </w:t>
      </w:r>
      <w:r w:rsidRPr="000F760C">
        <w:rPr>
          <w:rFonts w:ascii="Times New Roman" w:eastAsia="Times New Roman" w:hAnsi="Times New Roman" w:cs="Times New Roman"/>
          <w:i/>
          <w:iCs/>
          <w:sz w:val="20"/>
          <w:szCs w:val="20"/>
          <w:lang w:val="en-US"/>
        </w:rPr>
        <w:t>Integrated Multi-trophic Aquaculture (IMTA): A sustainable, pioneering alternative for marine cultures in Galicia.</w:t>
      </w:r>
      <w:r w:rsidRPr="000F760C">
        <w:rPr>
          <w:rFonts w:ascii="Times New Roman" w:eastAsia="Times New Roman" w:hAnsi="Times New Roman" w:cs="Times New Roman"/>
          <w:sz w:val="20"/>
          <w:szCs w:val="20"/>
          <w:lang w:val="en-US"/>
        </w:rPr>
        <w:t xml:space="preserve"> (C. J. Guerrero S., Ed.). Regional Government of Galicia (Spain). https://hal.archives-ouvertes.fr/hal-00743395</w:t>
      </w:r>
    </w:p>
    <w:p w14:paraId="1291E0DD" w14:textId="77777777" w:rsidR="003E3729" w:rsidRPr="000F760C" w:rsidRDefault="003E3729">
      <w:pPr>
        <w:autoSpaceDE w:val="0"/>
        <w:autoSpaceDN w:val="0"/>
        <w:ind w:hanging="480"/>
        <w:divId w:val="35546277"/>
        <w:rPr>
          <w:rFonts w:ascii="Times New Roman" w:eastAsia="Times New Roman" w:hAnsi="Times New Roman" w:cs="Times New Roman"/>
          <w:sz w:val="20"/>
          <w:szCs w:val="20"/>
          <w:lang w:val="en-US"/>
        </w:rPr>
      </w:pPr>
      <w:proofErr w:type="spellStart"/>
      <w:r w:rsidRPr="000F760C">
        <w:rPr>
          <w:rFonts w:ascii="Times New Roman" w:eastAsia="Times New Roman" w:hAnsi="Times New Roman" w:cs="Times New Roman"/>
          <w:sz w:val="20"/>
          <w:szCs w:val="20"/>
        </w:rPr>
        <w:t>Hodar</w:t>
      </w:r>
      <w:proofErr w:type="spellEnd"/>
      <w:r w:rsidRPr="000F760C">
        <w:rPr>
          <w:rFonts w:ascii="Times New Roman" w:eastAsia="Times New Roman" w:hAnsi="Times New Roman" w:cs="Times New Roman"/>
          <w:sz w:val="20"/>
          <w:szCs w:val="20"/>
        </w:rPr>
        <w:t xml:space="preserve">, A. R., </w:t>
      </w:r>
      <w:proofErr w:type="spellStart"/>
      <w:r w:rsidRPr="000F760C">
        <w:rPr>
          <w:rFonts w:ascii="Times New Roman" w:eastAsia="Times New Roman" w:hAnsi="Times New Roman" w:cs="Times New Roman"/>
          <w:sz w:val="20"/>
          <w:szCs w:val="20"/>
        </w:rPr>
        <w:t>Vasava</w:t>
      </w:r>
      <w:proofErr w:type="spellEnd"/>
      <w:r w:rsidRPr="000F760C">
        <w:rPr>
          <w:rFonts w:ascii="Times New Roman" w:eastAsia="Times New Roman" w:hAnsi="Times New Roman" w:cs="Times New Roman"/>
          <w:sz w:val="20"/>
          <w:szCs w:val="20"/>
        </w:rPr>
        <w:t xml:space="preserve">, R. J., </w:t>
      </w:r>
      <w:proofErr w:type="spellStart"/>
      <w:r w:rsidRPr="000F760C">
        <w:rPr>
          <w:rFonts w:ascii="Times New Roman" w:eastAsia="Times New Roman" w:hAnsi="Times New Roman" w:cs="Times New Roman"/>
          <w:sz w:val="20"/>
          <w:szCs w:val="20"/>
        </w:rPr>
        <w:t>Mahavadiya</w:t>
      </w:r>
      <w:proofErr w:type="spellEnd"/>
      <w:r w:rsidRPr="000F760C">
        <w:rPr>
          <w:rFonts w:ascii="Times New Roman" w:eastAsia="Times New Roman" w:hAnsi="Times New Roman" w:cs="Times New Roman"/>
          <w:sz w:val="20"/>
          <w:szCs w:val="20"/>
        </w:rPr>
        <w:t xml:space="preserve">, D. R., &amp; </w:t>
      </w:r>
      <w:proofErr w:type="spellStart"/>
      <w:r w:rsidRPr="000F760C">
        <w:rPr>
          <w:rFonts w:ascii="Times New Roman" w:eastAsia="Times New Roman" w:hAnsi="Times New Roman" w:cs="Times New Roman"/>
          <w:sz w:val="20"/>
          <w:szCs w:val="20"/>
        </w:rPr>
        <w:t>Joshi</w:t>
      </w:r>
      <w:proofErr w:type="spellEnd"/>
      <w:r w:rsidRPr="000F760C">
        <w:rPr>
          <w:rFonts w:ascii="Times New Roman" w:eastAsia="Times New Roman" w:hAnsi="Times New Roman" w:cs="Times New Roman"/>
          <w:sz w:val="20"/>
          <w:szCs w:val="20"/>
        </w:rPr>
        <w:t xml:space="preserve">, N. H. (2020). </w:t>
      </w:r>
      <w:r w:rsidRPr="000F760C">
        <w:rPr>
          <w:rFonts w:ascii="Times New Roman" w:eastAsia="Times New Roman" w:hAnsi="Times New Roman" w:cs="Times New Roman"/>
          <w:sz w:val="20"/>
          <w:szCs w:val="20"/>
          <w:lang w:val="en-US"/>
        </w:rPr>
        <w:t xml:space="preserve">Fish meal and fish oil replacement for aqua feed formulation by using alternative sources: a review. </w:t>
      </w:r>
      <w:r w:rsidRPr="000F760C">
        <w:rPr>
          <w:rFonts w:ascii="Times New Roman" w:eastAsia="Times New Roman" w:hAnsi="Times New Roman" w:cs="Times New Roman"/>
          <w:i/>
          <w:iCs/>
          <w:sz w:val="20"/>
          <w:szCs w:val="20"/>
          <w:lang w:val="en-US"/>
        </w:rPr>
        <w:t>Journal of Experimental Zoology, India</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23</w:t>
      </w:r>
      <w:r w:rsidRPr="000F760C">
        <w:rPr>
          <w:rFonts w:ascii="Times New Roman" w:eastAsia="Times New Roman" w:hAnsi="Times New Roman" w:cs="Times New Roman"/>
          <w:sz w:val="20"/>
          <w:szCs w:val="20"/>
          <w:lang w:val="en-US"/>
        </w:rPr>
        <w:t>(1), 13-21.</w:t>
      </w:r>
    </w:p>
    <w:p w14:paraId="016C39B5" w14:textId="77777777" w:rsidR="003E3729" w:rsidRPr="000F760C" w:rsidRDefault="003E3729">
      <w:pPr>
        <w:autoSpaceDE w:val="0"/>
        <w:autoSpaceDN w:val="0"/>
        <w:ind w:hanging="480"/>
        <w:divId w:val="938022227"/>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lang w:val="en-US"/>
        </w:rPr>
        <w:t xml:space="preserve">Jeffrey, S. W., &amp; Humphrey, G. F. (1975). New spectrophotometric equations for determining chlorophylls a, b, c1 and c2 in higher plants, algae and natural phytoplankton. </w:t>
      </w:r>
      <w:proofErr w:type="spellStart"/>
      <w:r w:rsidRPr="000F760C">
        <w:rPr>
          <w:rFonts w:ascii="Times New Roman" w:eastAsia="Times New Roman" w:hAnsi="Times New Roman" w:cs="Times New Roman"/>
          <w:i/>
          <w:iCs/>
          <w:sz w:val="20"/>
          <w:szCs w:val="20"/>
          <w:lang w:val="en-US"/>
        </w:rPr>
        <w:t>Biochemie</w:t>
      </w:r>
      <w:proofErr w:type="spellEnd"/>
      <w:r w:rsidRPr="000F760C">
        <w:rPr>
          <w:rFonts w:ascii="Times New Roman" w:eastAsia="Times New Roman" w:hAnsi="Times New Roman" w:cs="Times New Roman"/>
          <w:i/>
          <w:iCs/>
          <w:sz w:val="20"/>
          <w:szCs w:val="20"/>
          <w:lang w:val="en-US"/>
        </w:rPr>
        <w:t xml:space="preserve"> und </w:t>
      </w:r>
      <w:proofErr w:type="spellStart"/>
      <w:r w:rsidRPr="000F760C">
        <w:rPr>
          <w:rFonts w:ascii="Times New Roman" w:eastAsia="Times New Roman" w:hAnsi="Times New Roman" w:cs="Times New Roman"/>
          <w:i/>
          <w:iCs/>
          <w:sz w:val="20"/>
          <w:szCs w:val="20"/>
          <w:lang w:val="en-US"/>
        </w:rPr>
        <w:t>Physiologie</w:t>
      </w:r>
      <w:proofErr w:type="spellEnd"/>
      <w:r w:rsidRPr="000F760C">
        <w:rPr>
          <w:rFonts w:ascii="Times New Roman" w:eastAsia="Times New Roman" w:hAnsi="Times New Roman" w:cs="Times New Roman"/>
          <w:i/>
          <w:iCs/>
          <w:sz w:val="20"/>
          <w:szCs w:val="20"/>
          <w:lang w:val="en-US"/>
        </w:rPr>
        <w:t xml:space="preserve"> der </w:t>
      </w:r>
      <w:proofErr w:type="spellStart"/>
      <w:r w:rsidRPr="000F760C">
        <w:rPr>
          <w:rFonts w:ascii="Times New Roman" w:eastAsia="Times New Roman" w:hAnsi="Times New Roman" w:cs="Times New Roman"/>
          <w:i/>
          <w:iCs/>
          <w:sz w:val="20"/>
          <w:szCs w:val="20"/>
          <w:lang w:val="en-US"/>
        </w:rPr>
        <w:t>Pflanzen</w:t>
      </w:r>
      <w:proofErr w:type="spellEnd"/>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167</w:t>
      </w:r>
      <w:r w:rsidRPr="000F760C">
        <w:rPr>
          <w:rFonts w:ascii="Times New Roman" w:eastAsia="Times New Roman" w:hAnsi="Times New Roman" w:cs="Times New Roman"/>
          <w:sz w:val="20"/>
          <w:szCs w:val="20"/>
          <w:lang w:val="en-US"/>
        </w:rPr>
        <w:t>(2), 191-194. https://doi.org/10.1016/S0015-3796(17)30778-3</w:t>
      </w:r>
    </w:p>
    <w:p w14:paraId="2FEE89CE" w14:textId="77777777" w:rsidR="003E3729" w:rsidRPr="000F760C" w:rsidRDefault="003E3729">
      <w:pPr>
        <w:autoSpaceDE w:val="0"/>
        <w:autoSpaceDN w:val="0"/>
        <w:ind w:hanging="480"/>
        <w:divId w:val="306281605"/>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lang w:val="en-US"/>
        </w:rPr>
        <w:t xml:space="preserve">Lennard, W., </w:t>
      </w:r>
      <w:proofErr w:type="spellStart"/>
      <w:r w:rsidRPr="000F760C">
        <w:rPr>
          <w:rFonts w:ascii="Times New Roman" w:eastAsia="Times New Roman" w:hAnsi="Times New Roman" w:cs="Times New Roman"/>
          <w:sz w:val="20"/>
          <w:szCs w:val="20"/>
          <w:lang w:val="en-US"/>
        </w:rPr>
        <w:t>Goddek</w:t>
      </w:r>
      <w:proofErr w:type="spellEnd"/>
      <w:r w:rsidRPr="000F760C">
        <w:rPr>
          <w:rFonts w:ascii="Times New Roman" w:eastAsia="Times New Roman" w:hAnsi="Times New Roman" w:cs="Times New Roman"/>
          <w:sz w:val="20"/>
          <w:szCs w:val="20"/>
          <w:lang w:val="en-US"/>
        </w:rPr>
        <w:t xml:space="preserve">, S., Lennard, W., &amp; </w:t>
      </w:r>
      <w:proofErr w:type="spellStart"/>
      <w:r w:rsidRPr="000F760C">
        <w:rPr>
          <w:rFonts w:ascii="Times New Roman" w:eastAsia="Times New Roman" w:hAnsi="Times New Roman" w:cs="Times New Roman"/>
          <w:sz w:val="20"/>
          <w:szCs w:val="20"/>
          <w:lang w:val="en-US"/>
        </w:rPr>
        <w:t>Goddek</w:t>
      </w:r>
      <w:proofErr w:type="spellEnd"/>
      <w:r w:rsidRPr="000F760C">
        <w:rPr>
          <w:rFonts w:ascii="Times New Roman" w:eastAsia="Times New Roman" w:hAnsi="Times New Roman" w:cs="Times New Roman"/>
          <w:sz w:val="20"/>
          <w:szCs w:val="20"/>
          <w:lang w:val="en-US"/>
        </w:rPr>
        <w:t xml:space="preserve">, S. (2019). Aquaponics: The Basics. En S. </w:t>
      </w:r>
      <w:proofErr w:type="spellStart"/>
      <w:r w:rsidRPr="000F760C">
        <w:rPr>
          <w:rFonts w:ascii="Times New Roman" w:eastAsia="Times New Roman" w:hAnsi="Times New Roman" w:cs="Times New Roman"/>
          <w:sz w:val="20"/>
          <w:szCs w:val="20"/>
          <w:lang w:val="en-US"/>
        </w:rPr>
        <w:t>Goddek</w:t>
      </w:r>
      <w:proofErr w:type="spellEnd"/>
      <w:r w:rsidRPr="000F760C">
        <w:rPr>
          <w:rFonts w:ascii="Times New Roman" w:eastAsia="Times New Roman" w:hAnsi="Times New Roman" w:cs="Times New Roman"/>
          <w:sz w:val="20"/>
          <w:szCs w:val="20"/>
          <w:lang w:val="en-US"/>
        </w:rPr>
        <w:t xml:space="preserve">, A. Joyce, B. </w:t>
      </w:r>
      <w:proofErr w:type="spellStart"/>
      <w:r w:rsidRPr="000F760C">
        <w:rPr>
          <w:rFonts w:ascii="Times New Roman" w:eastAsia="Times New Roman" w:hAnsi="Times New Roman" w:cs="Times New Roman"/>
          <w:sz w:val="20"/>
          <w:szCs w:val="20"/>
          <w:lang w:val="en-US"/>
        </w:rPr>
        <w:t>Kotzen</w:t>
      </w:r>
      <w:proofErr w:type="spellEnd"/>
      <w:r w:rsidRPr="000F760C">
        <w:rPr>
          <w:rFonts w:ascii="Times New Roman" w:eastAsia="Times New Roman" w:hAnsi="Times New Roman" w:cs="Times New Roman"/>
          <w:sz w:val="20"/>
          <w:szCs w:val="20"/>
          <w:lang w:val="en-US"/>
        </w:rPr>
        <w:t xml:space="preserve">, &amp; G. M. Burnell (Eds.), </w:t>
      </w:r>
      <w:r w:rsidRPr="000F760C">
        <w:rPr>
          <w:rFonts w:ascii="Times New Roman" w:eastAsia="Times New Roman" w:hAnsi="Times New Roman" w:cs="Times New Roman"/>
          <w:i/>
          <w:iCs/>
          <w:sz w:val="20"/>
          <w:szCs w:val="20"/>
          <w:lang w:val="en-US"/>
        </w:rPr>
        <w:t>Aquaponics Food Production Systems</w:t>
      </w:r>
      <w:r w:rsidRPr="000F760C">
        <w:rPr>
          <w:rFonts w:ascii="Times New Roman" w:eastAsia="Times New Roman" w:hAnsi="Times New Roman" w:cs="Times New Roman"/>
          <w:sz w:val="20"/>
          <w:szCs w:val="20"/>
          <w:lang w:val="en-US"/>
        </w:rPr>
        <w:t xml:space="preserve"> (pp. 113-143). Springer, Cham. https://doi.org/10.1007/978-3-030-15943-6_5</w:t>
      </w:r>
    </w:p>
    <w:p w14:paraId="6D296E63" w14:textId="77777777" w:rsidR="003E3729" w:rsidRPr="000F760C" w:rsidRDefault="003E3729">
      <w:pPr>
        <w:autoSpaceDE w:val="0"/>
        <w:autoSpaceDN w:val="0"/>
        <w:ind w:hanging="480"/>
        <w:divId w:val="510679973"/>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lang w:val="en-US"/>
        </w:rPr>
        <w:t xml:space="preserve">Lesser, M. P. (2006). Oxidative stress in marine environments: Biochemistry and physiological ecology. En </w:t>
      </w:r>
      <w:r w:rsidRPr="000F760C">
        <w:rPr>
          <w:rFonts w:ascii="Times New Roman" w:eastAsia="Times New Roman" w:hAnsi="Times New Roman" w:cs="Times New Roman"/>
          <w:i/>
          <w:iCs/>
          <w:sz w:val="20"/>
          <w:szCs w:val="20"/>
          <w:lang w:val="en-US"/>
        </w:rPr>
        <w:t>Annual Review of Physiology</w:t>
      </w:r>
      <w:r w:rsidRPr="000F760C">
        <w:rPr>
          <w:rFonts w:ascii="Times New Roman" w:eastAsia="Times New Roman" w:hAnsi="Times New Roman" w:cs="Times New Roman"/>
          <w:sz w:val="20"/>
          <w:szCs w:val="20"/>
          <w:lang w:val="en-US"/>
        </w:rPr>
        <w:t xml:space="preserve"> (Vol. 68). https://doi.org/10.1146/annurev.physiol.68.040104.110001</w:t>
      </w:r>
    </w:p>
    <w:p w14:paraId="697CCD67" w14:textId="77777777" w:rsidR="003E3729" w:rsidRPr="000F760C" w:rsidRDefault="003E3729">
      <w:pPr>
        <w:autoSpaceDE w:val="0"/>
        <w:autoSpaceDN w:val="0"/>
        <w:ind w:hanging="480"/>
        <w:divId w:val="1546525640"/>
        <w:rPr>
          <w:rFonts w:ascii="Times New Roman" w:eastAsia="Times New Roman" w:hAnsi="Times New Roman" w:cs="Times New Roman"/>
          <w:sz w:val="20"/>
          <w:szCs w:val="20"/>
          <w:lang w:val="en-US"/>
        </w:rPr>
      </w:pPr>
      <w:proofErr w:type="spellStart"/>
      <w:r w:rsidRPr="000F760C">
        <w:rPr>
          <w:rFonts w:ascii="Times New Roman" w:eastAsia="Times New Roman" w:hAnsi="Times New Roman" w:cs="Times New Roman"/>
          <w:sz w:val="20"/>
          <w:szCs w:val="20"/>
        </w:rPr>
        <w:t>Mallien</w:t>
      </w:r>
      <w:proofErr w:type="spellEnd"/>
      <w:r w:rsidRPr="000F760C">
        <w:rPr>
          <w:rFonts w:ascii="Times New Roman" w:eastAsia="Times New Roman" w:hAnsi="Times New Roman" w:cs="Times New Roman"/>
          <w:sz w:val="20"/>
          <w:szCs w:val="20"/>
        </w:rPr>
        <w:t xml:space="preserve">, C., Porro, B., </w:t>
      </w:r>
      <w:proofErr w:type="spellStart"/>
      <w:r w:rsidRPr="000F760C">
        <w:rPr>
          <w:rFonts w:ascii="Times New Roman" w:eastAsia="Times New Roman" w:hAnsi="Times New Roman" w:cs="Times New Roman"/>
          <w:sz w:val="20"/>
          <w:szCs w:val="20"/>
        </w:rPr>
        <w:t>Zamoum</w:t>
      </w:r>
      <w:proofErr w:type="spellEnd"/>
      <w:r w:rsidRPr="000F760C">
        <w:rPr>
          <w:rFonts w:ascii="Times New Roman" w:eastAsia="Times New Roman" w:hAnsi="Times New Roman" w:cs="Times New Roman"/>
          <w:sz w:val="20"/>
          <w:szCs w:val="20"/>
        </w:rPr>
        <w:t xml:space="preserve">, T., Olivier, C., </w:t>
      </w:r>
      <w:proofErr w:type="spellStart"/>
      <w:r w:rsidRPr="000F760C">
        <w:rPr>
          <w:rFonts w:ascii="Times New Roman" w:eastAsia="Times New Roman" w:hAnsi="Times New Roman" w:cs="Times New Roman"/>
          <w:sz w:val="20"/>
          <w:szCs w:val="20"/>
        </w:rPr>
        <w:t>Wiedenmann</w:t>
      </w:r>
      <w:proofErr w:type="spellEnd"/>
      <w:r w:rsidRPr="000F760C">
        <w:rPr>
          <w:rFonts w:ascii="Times New Roman" w:eastAsia="Times New Roman" w:hAnsi="Times New Roman" w:cs="Times New Roman"/>
          <w:sz w:val="20"/>
          <w:szCs w:val="20"/>
        </w:rPr>
        <w:t xml:space="preserve">, J., </w:t>
      </w:r>
      <w:proofErr w:type="spellStart"/>
      <w:r w:rsidRPr="000F760C">
        <w:rPr>
          <w:rFonts w:ascii="Times New Roman" w:eastAsia="Times New Roman" w:hAnsi="Times New Roman" w:cs="Times New Roman"/>
          <w:sz w:val="20"/>
          <w:szCs w:val="20"/>
        </w:rPr>
        <w:t>Furla</w:t>
      </w:r>
      <w:proofErr w:type="spellEnd"/>
      <w:r w:rsidRPr="000F760C">
        <w:rPr>
          <w:rFonts w:ascii="Times New Roman" w:eastAsia="Times New Roman" w:hAnsi="Times New Roman" w:cs="Times New Roman"/>
          <w:sz w:val="20"/>
          <w:szCs w:val="20"/>
        </w:rPr>
        <w:t xml:space="preserve">, P., &amp; </w:t>
      </w:r>
      <w:proofErr w:type="spellStart"/>
      <w:r w:rsidRPr="000F760C">
        <w:rPr>
          <w:rFonts w:ascii="Times New Roman" w:eastAsia="Times New Roman" w:hAnsi="Times New Roman" w:cs="Times New Roman"/>
          <w:sz w:val="20"/>
          <w:szCs w:val="20"/>
        </w:rPr>
        <w:t>Forcioli</w:t>
      </w:r>
      <w:proofErr w:type="spellEnd"/>
      <w:r w:rsidRPr="000F760C">
        <w:rPr>
          <w:rFonts w:ascii="Times New Roman" w:eastAsia="Times New Roman" w:hAnsi="Times New Roman" w:cs="Times New Roman"/>
          <w:sz w:val="20"/>
          <w:szCs w:val="20"/>
        </w:rPr>
        <w:t xml:space="preserve">, D. (2017). </w:t>
      </w:r>
      <w:r w:rsidRPr="000F760C">
        <w:rPr>
          <w:rFonts w:ascii="Times New Roman" w:eastAsia="Times New Roman" w:hAnsi="Times New Roman" w:cs="Times New Roman"/>
          <w:sz w:val="20"/>
          <w:szCs w:val="20"/>
          <w:lang w:val="en-US"/>
        </w:rPr>
        <w:t xml:space="preserve">Conspicuous morphological differentiation without speciation in Anemonia </w:t>
      </w:r>
      <w:proofErr w:type="spellStart"/>
      <w:r w:rsidRPr="000F760C">
        <w:rPr>
          <w:rFonts w:ascii="Times New Roman" w:eastAsia="Times New Roman" w:hAnsi="Times New Roman" w:cs="Times New Roman"/>
          <w:sz w:val="20"/>
          <w:szCs w:val="20"/>
          <w:lang w:val="en-US"/>
        </w:rPr>
        <w:t>viridis</w:t>
      </w:r>
      <w:proofErr w:type="spellEnd"/>
      <w:r w:rsidRPr="000F760C">
        <w:rPr>
          <w:rFonts w:ascii="Times New Roman" w:eastAsia="Times New Roman" w:hAnsi="Times New Roman" w:cs="Times New Roman"/>
          <w:sz w:val="20"/>
          <w:szCs w:val="20"/>
          <w:lang w:val="en-US"/>
        </w:rPr>
        <w:t xml:space="preserve"> (</w:t>
      </w:r>
      <w:proofErr w:type="spellStart"/>
      <w:r w:rsidRPr="000F760C">
        <w:rPr>
          <w:rFonts w:ascii="Times New Roman" w:eastAsia="Times New Roman" w:hAnsi="Times New Roman" w:cs="Times New Roman"/>
          <w:sz w:val="20"/>
          <w:szCs w:val="20"/>
          <w:lang w:val="en-US"/>
        </w:rPr>
        <w:t>Cnidaria</w:t>
      </w:r>
      <w:proofErr w:type="spellEnd"/>
      <w:r w:rsidRPr="000F760C">
        <w:rPr>
          <w:rFonts w:ascii="Times New Roman" w:eastAsia="Times New Roman" w:hAnsi="Times New Roman" w:cs="Times New Roman"/>
          <w:sz w:val="20"/>
          <w:szCs w:val="20"/>
          <w:lang w:val="en-US"/>
        </w:rPr>
        <w:t xml:space="preserve">, </w:t>
      </w:r>
      <w:proofErr w:type="spellStart"/>
      <w:r w:rsidRPr="000F760C">
        <w:rPr>
          <w:rFonts w:ascii="Times New Roman" w:eastAsia="Times New Roman" w:hAnsi="Times New Roman" w:cs="Times New Roman"/>
          <w:sz w:val="20"/>
          <w:szCs w:val="20"/>
          <w:lang w:val="en-US"/>
        </w:rPr>
        <w:t>Actiniaria</w:t>
      </w:r>
      <w:proofErr w:type="spellEnd"/>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https://doi.org/10.1080/14772000.2017.1383948</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16</w:t>
      </w:r>
      <w:r w:rsidRPr="000F760C">
        <w:rPr>
          <w:rFonts w:ascii="Times New Roman" w:eastAsia="Times New Roman" w:hAnsi="Times New Roman" w:cs="Times New Roman"/>
          <w:sz w:val="20"/>
          <w:szCs w:val="20"/>
          <w:lang w:val="en-US"/>
        </w:rPr>
        <w:t>(3), 271-286. https://doi.org/10.1080/14772000.2017.1383948</w:t>
      </w:r>
    </w:p>
    <w:p w14:paraId="73E0CD32" w14:textId="77777777" w:rsidR="003E3729" w:rsidRPr="000F760C" w:rsidRDefault="003E3729">
      <w:pPr>
        <w:autoSpaceDE w:val="0"/>
        <w:autoSpaceDN w:val="0"/>
        <w:ind w:hanging="480"/>
        <w:divId w:val="1217161531"/>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lang w:val="en-US"/>
        </w:rPr>
        <w:t xml:space="preserve">Merle, P. L., </w:t>
      </w:r>
      <w:proofErr w:type="spellStart"/>
      <w:r w:rsidRPr="000F760C">
        <w:rPr>
          <w:rFonts w:ascii="Times New Roman" w:eastAsia="Times New Roman" w:hAnsi="Times New Roman" w:cs="Times New Roman"/>
          <w:sz w:val="20"/>
          <w:szCs w:val="20"/>
          <w:lang w:val="en-US"/>
        </w:rPr>
        <w:t>Sabourault</w:t>
      </w:r>
      <w:proofErr w:type="spellEnd"/>
      <w:r w:rsidRPr="000F760C">
        <w:rPr>
          <w:rFonts w:ascii="Times New Roman" w:eastAsia="Times New Roman" w:hAnsi="Times New Roman" w:cs="Times New Roman"/>
          <w:sz w:val="20"/>
          <w:szCs w:val="20"/>
          <w:lang w:val="en-US"/>
        </w:rPr>
        <w:t xml:space="preserve">, C., </w:t>
      </w:r>
      <w:proofErr w:type="spellStart"/>
      <w:r w:rsidRPr="000F760C">
        <w:rPr>
          <w:rFonts w:ascii="Times New Roman" w:eastAsia="Times New Roman" w:hAnsi="Times New Roman" w:cs="Times New Roman"/>
          <w:sz w:val="20"/>
          <w:szCs w:val="20"/>
          <w:lang w:val="en-US"/>
        </w:rPr>
        <w:t>Richier</w:t>
      </w:r>
      <w:proofErr w:type="spellEnd"/>
      <w:r w:rsidRPr="000F760C">
        <w:rPr>
          <w:rFonts w:ascii="Times New Roman" w:eastAsia="Times New Roman" w:hAnsi="Times New Roman" w:cs="Times New Roman"/>
          <w:sz w:val="20"/>
          <w:szCs w:val="20"/>
          <w:lang w:val="en-US"/>
        </w:rPr>
        <w:t xml:space="preserve">, S., </w:t>
      </w:r>
      <w:proofErr w:type="spellStart"/>
      <w:r w:rsidRPr="000F760C">
        <w:rPr>
          <w:rFonts w:ascii="Times New Roman" w:eastAsia="Times New Roman" w:hAnsi="Times New Roman" w:cs="Times New Roman"/>
          <w:sz w:val="20"/>
          <w:szCs w:val="20"/>
          <w:lang w:val="en-US"/>
        </w:rPr>
        <w:t>Allemand</w:t>
      </w:r>
      <w:proofErr w:type="spellEnd"/>
      <w:r w:rsidRPr="000F760C">
        <w:rPr>
          <w:rFonts w:ascii="Times New Roman" w:eastAsia="Times New Roman" w:hAnsi="Times New Roman" w:cs="Times New Roman"/>
          <w:sz w:val="20"/>
          <w:szCs w:val="20"/>
          <w:lang w:val="en-US"/>
        </w:rPr>
        <w:t xml:space="preserve">, D., &amp; Furla, P. (2007). Catalase characterization and implication in bleaching of a symbiotic sea anemone. </w:t>
      </w:r>
      <w:r w:rsidRPr="000F760C">
        <w:rPr>
          <w:rFonts w:ascii="Times New Roman" w:eastAsia="Times New Roman" w:hAnsi="Times New Roman" w:cs="Times New Roman"/>
          <w:i/>
          <w:iCs/>
          <w:sz w:val="20"/>
          <w:szCs w:val="20"/>
          <w:lang w:val="en-US"/>
        </w:rPr>
        <w:t>Free Radical Biology and Medicine</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42</w:t>
      </w:r>
      <w:r w:rsidRPr="000F760C">
        <w:rPr>
          <w:rFonts w:ascii="Times New Roman" w:eastAsia="Times New Roman" w:hAnsi="Times New Roman" w:cs="Times New Roman"/>
          <w:sz w:val="20"/>
          <w:szCs w:val="20"/>
          <w:lang w:val="en-US"/>
        </w:rPr>
        <w:t>(2). https://doi.org/10.1016/j.freeradbiomed.2006.10.038</w:t>
      </w:r>
    </w:p>
    <w:p w14:paraId="122CDCC5" w14:textId="77777777" w:rsidR="003E3729" w:rsidRPr="000F760C" w:rsidRDefault="003E3729">
      <w:pPr>
        <w:autoSpaceDE w:val="0"/>
        <w:autoSpaceDN w:val="0"/>
        <w:ind w:hanging="480"/>
        <w:divId w:val="573855404"/>
        <w:rPr>
          <w:rFonts w:ascii="Times New Roman" w:eastAsia="Times New Roman" w:hAnsi="Times New Roman" w:cs="Times New Roman"/>
          <w:sz w:val="20"/>
          <w:szCs w:val="20"/>
        </w:rPr>
      </w:pPr>
      <w:r w:rsidRPr="000F760C">
        <w:rPr>
          <w:rFonts w:ascii="Times New Roman" w:eastAsia="Times New Roman" w:hAnsi="Times New Roman" w:cs="Times New Roman"/>
          <w:sz w:val="20"/>
          <w:szCs w:val="20"/>
          <w:lang w:val="en-US"/>
        </w:rPr>
        <w:t xml:space="preserve">Nissar, S., Bakhtiyar, Y., Arafat, M. Y., Andrabi, S., Mir, Z. A., Khan, N. A., &amp; Langer, S. (2023). The evolution of integrated multi-trophic aquaculture in context of its design and components paving way to valorization via optimization and diversification. </w:t>
      </w:r>
      <w:proofErr w:type="spellStart"/>
      <w:r w:rsidRPr="000F760C">
        <w:rPr>
          <w:rFonts w:ascii="Times New Roman" w:eastAsia="Times New Roman" w:hAnsi="Times New Roman" w:cs="Times New Roman"/>
          <w:i/>
          <w:iCs/>
          <w:sz w:val="20"/>
          <w:szCs w:val="20"/>
        </w:rPr>
        <w:t>Aquaculture</w:t>
      </w:r>
      <w:proofErr w:type="spellEnd"/>
      <w:r w:rsidRPr="000F760C">
        <w:rPr>
          <w:rFonts w:ascii="Times New Roman" w:eastAsia="Times New Roman" w:hAnsi="Times New Roman" w:cs="Times New Roman"/>
          <w:sz w:val="20"/>
          <w:szCs w:val="20"/>
        </w:rPr>
        <w:t xml:space="preserve">, </w:t>
      </w:r>
      <w:r w:rsidRPr="000F760C">
        <w:rPr>
          <w:rFonts w:ascii="Times New Roman" w:eastAsia="Times New Roman" w:hAnsi="Times New Roman" w:cs="Times New Roman"/>
          <w:i/>
          <w:iCs/>
          <w:sz w:val="20"/>
          <w:szCs w:val="20"/>
        </w:rPr>
        <w:t>565</w:t>
      </w:r>
      <w:r w:rsidRPr="000F760C">
        <w:rPr>
          <w:rFonts w:ascii="Times New Roman" w:eastAsia="Times New Roman" w:hAnsi="Times New Roman" w:cs="Times New Roman"/>
          <w:sz w:val="20"/>
          <w:szCs w:val="20"/>
        </w:rPr>
        <w:t>, 739074. https://doi.org/10.1016/J.AQUACULTURE.2022.739074</w:t>
      </w:r>
    </w:p>
    <w:p w14:paraId="5E1E30BB" w14:textId="77777777" w:rsidR="003E3729" w:rsidRPr="000F760C" w:rsidRDefault="003E3729">
      <w:pPr>
        <w:autoSpaceDE w:val="0"/>
        <w:autoSpaceDN w:val="0"/>
        <w:ind w:hanging="480"/>
        <w:divId w:val="422265244"/>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rPr>
        <w:t>Otero, M. M. (María del M., Numa, C. (Catherine), Bo, M. (</w:t>
      </w:r>
      <w:proofErr w:type="spellStart"/>
      <w:r w:rsidRPr="000F760C">
        <w:rPr>
          <w:rFonts w:ascii="Times New Roman" w:eastAsia="Times New Roman" w:hAnsi="Times New Roman" w:cs="Times New Roman"/>
          <w:sz w:val="20"/>
          <w:szCs w:val="20"/>
        </w:rPr>
        <w:t>Marzia</w:t>
      </w:r>
      <w:proofErr w:type="spellEnd"/>
      <w:r w:rsidRPr="000F760C">
        <w:rPr>
          <w:rFonts w:ascii="Times New Roman" w:eastAsia="Times New Roman" w:hAnsi="Times New Roman" w:cs="Times New Roman"/>
          <w:sz w:val="20"/>
          <w:szCs w:val="20"/>
        </w:rPr>
        <w:t xml:space="preserve">), Orejas, C. (Covadonga), </w:t>
      </w:r>
      <w:proofErr w:type="spellStart"/>
      <w:r w:rsidRPr="000F760C">
        <w:rPr>
          <w:rFonts w:ascii="Times New Roman" w:eastAsia="Times New Roman" w:hAnsi="Times New Roman" w:cs="Times New Roman"/>
          <w:sz w:val="20"/>
          <w:szCs w:val="20"/>
        </w:rPr>
        <w:t>Garrabou</w:t>
      </w:r>
      <w:proofErr w:type="spellEnd"/>
      <w:r w:rsidRPr="000F760C">
        <w:rPr>
          <w:rFonts w:ascii="Times New Roman" w:eastAsia="Times New Roman" w:hAnsi="Times New Roman" w:cs="Times New Roman"/>
          <w:sz w:val="20"/>
          <w:szCs w:val="20"/>
        </w:rPr>
        <w:t xml:space="preserve">, J. (Joaquim), </w:t>
      </w:r>
      <w:proofErr w:type="spellStart"/>
      <w:r w:rsidRPr="000F760C">
        <w:rPr>
          <w:rFonts w:ascii="Times New Roman" w:eastAsia="Times New Roman" w:hAnsi="Times New Roman" w:cs="Times New Roman"/>
          <w:sz w:val="20"/>
          <w:szCs w:val="20"/>
        </w:rPr>
        <w:t>Cerrano</w:t>
      </w:r>
      <w:proofErr w:type="spellEnd"/>
      <w:r w:rsidRPr="000F760C">
        <w:rPr>
          <w:rFonts w:ascii="Times New Roman" w:eastAsia="Times New Roman" w:hAnsi="Times New Roman" w:cs="Times New Roman"/>
          <w:sz w:val="20"/>
          <w:szCs w:val="20"/>
        </w:rPr>
        <w:t xml:space="preserve">, C. (Carlo), </w:t>
      </w:r>
      <w:proofErr w:type="spellStart"/>
      <w:r w:rsidRPr="000F760C">
        <w:rPr>
          <w:rFonts w:ascii="Times New Roman" w:eastAsia="Times New Roman" w:hAnsi="Times New Roman" w:cs="Times New Roman"/>
          <w:sz w:val="20"/>
          <w:szCs w:val="20"/>
        </w:rPr>
        <w:t>Kružić</w:t>
      </w:r>
      <w:proofErr w:type="spellEnd"/>
      <w:r w:rsidRPr="000F760C">
        <w:rPr>
          <w:rFonts w:ascii="Times New Roman" w:eastAsia="Times New Roman" w:hAnsi="Times New Roman" w:cs="Times New Roman"/>
          <w:sz w:val="20"/>
          <w:szCs w:val="20"/>
        </w:rPr>
        <w:t xml:space="preserve">, P. (Petar), </w:t>
      </w:r>
      <w:proofErr w:type="spellStart"/>
      <w:r w:rsidRPr="000F760C">
        <w:rPr>
          <w:rFonts w:ascii="Times New Roman" w:eastAsia="Times New Roman" w:hAnsi="Times New Roman" w:cs="Times New Roman"/>
          <w:sz w:val="20"/>
          <w:szCs w:val="20"/>
        </w:rPr>
        <w:t>Antoniadou</w:t>
      </w:r>
      <w:proofErr w:type="spellEnd"/>
      <w:r w:rsidRPr="000F760C">
        <w:rPr>
          <w:rFonts w:ascii="Times New Roman" w:eastAsia="Times New Roman" w:hAnsi="Times New Roman" w:cs="Times New Roman"/>
          <w:sz w:val="20"/>
          <w:szCs w:val="20"/>
        </w:rPr>
        <w:t>, C. (</w:t>
      </w:r>
      <w:proofErr w:type="spellStart"/>
      <w:r w:rsidRPr="000F760C">
        <w:rPr>
          <w:rFonts w:ascii="Times New Roman" w:eastAsia="Times New Roman" w:hAnsi="Times New Roman" w:cs="Times New Roman"/>
          <w:sz w:val="20"/>
          <w:szCs w:val="20"/>
        </w:rPr>
        <w:t>Chryssanthi</w:t>
      </w:r>
      <w:proofErr w:type="spellEnd"/>
      <w:r w:rsidRPr="000F760C">
        <w:rPr>
          <w:rFonts w:ascii="Times New Roman" w:eastAsia="Times New Roman" w:hAnsi="Times New Roman" w:cs="Times New Roman"/>
          <w:sz w:val="20"/>
          <w:szCs w:val="20"/>
        </w:rPr>
        <w:t xml:space="preserve">), Aguilar, R. (Ricardo), </w:t>
      </w:r>
      <w:proofErr w:type="spellStart"/>
      <w:r w:rsidRPr="000F760C">
        <w:rPr>
          <w:rFonts w:ascii="Times New Roman" w:eastAsia="Times New Roman" w:hAnsi="Times New Roman" w:cs="Times New Roman"/>
          <w:sz w:val="20"/>
          <w:szCs w:val="20"/>
        </w:rPr>
        <w:t>Kipson</w:t>
      </w:r>
      <w:proofErr w:type="spellEnd"/>
      <w:r w:rsidRPr="000F760C">
        <w:rPr>
          <w:rFonts w:ascii="Times New Roman" w:eastAsia="Times New Roman" w:hAnsi="Times New Roman" w:cs="Times New Roman"/>
          <w:sz w:val="20"/>
          <w:szCs w:val="20"/>
        </w:rPr>
        <w:t>, S. (</w:t>
      </w:r>
      <w:proofErr w:type="spellStart"/>
      <w:r w:rsidRPr="000F760C">
        <w:rPr>
          <w:rFonts w:ascii="Times New Roman" w:eastAsia="Times New Roman" w:hAnsi="Times New Roman" w:cs="Times New Roman"/>
          <w:sz w:val="20"/>
          <w:szCs w:val="20"/>
        </w:rPr>
        <w:t>Silvija</w:t>
      </w:r>
      <w:proofErr w:type="spellEnd"/>
      <w:r w:rsidRPr="000F760C">
        <w:rPr>
          <w:rFonts w:ascii="Times New Roman" w:eastAsia="Times New Roman" w:hAnsi="Times New Roman" w:cs="Times New Roman"/>
          <w:sz w:val="20"/>
          <w:szCs w:val="20"/>
        </w:rPr>
        <w:t>), Linares, C. (Cristina), Terrón-</w:t>
      </w:r>
      <w:proofErr w:type="spellStart"/>
      <w:r w:rsidRPr="000F760C">
        <w:rPr>
          <w:rFonts w:ascii="Times New Roman" w:eastAsia="Times New Roman" w:hAnsi="Times New Roman" w:cs="Times New Roman"/>
          <w:sz w:val="20"/>
          <w:szCs w:val="20"/>
        </w:rPr>
        <w:t>Sigler</w:t>
      </w:r>
      <w:proofErr w:type="spellEnd"/>
      <w:r w:rsidRPr="000F760C">
        <w:rPr>
          <w:rFonts w:ascii="Times New Roman" w:eastAsia="Times New Roman" w:hAnsi="Times New Roman" w:cs="Times New Roman"/>
          <w:sz w:val="20"/>
          <w:szCs w:val="20"/>
        </w:rPr>
        <w:t xml:space="preserve">, A. (Alejandro), </w:t>
      </w:r>
      <w:proofErr w:type="spellStart"/>
      <w:r w:rsidRPr="000F760C">
        <w:rPr>
          <w:rFonts w:ascii="Times New Roman" w:eastAsia="Times New Roman" w:hAnsi="Times New Roman" w:cs="Times New Roman"/>
          <w:sz w:val="20"/>
          <w:szCs w:val="20"/>
        </w:rPr>
        <w:t>Brossard</w:t>
      </w:r>
      <w:proofErr w:type="spellEnd"/>
      <w:r w:rsidRPr="000F760C">
        <w:rPr>
          <w:rFonts w:ascii="Times New Roman" w:eastAsia="Times New Roman" w:hAnsi="Times New Roman" w:cs="Times New Roman"/>
          <w:sz w:val="20"/>
          <w:szCs w:val="20"/>
        </w:rPr>
        <w:t>, J. (</w:t>
      </w:r>
      <w:proofErr w:type="spellStart"/>
      <w:r w:rsidRPr="000F760C">
        <w:rPr>
          <w:rFonts w:ascii="Times New Roman" w:eastAsia="Times New Roman" w:hAnsi="Times New Roman" w:cs="Times New Roman"/>
          <w:sz w:val="20"/>
          <w:szCs w:val="20"/>
        </w:rPr>
        <w:t>Justine</w:t>
      </w:r>
      <w:proofErr w:type="spellEnd"/>
      <w:r w:rsidRPr="000F760C">
        <w:rPr>
          <w:rFonts w:ascii="Times New Roman" w:eastAsia="Times New Roman" w:hAnsi="Times New Roman" w:cs="Times New Roman"/>
          <w:sz w:val="20"/>
          <w:szCs w:val="20"/>
        </w:rPr>
        <w:t xml:space="preserve">), </w:t>
      </w:r>
      <w:proofErr w:type="spellStart"/>
      <w:r w:rsidRPr="000F760C">
        <w:rPr>
          <w:rFonts w:ascii="Times New Roman" w:eastAsia="Times New Roman" w:hAnsi="Times New Roman" w:cs="Times New Roman"/>
          <w:sz w:val="20"/>
          <w:szCs w:val="20"/>
        </w:rPr>
        <w:t>Kersting</w:t>
      </w:r>
      <w:proofErr w:type="spellEnd"/>
      <w:r w:rsidRPr="000F760C">
        <w:rPr>
          <w:rFonts w:ascii="Times New Roman" w:eastAsia="Times New Roman" w:hAnsi="Times New Roman" w:cs="Times New Roman"/>
          <w:sz w:val="20"/>
          <w:szCs w:val="20"/>
        </w:rPr>
        <w:t>, D. (Diego), Casado-</w:t>
      </w:r>
      <w:proofErr w:type="spellStart"/>
      <w:r w:rsidRPr="000F760C">
        <w:rPr>
          <w:rFonts w:ascii="Times New Roman" w:eastAsia="Times New Roman" w:hAnsi="Times New Roman" w:cs="Times New Roman"/>
          <w:sz w:val="20"/>
          <w:szCs w:val="20"/>
        </w:rPr>
        <w:t>Amezúa</w:t>
      </w:r>
      <w:proofErr w:type="spellEnd"/>
      <w:r w:rsidRPr="000F760C">
        <w:rPr>
          <w:rFonts w:ascii="Times New Roman" w:eastAsia="Times New Roman" w:hAnsi="Times New Roman" w:cs="Times New Roman"/>
          <w:sz w:val="20"/>
          <w:szCs w:val="20"/>
        </w:rPr>
        <w:t xml:space="preserve">, P. (Pilar), García, S. (Silvia), </w:t>
      </w:r>
      <w:proofErr w:type="spellStart"/>
      <w:r w:rsidRPr="000F760C">
        <w:rPr>
          <w:rFonts w:ascii="Times New Roman" w:eastAsia="Times New Roman" w:hAnsi="Times New Roman" w:cs="Times New Roman"/>
          <w:sz w:val="20"/>
          <w:szCs w:val="20"/>
        </w:rPr>
        <w:t>Goffredo</w:t>
      </w:r>
      <w:proofErr w:type="spellEnd"/>
      <w:r w:rsidRPr="000F760C">
        <w:rPr>
          <w:rFonts w:ascii="Times New Roman" w:eastAsia="Times New Roman" w:hAnsi="Times New Roman" w:cs="Times New Roman"/>
          <w:sz w:val="20"/>
          <w:szCs w:val="20"/>
        </w:rPr>
        <w:t xml:space="preserve">, S. (Stefano), Ocaña, </w:t>
      </w:r>
      <w:proofErr w:type="spellStart"/>
      <w:r w:rsidRPr="000F760C">
        <w:rPr>
          <w:rFonts w:ascii="Times New Roman" w:eastAsia="Times New Roman" w:hAnsi="Times New Roman" w:cs="Times New Roman"/>
          <w:sz w:val="20"/>
          <w:szCs w:val="20"/>
        </w:rPr>
        <w:t>Ó</w:t>
      </w:r>
      <w:proofErr w:type="spellEnd"/>
      <w:r w:rsidRPr="000F760C">
        <w:rPr>
          <w:rFonts w:ascii="Times New Roman" w:eastAsia="Times New Roman" w:hAnsi="Times New Roman" w:cs="Times New Roman"/>
          <w:sz w:val="20"/>
          <w:szCs w:val="20"/>
        </w:rPr>
        <w:t xml:space="preserve">. (Óscar), </w:t>
      </w:r>
      <w:proofErr w:type="spellStart"/>
      <w:r w:rsidRPr="000F760C">
        <w:rPr>
          <w:rFonts w:ascii="Times New Roman" w:eastAsia="Times New Roman" w:hAnsi="Times New Roman" w:cs="Times New Roman"/>
          <w:sz w:val="20"/>
          <w:szCs w:val="20"/>
        </w:rPr>
        <w:t>Caroselli</w:t>
      </w:r>
      <w:proofErr w:type="spellEnd"/>
      <w:r w:rsidRPr="000F760C">
        <w:rPr>
          <w:rFonts w:ascii="Times New Roman" w:eastAsia="Times New Roman" w:hAnsi="Times New Roman" w:cs="Times New Roman"/>
          <w:sz w:val="20"/>
          <w:szCs w:val="20"/>
        </w:rPr>
        <w:t xml:space="preserve">, E. (Erik), … </w:t>
      </w:r>
      <w:proofErr w:type="spellStart"/>
      <w:r w:rsidRPr="000F760C">
        <w:rPr>
          <w:rFonts w:ascii="Times New Roman" w:eastAsia="Times New Roman" w:hAnsi="Times New Roman" w:cs="Times New Roman"/>
          <w:sz w:val="20"/>
          <w:szCs w:val="20"/>
          <w:lang w:val="en-US"/>
        </w:rPr>
        <w:t>Cattaneo-Vietti</w:t>
      </w:r>
      <w:proofErr w:type="spellEnd"/>
      <w:r w:rsidRPr="000F760C">
        <w:rPr>
          <w:rFonts w:ascii="Times New Roman" w:eastAsia="Times New Roman" w:hAnsi="Times New Roman" w:cs="Times New Roman"/>
          <w:sz w:val="20"/>
          <w:szCs w:val="20"/>
          <w:lang w:val="en-US"/>
        </w:rPr>
        <w:t xml:space="preserve">, R. (Riccardo). (2017). Overview of the conservation status of Mediterranean anthozoans. En </w:t>
      </w:r>
      <w:r w:rsidRPr="000F760C">
        <w:rPr>
          <w:rFonts w:ascii="Times New Roman" w:eastAsia="Times New Roman" w:hAnsi="Times New Roman" w:cs="Times New Roman"/>
          <w:i/>
          <w:iCs/>
          <w:sz w:val="20"/>
          <w:szCs w:val="20"/>
          <w:lang w:val="en-US"/>
        </w:rPr>
        <w:t xml:space="preserve">Overview of the conservation status of Mediterranean </w:t>
      </w:r>
      <w:proofErr w:type="spellStart"/>
      <w:r w:rsidRPr="000F760C">
        <w:rPr>
          <w:rFonts w:ascii="Times New Roman" w:eastAsia="Times New Roman" w:hAnsi="Times New Roman" w:cs="Times New Roman"/>
          <w:i/>
          <w:iCs/>
          <w:sz w:val="20"/>
          <w:szCs w:val="20"/>
          <w:lang w:val="en-US"/>
        </w:rPr>
        <w:t>anthozoa</w:t>
      </w:r>
      <w:proofErr w:type="spellEnd"/>
      <w:r w:rsidRPr="000F760C">
        <w:rPr>
          <w:rFonts w:ascii="Times New Roman" w:eastAsia="Times New Roman" w:hAnsi="Times New Roman" w:cs="Times New Roman"/>
          <w:sz w:val="20"/>
          <w:szCs w:val="20"/>
          <w:lang w:val="en-US"/>
        </w:rPr>
        <w:t>. International Union for Conservation of Nature and Natural Resources (IUCN). https://doi.org/10.2305/IUCN.CH.2017.RA.2.EN</w:t>
      </w:r>
    </w:p>
    <w:p w14:paraId="4740547E" w14:textId="77777777" w:rsidR="003E3729" w:rsidRPr="000F760C" w:rsidRDefault="003E3729">
      <w:pPr>
        <w:autoSpaceDE w:val="0"/>
        <w:autoSpaceDN w:val="0"/>
        <w:ind w:hanging="480"/>
        <w:divId w:val="204564807"/>
        <w:rPr>
          <w:rFonts w:ascii="Times New Roman" w:eastAsia="Times New Roman" w:hAnsi="Times New Roman" w:cs="Times New Roman"/>
          <w:sz w:val="20"/>
          <w:szCs w:val="20"/>
        </w:rPr>
      </w:pPr>
      <w:proofErr w:type="spellStart"/>
      <w:r w:rsidRPr="000F760C">
        <w:rPr>
          <w:rFonts w:ascii="Times New Roman" w:eastAsia="Times New Roman" w:hAnsi="Times New Roman" w:cs="Times New Roman"/>
          <w:sz w:val="20"/>
          <w:szCs w:val="20"/>
          <w:lang w:val="en-US"/>
        </w:rPr>
        <w:t>Pey</w:t>
      </w:r>
      <w:proofErr w:type="spellEnd"/>
      <w:r w:rsidRPr="000F760C">
        <w:rPr>
          <w:rFonts w:ascii="Times New Roman" w:eastAsia="Times New Roman" w:hAnsi="Times New Roman" w:cs="Times New Roman"/>
          <w:sz w:val="20"/>
          <w:szCs w:val="20"/>
          <w:lang w:val="en-US"/>
        </w:rPr>
        <w:t xml:space="preserve">, A., </w:t>
      </w:r>
      <w:proofErr w:type="spellStart"/>
      <w:r w:rsidRPr="000F760C">
        <w:rPr>
          <w:rFonts w:ascii="Times New Roman" w:eastAsia="Times New Roman" w:hAnsi="Times New Roman" w:cs="Times New Roman"/>
          <w:sz w:val="20"/>
          <w:szCs w:val="20"/>
          <w:lang w:val="en-US"/>
        </w:rPr>
        <w:t>Zamoum</w:t>
      </w:r>
      <w:proofErr w:type="spellEnd"/>
      <w:r w:rsidRPr="000F760C">
        <w:rPr>
          <w:rFonts w:ascii="Times New Roman" w:eastAsia="Times New Roman" w:hAnsi="Times New Roman" w:cs="Times New Roman"/>
          <w:sz w:val="20"/>
          <w:szCs w:val="20"/>
          <w:lang w:val="en-US"/>
        </w:rPr>
        <w:t xml:space="preserve">, T., Christen, R., Merle, P. L., &amp; Furla, P. (2017). Characterization of glutathione peroxidase diversity in the symbiotic sea anemone Anemonia </w:t>
      </w:r>
      <w:proofErr w:type="spellStart"/>
      <w:r w:rsidRPr="000F760C">
        <w:rPr>
          <w:rFonts w:ascii="Times New Roman" w:eastAsia="Times New Roman" w:hAnsi="Times New Roman" w:cs="Times New Roman"/>
          <w:sz w:val="20"/>
          <w:szCs w:val="20"/>
          <w:lang w:val="en-US"/>
        </w:rPr>
        <w:t>viridis</w:t>
      </w:r>
      <w:proofErr w:type="spellEnd"/>
      <w:r w:rsidRPr="000F760C">
        <w:rPr>
          <w:rFonts w:ascii="Times New Roman" w:eastAsia="Times New Roman" w:hAnsi="Times New Roman" w:cs="Times New Roman"/>
          <w:sz w:val="20"/>
          <w:szCs w:val="20"/>
          <w:lang w:val="en-US"/>
        </w:rPr>
        <w:t xml:space="preserve">. </w:t>
      </w:r>
      <w:proofErr w:type="spellStart"/>
      <w:r w:rsidRPr="000F760C">
        <w:rPr>
          <w:rFonts w:ascii="Times New Roman" w:eastAsia="Times New Roman" w:hAnsi="Times New Roman" w:cs="Times New Roman"/>
          <w:i/>
          <w:iCs/>
          <w:sz w:val="20"/>
          <w:szCs w:val="20"/>
        </w:rPr>
        <w:t>Biochimie</w:t>
      </w:r>
      <w:proofErr w:type="spellEnd"/>
      <w:r w:rsidRPr="000F760C">
        <w:rPr>
          <w:rFonts w:ascii="Times New Roman" w:eastAsia="Times New Roman" w:hAnsi="Times New Roman" w:cs="Times New Roman"/>
          <w:sz w:val="20"/>
          <w:szCs w:val="20"/>
        </w:rPr>
        <w:t xml:space="preserve">, </w:t>
      </w:r>
      <w:r w:rsidRPr="000F760C">
        <w:rPr>
          <w:rFonts w:ascii="Times New Roman" w:eastAsia="Times New Roman" w:hAnsi="Times New Roman" w:cs="Times New Roman"/>
          <w:i/>
          <w:iCs/>
          <w:sz w:val="20"/>
          <w:szCs w:val="20"/>
        </w:rPr>
        <w:t>132</w:t>
      </w:r>
      <w:r w:rsidRPr="000F760C">
        <w:rPr>
          <w:rFonts w:ascii="Times New Roman" w:eastAsia="Times New Roman" w:hAnsi="Times New Roman" w:cs="Times New Roman"/>
          <w:sz w:val="20"/>
          <w:szCs w:val="20"/>
        </w:rPr>
        <w:t>. https://doi.org/10.1016/j.biochi.2016.10.016</w:t>
      </w:r>
    </w:p>
    <w:p w14:paraId="09F64875" w14:textId="77777777" w:rsidR="003E3729" w:rsidRPr="000F760C" w:rsidRDefault="003E3729">
      <w:pPr>
        <w:autoSpaceDE w:val="0"/>
        <w:autoSpaceDN w:val="0"/>
        <w:ind w:hanging="480"/>
        <w:divId w:val="1862863485"/>
        <w:rPr>
          <w:rFonts w:ascii="Times New Roman" w:eastAsia="Times New Roman" w:hAnsi="Times New Roman" w:cs="Times New Roman"/>
          <w:sz w:val="20"/>
          <w:szCs w:val="20"/>
        </w:rPr>
      </w:pPr>
      <w:proofErr w:type="spellStart"/>
      <w:r w:rsidRPr="000F760C">
        <w:rPr>
          <w:rFonts w:ascii="Times New Roman" w:eastAsia="Times New Roman" w:hAnsi="Times New Roman" w:cs="Times New Roman"/>
          <w:sz w:val="20"/>
          <w:szCs w:val="20"/>
        </w:rPr>
        <w:t>Piccialli</w:t>
      </w:r>
      <w:proofErr w:type="spellEnd"/>
      <w:r w:rsidRPr="000F760C">
        <w:rPr>
          <w:rFonts w:ascii="Times New Roman" w:eastAsia="Times New Roman" w:hAnsi="Times New Roman" w:cs="Times New Roman"/>
          <w:sz w:val="20"/>
          <w:szCs w:val="20"/>
        </w:rPr>
        <w:t xml:space="preserve">, I., Tedeschi, V., </w:t>
      </w:r>
      <w:proofErr w:type="spellStart"/>
      <w:r w:rsidRPr="000F760C">
        <w:rPr>
          <w:rFonts w:ascii="Times New Roman" w:eastAsia="Times New Roman" w:hAnsi="Times New Roman" w:cs="Times New Roman"/>
          <w:sz w:val="20"/>
          <w:szCs w:val="20"/>
        </w:rPr>
        <w:t>Boscia</w:t>
      </w:r>
      <w:proofErr w:type="spellEnd"/>
      <w:r w:rsidRPr="000F760C">
        <w:rPr>
          <w:rFonts w:ascii="Times New Roman" w:eastAsia="Times New Roman" w:hAnsi="Times New Roman" w:cs="Times New Roman"/>
          <w:sz w:val="20"/>
          <w:szCs w:val="20"/>
        </w:rPr>
        <w:t xml:space="preserve">, F., </w:t>
      </w:r>
      <w:proofErr w:type="spellStart"/>
      <w:r w:rsidRPr="000F760C">
        <w:rPr>
          <w:rFonts w:ascii="Times New Roman" w:eastAsia="Times New Roman" w:hAnsi="Times New Roman" w:cs="Times New Roman"/>
          <w:sz w:val="20"/>
          <w:szCs w:val="20"/>
        </w:rPr>
        <w:t>Ciccone</w:t>
      </w:r>
      <w:proofErr w:type="spellEnd"/>
      <w:r w:rsidRPr="000F760C">
        <w:rPr>
          <w:rFonts w:ascii="Times New Roman" w:eastAsia="Times New Roman" w:hAnsi="Times New Roman" w:cs="Times New Roman"/>
          <w:sz w:val="20"/>
          <w:szCs w:val="20"/>
        </w:rPr>
        <w:t xml:space="preserve">, R., </w:t>
      </w:r>
      <w:proofErr w:type="spellStart"/>
      <w:r w:rsidRPr="000F760C">
        <w:rPr>
          <w:rFonts w:ascii="Times New Roman" w:eastAsia="Times New Roman" w:hAnsi="Times New Roman" w:cs="Times New Roman"/>
          <w:sz w:val="20"/>
          <w:szCs w:val="20"/>
        </w:rPr>
        <w:t>Casamassa</w:t>
      </w:r>
      <w:proofErr w:type="spellEnd"/>
      <w:r w:rsidRPr="000F760C">
        <w:rPr>
          <w:rFonts w:ascii="Times New Roman" w:eastAsia="Times New Roman" w:hAnsi="Times New Roman" w:cs="Times New Roman"/>
          <w:sz w:val="20"/>
          <w:szCs w:val="20"/>
        </w:rPr>
        <w:t xml:space="preserve">, A., de Rosa, V., </w:t>
      </w:r>
      <w:proofErr w:type="spellStart"/>
      <w:r w:rsidRPr="000F760C">
        <w:rPr>
          <w:rFonts w:ascii="Times New Roman" w:eastAsia="Times New Roman" w:hAnsi="Times New Roman" w:cs="Times New Roman"/>
          <w:sz w:val="20"/>
          <w:szCs w:val="20"/>
        </w:rPr>
        <w:t>Grieco</w:t>
      </w:r>
      <w:proofErr w:type="spellEnd"/>
      <w:r w:rsidRPr="000F760C">
        <w:rPr>
          <w:rFonts w:ascii="Times New Roman" w:eastAsia="Times New Roman" w:hAnsi="Times New Roman" w:cs="Times New Roman"/>
          <w:sz w:val="20"/>
          <w:szCs w:val="20"/>
        </w:rPr>
        <w:t xml:space="preserve">, P., </w:t>
      </w:r>
      <w:proofErr w:type="spellStart"/>
      <w:r w:rsidRPr="000F760C">
        <w:rPr>
          <w:rFonts w:ascii="Times New Roman" w:eastAsia="Times New Roman" w:hAnsi="Times New Roman" w:cs="Times New Roman"/>
          <w:sz w:val="20"/>
          <w:szCs w:val="20"/>
        </w:rPr>
        <w:t>Secondo</w:t>
      </w:r>
      <w:proofErr w:type="spellEnd"/>
      <w:r w:rsidRPr="000F760C">
        <w:rPr>
          <w:rFonts w:ascii="Times New Roman" w:eastAsia="Times New Roman" w:hAnsi="Times New Roman" w:cs="Times New Roman"/>
          <w:sz w:val="20"/>
          <w:szCs w:val="20"/>
        </w:rPr>
        <w:t xml:space="preserve">, A., &amp; </w:t>
      </w:r>
      <w:proofErr w:type="spellStart"/>
      <w:r w:rsidRPr="000F760C">
        <w:rPr>
          <w:rFonts w:ascii="Times New Roman" w:eastAsia="Times New Roman" w:hAnsi="Times New Roman" w:cs="Times New Roman"/>
          <w:sz w:val="20"/>
          <w:szCs w:val="20"/>
        </w:rPr>
        <w:t>Pannaccione</w:t>
      </w:r>
      <w:proofErr w:type="spellEnd"/>
      <w:r w:rsidRPr="000F760C">
        <w:rPr>
          <w:rFonts w:ascii="Times New Roman" w:eastAsia="Times New Roman" w:hAnsi="Times New Roman" w:cs="Times New Roman"/>
          <w:sz w:val="20"/>
          <w:szCs w:val="20"/>
        </w:rPr>
        <w:t xml:space="preserve">, A. (2021). </w:t>
      </w:r>
      <w:r w:rsidRPr="000F760C">
        <w:rPr>
          <w:rFonts w:ascii="Times New Roman" w:eastAsia="Times New Roman" w:hAnsi="Times New Roman" w:cs="Times New Roman"/>
          <w:sz w:val="20"/>
          <w:szCs w:val="20"/>
          <w:lang w:val="en-US"/>
        </w:rPr>
        <w:t xml:space="preserve">The </w:t>
      </w:r>
      <w:proofErr w:type="spellStart"/>
      <w:r w:rsidRPr="000F760C">
        <w:rPr>
          <w:rFonts w:ascii="Times New Roman" w:eastAsia="Times New Roman" w:hAnsi="Times New Roman" w:cs="Times New Roman"/>
          <w:sz w:val="20"/>
          <w:szCs w:val="20"/>
          <w:lang w:val="en-US"/>
        </w:rPr>
        <w:t>anemonia</w:t>
      </w:r>
      <w:proofErr w:type="spellEnd"/>
      <w:r w:rsidRPr="000F760C">
        <w:rPr>
          <w:rFonts w:ascii="Times New Roman" w:eastAsia="Times New Roman" w:hAnsi="Times New Roman" w:cs="Times New Roman"/>
          <w:sz w:val="20"/>
          <w:szCs w:val="20"/>
          <w:lang w:val="en-US"/>
        </w:rPr>
        <w:t xml:space="preserve"> sulcata toxin BDS-I protects astrocytes exposed to A</w:t>
      </w:r>
      <w:r w:rsidRPr="000F760C">
        <w:rPr>
          <w:rFonts w:ascii="Times New Roman" w:eastAsia="Times New Roman" w:hAnsi="Times New Roman" w:cs="Times New Roman"/>
          <w:sz w:val="20"/>
          <w:szCs w:val="20"/>
        </w:rPr>
        <w:t>β</w:t>
      </w:r>
      <w:r w:rsidRPr="000F760C">
        <w:rPr>
          <w:rFonts w:ascii="Times New Roman" w:eastAsia="Times New Roman" w:hAnsi="Times New Roman" w:cs="Times New Roman"/>
          <w:sz w:val="20"/>
          <w:szCs w:val="20"/>
          <w:lang w:val="en-US"/>
        </w:rPr>
        <w:t>1–42 oligomers by restoring [Ca2+</w:t>
      </w:r>
      <w:proofErr w:type="gramStart"/>
      <w:r w:rsidRPr="000F760C">
        <w:rPr>
          <w:rFonts w:ascii="Times New Roman" w:eastAsia="Times New Roman" w:hAnsi="Times New Roman" w:cs="Times New Roman"/>
          <w:sz w:val="20"/>
          <w:szCs w:val="20"/>
          <w:lang w:val="en-US"/>
        </w:rPr>
        <w:t>]</w:t>
      </w:r>
      <w:proofErr w:type="spellStart"/>
      <w:r w:rsidRPr="000F760C">
        <w:rPr>
          <w:rFonts w:ascii="Times New Roman" w:eastAsia="Times New Roman" w:hAnsi="Times New Roman" w:cs="Times New Roman"/>
          <w:sz w:val="20"/>
          <w:szCs w:val="20"/>
          <w:lang w:val="en-US"/>
        </w:rPr>
        <w:t>i</w:t>
      </w:r>
      <w:proofErr w:type="spellEnd"/>
      <w:proofErr w:type="gramEnd"/>
      <w:r w:rsidRPr="000F760C">
        <w:rPr>
          <w:rFonts w:ascii="Times New Roman" w:eastAsia="Times New Roman" w:hAnsi="Times New Roman" w:cs="Times New Roman"/>
          <w:sz w:val="20"/>
          <w:szCs w:val="20"/>
          <w:lang w:val="en-US"/>
        </w:rPr>
        <w:t xml:space="preserve"> transients and ER Ca2+ signaling. </w:t>
      </w:r>
      <w:proofErr w:type="spellStart"/>
      <w:r w:rsidRPr="000F760C">
        <w:rPr>
          <w:rFonts w:ascii="Times New Roman" w:eastAsia="Times New Roman" w:hAnsi="Times New Roman" w:cs="Times New Roman"/>
          <w:i/>
          <w:iCs/>
          <w:sz w:val="20"/>
          <w:szCs w:val="20"/>
        </w:rPr>
        <w:t>Toxins</w:t>
      </w:r>
      <w:proofErr w:type="spellEnd"/>
      <w:r w:rsidRPr="000F760C">
        <w:rPr>
          <w:rFonts w:ascii="Times New Roman" w:eastAsia="Times New Roman" w:hAnsi="Times New Roman" w:cs="Times New Roman"/>
          <w:sz w:val="20"/>
          <w:szCs w:val="20"/>
        </w:rPr>
        <w:t xml:space="preserve">, </w:t>
      </w:r>
      <w:r w:rsidRPr="000F760C">
        <w:rPr>
          <w:rFonts w:ascii="Times New Roman" w:eastAsia="Times New Roman" w:hAnsi="Times New Roman" w:cs="Times New Roman"/>
          <w:i/>
          <w:iCs/>
          <w:sz w:val="20"/>
          <w:szCs w:val="20"/>
        </w:rPr>
        <w:t>13</w:t>
      </w:r>
      <w:r w:rsidRPr="000F760C">
        <w:rPr>
          <w:rFonts w:ascii="Times New Roman" w:eastAsia="Times New Roman" w:hAnsi="Times New Roman" w:cs="Times New Roman"/>
          <w:sz w:val="20"/>
          <w:szCs w:val="20"/>
        </w:rPr>
        <w:t>(1). https://doi.org/10.3390/TOXINS13010020</w:t>
      </w:r>
    </w:p>
    <w:p w14:paraId="48466C72" w14:textId="77777777" w:rsidR="003E3729" w:rsidRPr="000F760C" w:rsidRDefault="003E3729">
      <w:pPr>
        <w:autoSpaceDE w:val="0"/>
        <w:autoSpaceDN w:val="0"/>
        <w:ind w:hanging="480"/>
        <w:divId w:val="1531453880"/>
        <w:rPr>
          <w:rFonts w:ascii="Times New Roman" w:eastAsia="Times New Roman" w:hAnsi="Times New Roman" w:cs="Times New Roman"/>
          <w:sz w:val="20"/>
          <w:szCs w:val="20"/>
          <w:lang w:val="en-US"/>
        </w:rPr>
      </w:pPr>
      <w:proofErr w:type="spellStart"/>
      <w:r w:rsidRPr="000F760C">
        <w:rPr>
          <w:rFonts w:ascii="Times New Roman" w:eastAsia="Times New Roman" w:hAnsi="Times New Roman" w:cs="Times New Roman"/>
          <w:sz w:val="20"/>
          <w:szCs w:val="20"/>
        </w:rPr>
        <w:t>Plantivaux</w:t>
      </w:r>
      <w:proofErr w:type="spellEnd"/>
      <w:r w:rsidRPr="000F760C">
        <w:rPr>
          <w:rFonts w:ascii="Times New Roman" w:eastAsia="Times New Roman" w:hAnsi="Times New Roman" w:cs="Times New Roman"/>
          <w:sz w:val="20"/>
          <w:szCs w:val="20"/>
        </w:rPr>
        <w:t xml:space="preserve">, A., </w:t>
      </w:r>
      <w:proofErr w:type="spellStart"/>
      <w:r w:rsidRPr="000F760C">
        <w:rPr>
          <w:rFonts w:ascii="Times New Roman" w:eastAsia="Times New Roman" w:hAnsi="Times New Roman" w:cs="Times New Roman"/>
          <w:sz w:val="20"/>
          <w:szCs w:val="20"/>
        </w:rPr>
        <w:t>Furla</w:t>
      </w:r>
      <w:proofErr w:type="spellEnd"/>
      <w:r w:rsidRPr="000F760C">
        <w:rPr>
          <w:rFonts w:ascii="Times New Roman" w:eastAsia="Times New Roman" w:hAnsi="Times New Roman" w:cs="Times New Roman"/>
          <w:sz w:val="20"/>
          <w:szCs w:val="20"/>
        </w:rPr>
        <w:t xml:space="preserve">, P., </w:t>
      </w:r>
      <w:proofErr w:type="spellStart"/>
      <w:r w:rsidRPr="000F760C">
        <w:rPr>
          <w:rFonts w:ascii="Times New Roman" w:eastAsia="Times New Roman" w:hAnsi="Times New Roman" w:cs="Times New Roman"/>
          <w:sz w:val="20"/>
          <w:szCs w:val="20"/>
        </w:rPr>
        <w:t>Zoccola</w:t>
      </w:r>
      <w:proofErr w:type="spellEnd"/>
      <w:r w:rsidRPr="000F760C">
        <w:rPr>
          <w:rFonts w:ascii="Times New Roman" w:eastAsia="Times New Roman" w:hAnsi="Times New Roman" w:cs="Times New Roman"/>
          <w:sz w:val="20"/>
          <w:szCs w:val="20"/>
        </w:rPr>
        <w:t xml:space="preserve">, D., </w:t>
      </w:r>
      <w:proofErr w:type="spellStart"/>
      <w:r w:rsidRPr="000F760C">
        <w:rPr>
          <w:rFonts w:ascii="Times New Roman" w:eastAsia="Times New Roman" w:hAnsi="Times New Roman" w:cs="Times New Roman"/>
          <w:sz w:val="20"/>
          <w:szCs w:val="20"/>
        </w:rPr>
        <w:t>Garello</w:t>
      </w:r>
      <w:proofErr w:type="spellEnd"/>
      <w:r w:rsidRPr="000F760C">
        <w:rPr>
          <w:rFonts w:ascii="Times New Roman" w:eastAsia="Times New Roman" w:hAnsi="Times New Roman" w:cs="Times New Roman"/>
          <w:sz w:val="20"/>
          <w:szCs w:val="20"/>
        </w:rPr>
        <w:t xml:space="preserve">, G., </w:t>
      </w:r>
      <w:proofErr w:type="spellStart"/>
      <w:r w:rsidRPr="000F760C">
        <w:rPr>
          <w:rFonts w:ascii="Times New Roman" w:eastAsia="Times New Roman" w:hAnsi="Times New Roman" w:cs="Times New Roman"/>
          <w:sz w:val="20"/>
          <w:szCs w:val="20"/>
        </w:rPr>
        <w:t>Forcioli</w:t>
      </w:r>
      <w:proofErr w:type="spellEnd"/>
      <w:r w:rsidRPr="000F760C">
        <w:rPr>
          <w:rFonts w:ascii="Times New Roman" w:eastAsia="Times New Roman" w:hAnsi="Times New Roman" w:cs="Times New Roman"/>
          <w:sz w:val="20"/>
          <w:szCs w:val="20"/>
        </w:rPr>
        <w:t xml:space="preserve">, D., </w:t>
      </w:r>
      <w:proofErr w:type="spellStart"/>
      <w:r w:rsidRPr="000F760C">
        <w:rPr>
          <w:rFonts w:ascii="Times New Roman" w:eastAsia="Times New Roman" w:hAnsi="Times New Roman" w:cs="Times New Roman"/>
          <w:sz w:val="20"/>
          <w:szCs w:val="20"/>
        </w:rPr>
        <w:t>Richier</w:t>
      </w:r>
      <w:proofErr w:type="spellEnd"/>
      <w:r w:rsidRPr="000F760C">
        <w:rPr>
          <w:rFonts w:ascii="Times New Roman" w:eastAsia="Times New Roman" w:hAnsi="Times New Roman" w:cs="Times New Roman"/>
          <w:sz w:val="20"/>
          <w:szCs w:val="20"/>
        </w:rPr>
        <w:t xml:space="preserve">, S., Merle, P. L., </w:t>
      </w:r>
      <w:proofErr w:type="spellStart"/>
      <w:r w:rsidRPr="000F760C">
        <w:rPr>
          <w:rFonts w:ascii="Times New Roman" w:eastAsia="Times New Roman" w:hAnsi="Times New Roman" w:cs="Times New Roman"/>
          <w:sz w:val="20"/>
          <w:szCs w:val="20"/>
        </w:rPr>
        <w:t>Tambutté</w:t>
      </w:r>
      <w:proofErr w:type="spellEnd"/>
      <w:r w:rsidRPr="000F760C">
        <w:rPr>
          <w:rFonts w:ascii="Times New Roman" w:eastAsia="Times New Roman" w:hAnsi="Times New Roman" w:cs="Times New Roman"/>
          <w:sz w:val="20"/>
          <w:szCs w:val="20"/>
        </w:rPr>
        <w:t xml:space="preserve">, É., </w:t>
      </w:r>
      <w:proofErr w:type="spellStart"/>
      <w:r w:rsidRPr="000F760C">
        <w:rPr>
          <w:rFonts w:ascii="Times New Roman" w:eastAsia="Times New Roman" w:hAnsi="Times New Roman" w:cs="Times New Roman"/>
          <w:sz w:val="20"/>
          <w:szCs w:val="20"/>
        </w:rPr>
        <w:t>Tambutté</w:t>
      </w:r>
      <w:proofErr w:type="spellEnd"/>
      <w:r w:rsidRPr="000F760C">
        <w:rPr>
          <w:rFonts w:ascii="Times New Roman" w:eastAsia="Times New Roman" w:hAnsi="Times New Roman" w:cs="Times New Roman"/>
          <w:sz w:val="20"/>
          <w:szCs w:val="20"/>
        </w:rPr>
        <w:t xml:space="preserve">, S., &amp; </w:t>
      </w:r>
      <w:proofErr w:type="spellStart"/>
      <w:r w:rsidRPr="000F760C">
        <w:rPr>
          <w:rFonts w:ascii="Times New Roman" w:eastAsia="Times New Roman" w:hAnsi="Times New Roman" w:cs="Times New Roman"/>
          <w:sz w:val="20"/>
          <w:szCs w:val="20"/>
        </w:rPr>
        <w:t>Allemand</w:t>
      </w:r>
      <w:proofErr w:type="spellEnd"/>
      <w:r w:rsidRPr="000F760C">
        <w:rPr>
          <w:rFonts w:ascii="Times New Roman" w:eastAsia="Times New Roman" w:hAnsi="Times New Roman" w:cs="Times New Roman"/>
          <w:sz w:val="20"/>
          <w:szCs w:val="20"/>
        </w:rPr>
        <w:t xml:space="preserve">, D. (2004). </w:t>
      </w:r>
      <w:r w:rsidRPr="000F760C">
        <w:rPr>
          <w:rFonts w:ascii="Times New Roman" w:eastAsia="Times New Roman" w:hAnsi="Times New Roman" w:cs="Times New Roman"/>
          <w:sz w:val="20"/>
          <w:szCs w:val="20"/>
          <w:lang w:val="en-US"/>
        </w:rPr>
        <w:t xml:space="preserve">Molecular characterization of two </w:t>
      </w:r>
      <w:proofErr w:type="spellStart"/>
      <w:r w:rsidRPr="000F760C">
        <w:rPr>
          <w:rFonts w:ascii="Times New Roman" w:eastAsia="Times New Roman" w:hAnsi="Times New Roman" w:cs="Times New Roman"/>
          <w:sz w:val="20"/>
          <w:szCs w:val="20"/>
          <w:lang w:val="en-US"/>
        </w:rPr>
        <w:t>CuZn</w:t>
      </w:r>
      <w:proofErr w:type="spellEnd"/>
      <w:r w:rsidRPr="000F760C">
        <w:rPr>
          <w:rFonts w:ascii="Times New Roman" w:eastAsia="Times New Roman" w:hAnsi="Times New Roman" w:cs="Times New Roman"/>
          <w:sz w:val="20"/>
          <w:szCs w:val="20"/>
          <w:lang w:val="en-US"/>
        </w:rPr>
        <w:t xml:space="preserve">-superoxide </w:t>
      </w:r>
      <w:proofErr w:type="spellStart"/>
      <w:r w:rsidRPr="000F760C">
        <w:rPr>
          <w:rFonts w:ascii="Times New Roman" w:eastAsia="Times New Roman" w:hAnsi="Times New Roman" w:cs="Times New Roman"/>
          <w:sz w:val="20"/>
          <w:szCs w:val="20"/>
          <w:lang w:val="en-US"/>
        </w:rPr>
        <w:t>dismutases</w:t>
      </w:r>
      <w:proofErr w:type="spellEnd"/>
      <w:r w:rsidRPr="000F760C">
        <w:rPr>
          <w:rFonts w:ascii="Times New Roman" w:eastAsia="Times New Roman" w:hAnsi="Times New Roman" w:cs="Times New Roman"/>
          <w:sz w:val="20"/>
          <w:szCs w:val="20"/>
          <w:lang w:val="en-US"/>
        </w:rPr>
        <w:t xml:space="preserve"> in a sea anemone. </w:t>
      </w:r>
      <w:r w:rsidRPr="000F760C">
        <w:rPr>
          <w:rFonts w:ascii="Times New Roman" w:eastAsia="Times New Roman" w:hAnsi="Times New Roman" w:cs="Times New Roman"/>
          <w:i/>
          <w:iCs/>
          <w:sz w:val="20"/>
          <w:szCs w:val="20"/>
          <w:lang w:val="en-US"/>
        </w:rPr>
        <w:t>Free Radical Biology and Medicine</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37</w:t>
      </w:r>
      <w:r w:rsidRPr="000F760C">
        <w:rPr>
          <w:rFonts w:ascii="Times New Roman" w:eastAsia="Times New Roman" w:hAnsi="Times New Roman" w:cs="Times New Roman"/>
          <w:sz w:val="20"/>
          <w:szCs w:val="20"/>
          <w:lang w:val="en-US"/>
        </w:rPr>
        <w:t>(8). https://doi.org/10.1016/j.freeradbiomed.2004.06.043</w:t>
      </w:r>
    </w:p>
    <w:p w14:paraId="50BB373E" w14:textId="77777777" w:rsidR="003E3729" w:rsidRPr="000F760C" w:rsidRDefault="003E3729">
      <w:pPr>
        <w:autoSpaceDE w:val="0"/>
        <w:autoSpaceDN w:val="0"/>
        <w:ind w:hanging="480"/>
        <w:divId w:val="719789596"/>
        <w:rPr>
          <w:rFonts w:ascii="Times New Roman" w:eastAsia="Times New Roman" w:hAnsi="Times New Roman" w:cs="Times New Roman"/>
          <w:sz w:val="20"/>
          <w:szCs w:val="20"/>
          <w:lang w:val="en-US"/>
        </w:rPr>
      </w:pPr>
      <w:proofErr w:type="spellStart"/>
      <w:r w:rsidRPr="000F760C">
        <w:rPr>
          <w:rFonts w:ascii="Times New Roman" w:eastAsia="Times New Roman" w:hAnsi="Times New Roman" w:cs="Times New Roman"/>
          <w:sz w:val="20"/>
          <w:szCs w:val="20"/>
          <w:lang w:val="en-US"/>
        </w:rPr>
        <w:t>Porro</w:t>
      </w:r>
      <w:proofErr w:type="spellEnd"/>
      <w:r w:rsidRPr="000F760C">
        <w:rPr>
          <w:rFonts w:ascii="Times New Roman" w:eastAsia="Times New Roman" w:hAnsi="Times New Roman" w:cs="Times New Roman"/>
          <w:sz w:val="20"/>
          <w:szCs w:val="20"/>
          <w:lang w:val="en-US"/>
        </w:rPr>
        <w:t xml:space="preserve">, B., </w:t>
      </w:r>
      <w:proofErr w:type="spellStart"/>
      <w:r w:rsidRPr="000F760C">
        <w:rPr>
          <w:rFonts w:ascii="Times New Roman" w:eastAsia="Times New Roman" w:hAnsi="Times New Roman" w:cs="Times New Roman"/>
          <w:sz w:val="20"/>
          <w:szCs w:val="20"/>
          <w:lang w:val="en-US"/>
        </w:rPr>
        <w:t>Mallien</w:t>
      </w:r>
      <w:proofErr w:type="spellEnd"/>
      <w:r w:rsidRPr="000F760C">
        <w:rPr>
          <w:rFonts w:ascii="Times New Roman" w:eastAsia="Times New Roman" w:hAnsi="Times New Roman" w:cs="Times New Roman"/>
          <w:sz w:val="20"/>
          <w:szCs w:val="20"/>
          <w:lang w:val="en-US"/>
        </w:rPr>
        <w:t xml:space="preserve">, C., Hume, B. C. C., </w:t>
      </w:r>
      <w:proofErr w:type="spellStart"/>
      <w:r w:rsidRPr="000F760C">
        <w:rPr>
          <w:rFonts w:ascii="Times New Roman" w:eastAsia="Times New Roman" w:hAnsi="Times New Roman" w:cs="Times New Roman"/>
          <w:sz w:val="20"/>
          <w:szCs w:val="20"/>
          <w:lang w:val="en-US"/>
        </w:rPr>
        <w:t>Pey</w:t>
      </w:r>
      <w:proofErr w:type="spellEnd"/>
      <w:r w:rsidRPr="000F760C">
        <w:rPr>
          <w:rFonts w:ascii="Times New Roman" w:eastAsia="Times New Roman" w:hAnsi="Times New Roman" w:cs="Times New Roman"/>
          <w:sz w:val="20"/>
          <w:szCs w:val="20"/>
          <w:lang w:val="en-US"/>
        </w:rPr>
        <w:t xml:space="preserve">, A., Aubin, E., Christen, R., </w:t>
      </w:r>
      <w:proofErr w:type="spellStart"/>
      <w:r w:rsidRPr="000F760C">
        <w:rPr>
          <w:rFonts w:ascii="Times New Roman" w:eastAsia="Times New Roman" w:hAnsi="Times New Roman" w:cs="Times New Roman"/>
          <w:sz w:val="20"/>
          <w:szCs w:val="20"/>
          <w:lang w:val="en-US"/>
        </w:rPr>
        <w:t>Voolstra</w:t>
      </w:r>
      <w:proofErr w:type="spellEnd"/>
      <w:r w:rsidRPr="000F760C">
        <w:rPr>
          <w:rFonts w:ascii="Times New Roman" w:eastAsia="Times New Roman" w:hAnsi="Times New Roman" w:cs="Times New Roman"/>
          <w:sz w:val="20"/>
          <w:szCs w:val="20"/>
          <w:lang w:val="en-US"/>
        </w:rPr>
        <w:t xml:space="preserve">, C. R., Furla, P., &amp; </w:t>
      </w:r>
      <w:proofErr w:type="spellStart"/>
      <w:r w:rsidRPr="000F760C">
        <w:rPr>
          <w:rFonts w:ascii="Times New Roman" w:eastAsia="Times New Roman" w:hAnsi="Times New Roman" w:cs="Times New Roman"/>
          <w:sz w:val="20"/>
          <w:szCs w:val="20"/>
          <w:lang w:val="en-US"/>
        </w:rPr>
        <w:t>Forcioli</w:t>
      </w:r>
      <w:proofErr w:type="spellEnd"/>
      <w:r w:rsidRPr="000F760C">
        <w:rPr>
          <w:rFonts w:ascii="Times New Roman" w:eastAsia="Times New Roman" w:hAnsi="Times New Roman" w:cs="Times New Roman"/>
          <w:sz w:val="20"/>
          <w:szCs w:val="20"/>
          <w:lang w:val="en-US"/>
        </w:rPr>
        <w:t xml:space="preserve">, D. (2019). The many faced symbiotic </w:t>
      </w:r>
      <w:proofErr w:type="spellStart"/>
      <w:r w:rsidRPr="000F760C">
        <w:rPr>
          <w:rFonts w:ascii="Times New Roman" w:eastAsia="Times New Roman" w:hAnsi="Times New Roman" w:cs="Times New Roman"/>
          <w:sz w:val="20"/>
          <w:szCs w:val="20"/>
          <w:lang w:val="en-US"/>
        </w:rPr>
        <w:t>snakelocks</w:t>
      </w:r>
      <w:proofErr w:type="spellEnd"/>
      <w:r w:rsidRPr="000F760C">
        <w:rPr>
          <w:rFonts w:ascii="Times New Roman" w:eastAsia="Times New Roman" w:hAnsi="Times New Roman" w:cs="Times New Roman"/>
          <w:sz w:val="20"/>
          <w:szCs w:val="20"/>
          <w:lang w:val="en-US"/>
        </w:rPr>
        <w:t xml:space="preserve"> anemone (Anemonia </w:t>
      </w:r>
      <w:proofErr w:type="spellStart"/>
      <w:r w:rsidRPr="000F760C">
        <w:rPr>
          <w:rFonts w:ascii="Times New Roman" w:eastAsia="Times New Roman" w:hAnsi="Times New Roman" w:cs="Times New Roman"/>
          <w:sz w:val="20"/>
          <w:szCs w:val="20"/>
          <w:lang w:val="en-US"/>
        </w:rPr>
        <w:t>viridis</w:t>
      </w:r>
      <w:proofErr w:type="spellEnd"/>
      <w:r w:rsidRPr="000F760C">
        <w:rPr>
          <w:rFonts w:ascii="Times New Roman" w:eastAsia="Times New Roman" w:hAnsi="Times New Roman" w:cs="Times New Roman"/>
          <w:sz w:val="20"/>
          <w:szCs w:val="20"/>
          <w:lang w:val="en-US"/>
        </w:rPr>
        <w:t xml:space="preserve">, Anthozoa): host and symbiont genetic differentiation among </w:t>
      </w:r>
      <w:proofErr w:type="spellStart"/>
      <w:r w:rsidRPr="000F760C">
        <w:rPr>
          <w:rFonts w:ascii="Times New Roman" w:eastAsia="Times New Roman" w:hAnsi="Times New Roman" w:cs="Times New Roman"/>
          <w:sz w:val="20"/>
          <w:szCs w:val="20"/>
          <w:lang w:val="en-US"/>
        </w:rPr>
        <w:t>colour</w:t>
      </w:r>
      <w:proofErr w:type="spellEnd"/>
      <w:r w:rsidRPr="000F760C">
        <w:rPr>
          <w:rFonts w:ascii="Times New Roman" w:eastAsia="Times New Roman" w:hAnsi="Times New Roman" w:cs="Times New Roman"/>
          <w:sz w:val="20"/>
          <w:szCs w:val="20"/>
          <w:lang w:val="en-US"/>
        </w:rPr>
        <w:t xml:space="preserve"> morphs. </w:t>
      </w:r>
      <w:r w:rsidRPr="000F760C">
        <w:rPr>
          <w:rFonts w:ascii="Times New Roman" w:eastAsia="Times New Roman" w:hAnsi="Times New Roman" w:cs="Times New Roman"/>
          <w:i/>
          <w:iCs/>
          <w:sz w:val="20"/>
          <w:szCs w:val="20"/>
          <w:lang w:val="en-US"/>
        </w:rPr>
        <w:t>Heredity 2019 124:2</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124</w:t>
      </w:r>
      <w:r w:rsidRPr="000F760C">
        <w:rPr>
          <w:rFonts w:ascii="Times New Roman" w:eastAsia="Times New Roman" w:hAnsi="Times New Roman" w:cs="Times New Roman"/>
          <w:sz w:val="20"/>
          <w:szCs w:val="20"/>
          <w:lang w:val="en-US"/>
        </w:rPr>
        <w:t>(2), 351-366. https://doi.org/10.1038/s41437-019-0266-3</w:t>
      </w:r>
    </w:p>
    <w:p w14:paraId="39431998" w14:textId="77777777" w:rsidR="003E3729" w:rsidRPr="000F760C" w:rsidRDefault="003E3729">
      <w:pPr>
        <w:autoSpaceDE w:val="0"/>
        <w:autoSpaceDN w:val="0"/>
        <w:ind w:hanging="480"/>
        <w:divId w:val="588972220"/>
        <w:rPr>
          <w:rFonts w:ascii="Times New Roman" w:eastAsia="Times New Roman" w:hAnsi="Times New Roman" w:cs="Times New Roman"/>
          <w:sz w:val="20"/>
          <w:szCs w:val="20"/>
          <w:lang w:val="en-US"/>
        </w:rPr>
      </w:pPr>
      <w:proofErr w:type="spellStart"/>
      <w:r w:rsidRPr="000F760C">
        <w:rPr>
          <w:rFonts w:ascii="Times New Roman" w:eastAsia="Times New Roman" w:hAnsi="Times New Roman" w:cs="Times New Roman"/>
          <w:sz w:val="20"/>
          <w:szCs w:val="20"/>
          <w:lang w:val="en-US"/>
        </w:rPr>
        <w:lastRenderedPageBreak/>
        <w:t>Richier</w:t>
      </w:r>
      <w:proofErr w:type="spellEnd"/>
      <w:r w:rsidRPr="000F760C">
        <w:rPr>
          <w:rFonts w:ascii="Times New Roman" w:eastAsia="Times New Roman" w:hAnsi="Times New Roman" w:cs="Times New Roman"/>
          <w:sz w:val="20"/>
          <w:szCs w:val="20"/>
          <w:lang w:val="en-US"/>
        </w:rPr>
        <w:t xml:space="preserve">, S., Furla, P., </w:t>
      </w:r>
      <w:proofErr w:type="spellStart"/>
      <w:r w:rsidRPr="000F760C">
        <w:rPr>
          <w:rFonts w:ascii="Times New Roman" w:eastAsia="Times New Roman" w:hAnsi="Times New Roman" w:cs="Times New Roman"/>
          <w:sz w:val="20"/>
          <w:szCs w:val="20"/>
          <w:lang w:val="en-US"/>
        </w:rPr>
        <w:t>Plantivaux</w:t>
      </w:r>
      <w:proofErr w:type="spellEnd"/>
      <w:r w:rsidRPr="000F760C">
        <w:rPr>
          <w:rFonts w:ascii="Times New Roman" w:eastAsia="Times New Roman" w:hAnsi="Times New Roman" w:cs="Times New Roman"/>
          <w:sz w:val="20"/>
          <w:szCs w:val="20"/>
          <w:lang w:val="en-US"/>
        </w:rPr>
        <w:t xml:space="preserve">, A., Merle, P. L., &amp; </w:t>
      </w:r>
      <w:proofErr w:type="spellStart"/>
      <w:r w:rsidRPr="000F760C">
        <w:rPr>
          <w:rFonts w:ascii="Times New Roman" w:eastAsia="Times New Roman" w:hAnsi="Times New Roman" w:cs="Times New Roman"/>
          <w:sz w:val="20"/>
          <w:szCs w:val="20"/>
          <w:lang w:val="en-US"/>
        </w:rPr>
        <w:t>Allemand</w:t>
      </w:r>
      <w:proofErr w:type="spellEnd"/>
      <w:r w:rsidRPr="000F760C">
        <w:rPr>
          <w:rFonts w:ascii="Times New Roman" w:eastAsia="Times New Roman" w:hAnsi="Times New Roman" w:cs="Times New Roman"/>
          <w:sz w:val="20"/>
          <w:szCs w:val="20"/>
          <w:lang w:val="en-US"/>
        </w:rPr>
        <w:t xml:space="preserve">, D. (2005). Symbiosis-induced adaptation to oxidative stress. </w:t>
      </w:r>
      <w:r w:rsidRPr="000F760C">
        <w:rPr>
          <w:rFonts w:ascii="Times New Roman" w:eastAsia="Times New Roman" w:hAnsi="Times New Roman" w:cs="Times New Roman"/>
          <w:i/>
          <w:iCs/>
          <w:sz w:val="20"/>
          <w:szCs w:val="20"/>
          <w:lang w:val="en-US"/>
        </w:rPr>
        <w:t>Journal of Experimental Biology</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208</w:t>
      </w:r>
      <w:r w:rsidRPr="000F760C">
        <w:rPr>
          <w:rFonts w:ascii="Times New Roman" w:eastAsia="Times New Roman" w:hAnsi="Times New Roman" w:cs="Times New Roman"/>
          <w:sz w:val="20"/>
          <w:szCs w:val="20"/>
          <w:lang w:val="en-US"/>
        </w:rPr>
        <w:t>(2). https://doi.org/10.1242/jeb.01368</w:t>
      </w:r>
    </w:p>
    <w:p w14:paraId="5E39AE6A" w14:textId="77777777" w:rsidR="003E3729" w:rsidRPr="000F760C" w:rsidRDefault="003E3729">
      <w:pPr>
        <w:autoSpaceDE w:val="0"/>
        <w:autoSpaceDN w:val="0"/>
        <w:ind w:hanging="480"/>
        <w:divId w:val="714695030"/>
        <w:rPr>
          <w:rFonts w:ascii="Times New Roman" w:eastAsia="Times New Roman" w:hAnsi="Times New Roman" w:cs="Times New Roman"/>
          <w:sz w:val="20"/>
          <w:szCs w:val="20"/>
          <w:lang w:val="en-US"/>
        </w:rPr>
      </w:pPr>
      <w:proofErr w:type="spellStart"/>
      <w:r w:rsidRPr="000F760C">
        <w:rPr>
          <w:rFonts w:ascii="Times New Roman" w:eastAsia="Times New Roman" w:hAnsi="Times New Roman" w:cs="Times New Roman"/>
          <w:sz w:val="20"/>
          <w:szCs w:val="20"/>
          <w:lang w:val="en-US"/>
        </w:rPr>
        <w:t>Richier</w:t>
      </w:r>
      <w:proofErr w:type="spellEnd"/>
      <w:r w:rsidRPr="000F760C">
        <w:rPr>
          <w:rFonts w:ascii="Times New Roman" w:eastAsia="Times New Roman" w:hAnsi="Times New Roman" w:cs="Times New Roman"/>
          <w:sz w:val="20"/>
          <w:szCs w:val="20"/>
          <w:lang w:val="en-US"/>
        </w:rPr>
        <w:t xml:space="preserve">, S., Merle, P. L., Furla, P., </w:t>
      </w:r>
      <w:proofErr w:type="spellStart"/>
      <w:r w:rsidRPr="000F760C">
        <w:rPr>
          <w:rFonts w:ascii="Times New Roman" w:eastAsia="Times New Roman" w:hAnsi="Times New Roman" w:cs="Times New Roman"/>
          <w:sz w:val="20"/>
          <w:szCs w:val="20"/>
          <w:lang w:val="en-US"/>
        </w:rPr>
        <w:t>Pigozzi</w:t>
      </w:r>
      <w:proofErr w:type="spellEnd"/>
      <w:r w:rsidRPr="000F760C">
        <w:rPr>
          <w:rFonts w:ascii="Times New Roman" w:eastAsia="Times New Roman" w:hAnsi="Times New Roman" w:cs="Times New Roman"/>
          <w:sz w:val="20"/>
          <w:szCs w:val="20"/>
          <w:lang w:val="en-US"/>
        </w:rPr>
        <w:t xml:space="preserve">, D., Sola, F., &amp; </w:t>
      </w:r>
      <w:proofErr w:type="spellStart"/>
      <w:r w:rsidRPr="000F760C">
        <w:rPr>
          <w:rFonts w:ascii="Times New Roman" w:eastAsia="Times New Roman" w:hAnsi="Times New Roman" w:cs="Times New Roman"/>
          <w:sz w:val="20"/>
          <w:szCs w:val="20"/>
          <w:lang w:val="en-US"/>
        </w:rPr>
        <w:t>Allemand</w:t>
      </w:r>
      <w:proofErr w:type="spellEnd"/>
      <w:r w:rsidRPr="000F760C">
        <w:rPr>
          <w:rFonts w:ascii="Times New Roman" w:eastAsia="Times New Roman" w:hAnsi="Times New Roman" w:cs="Times New Roman"/>
          <w:sz w:val="20"/>
          <w:szCs w:val="20"/>
          <w:lang w:val="en-US"/>
        </w:rPr>
        <w:t xml:space="preserve">, D. (2003). Characterization of superoxide </w:t>
      </w:r>
      <w:proofErr w:type="spellStart"/>
      <w:r w:rsidRPr="000F760C">
        <w:rPr>
          <w:rFonts w:ascii="Times New Roman" w:eastAsia="Times New Roman" w:hAnsi="Times New Roman" w:cs="Times New Roman"/>
          <w:sz w:val="20"/>
          <w:szCs w:val="20"/>
          <w:lang w:val="en-US"/>
        </w:rPr>
        <w:t>dismutases</w:t>
      </w:r>
      <w:proofErr w:type="spellEnd"/>
      <w:r w:rsidRPr="000F760C">
        <w:rPr>
          <w:rFonts w:ascii="Times New Roman" w:eastAsia="Times New Roman" w:hAnsi="Times New Roman" w:cs="Times New Roman"/>
          <w:sz w:val="20"/>
          <w:szCs w:val="20"/>
          <w:lang w:val="en-US"/>
        </w:rPr>
        <w:t xml:space="preserve"> in anoxia- and hyperoxia-tolerant symbiotic cnidarians. </w:t>
      </w:r>
      <w:proofErr w:type="spellStart"/>
      <w:r w:rsidRPr="000F760C">
        <w:rPr>
          <w:rFonts w:ascii="Times New Roman" w:eastAsia="Times New Roman" w:hAnsi="Times New Roman" w:cs="Times New Roman"/>
          <w:i/>
          <w:iCs/>
          <w:sz w:val="20"/>
          <w:szCs w:val="20"/>
          <w:lang w:val="en-US"/>
        </w:rPr>
        <w:t>Biochimica</w:t>
      </w:r>
      <w:proofErr w:type="spellEnd"/>
      <w:r w:rsidRPr="000F760C">
        <w:rPr>
          <w:rFonts w:ascii="Times New Roman" w:eastAsia="Times New Roman" w:hAnsi="Times New Roman" w:cs="Times New Roman"/>
          <w:i/>
          <w:iCs/>
          <w:sz w:val="20"/>
          <w:szCs w:val="20"/>
          <w:lang w:val="en-US"/>
        </w:rPr>
        <w:t xml:space="preserve"> et </w:t>
      </w:r>
      <w:proofErr w:type="spellStart"/>
      <w:r w:rsidRPr="000F760C">
        <w:rPr>
          <w:rFonts w:ascii="Times New Roman" w:eastAsia="Times New Roman" w:hAnsi="Times New Roman" w:cs="Times New Roman"/>
          <w:i/>
          <w:iCs/>
          <w:sz w:val="20"/>
          <w:szCs w:val="20"/>
          <w:lang w:val="en-US"/>
        </w:rPr>
        <w:t>Biophysica</w:t>
      </w:r>
      <w:proofErr w:type="spellEnd"/>
      <w:r w:rsidRPr="000F760C">
        <w:rPr>
          <w:rFonts w:ascii="Times New Roman" w:eastAsia="Times New Roman" w:hAnsi="Times New Roman" w:cs="Times New Roman"/>
          <w:i/>
          <w:iCs/>
          <w:sz w:val="20"/>
          <w:szCs w:val="20"/>
          <w:lang w:val="en-US"/>
        </w:rPr>
        <w:t xml:space="preserve"> </w:t>
      </w:r>
      <w:proofErr w:type="spellStart"/>
      <w:r w:rsidRPr="000F760C">
        <w:rPr>
          <w:rFonts w:ascii="Times New Roman" w:eastAsia="Times New Roman" w:hAnsi="Times New Roman" w:cs="Times New Roman"/>
          <w:i/>
          <w:iCs/>
          <w:sz w:val="20"/>
          <w:szCs w:val="20"/>
          <w:lang w:val="en-US"/>
        </w:rPr>
        <w:t>Acta</w:t>
      </w:r>
      <w:proofErr w:type="spellEnd"/>
      <w:r w:rsidRPr="000F760C">
        <w:rPr>
          <w:rFonts w:ascii="Times New Roman" w:eastAsia="Times New Roman" w:hAnsi="Times New Roman" w:cs="Times New Roman"/>
          <w:i/>
          <w:iCs/>
          <w:sz w:val="20"/>
          <w:szCs w:val="20"/>
          <w:lang w:val="en-US"/>
        </w:rPr>
        <w:t xml:space="preserve"> - General Subjects</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1621</w:t>
      </w:r>
      <w:r w:rsidRPr="000F760C">
        <w:rPr>
          <w:rFonts w:ascii="Times New Roman" w:eastAsia="Times New Roman" w:hAnsi="Times New Roman" w:cs="Times New Roman"/>
          <w:sz w:val="20"/>
          <w:szCs w:val="20"/>
          <w:lang w:val="en-US"/>
        </w:rPr>
        <w:t>(1). https://doi.org/10.1016/S0304-4165(03)00049-7</w:t>
      </w:r>
    </w:p>
    <w:p w14:paraId="65E4FC4F" w14:textId="77777777" w:rsidR="003E3729" w:rsidRPr="000F760C" w:rsidRDefault="003E3729">
      <w:pPr>
        <w:autoSpaceDE w:val="0"/>
        <w:autoSpaceDN w:val="0"/>
        <w:ind w:hanging="480"/>
        <w:divId w:val="380785506"/>
        <w:rPr>
          <w:rFonts w:ascii="Times New Roman" w:eastAsia="Times New Roman" w:hAnsi="Times New Roman" w:cs="Times New Roman"/>
          <w:sz w:val="20"/>
          <w:szCs w:val="20"/>
          <w:lang w:val="en-US"/>
        </w:rPr>
      </w:pPr>
      <w:proofErr w:type="spellStart"/>
      <w:r w:rsidRPr="000F760C">
        <w:rPr>
          <w:rFonts w:ascii="Times New Roman" w:eastAsia="Times New Roman" w:hAnsi="Times New Roman" w:cs="Times New Roman"/>
          <w:sz w:val="20"/>
          <w:szCs w:val="20"/>
          <w:lang w:val="en-US"/>
        </w:rPr>
        <w:t>Richier</w:t>
      </w:r>
      <w:proofErr w:type="spellEnd"/>
      <w:r w:rsidRPr="000F760C">
        <w:rPr>
          <w:rFonts w:ascii="Times New Roman" w:eastAsia="Times New Roman" w:hAnsi="Times New Roman" w:cs="Times New Roman"/>
          <w:sz w:val="20"/>
          <w:szCs w:val="20"/>
          <w:lang w:val="en-US"/>
        </w:rPr>
        <w:t xml:space="preserve">, S., </w:t>
      </w:r>
      <w:proofErr w:type="spellStart"/>
      <w:r w:rsidRPr="000F760C">
        <w:rPr>
          <w:rFonts w:ascii="Times New Roman" w:eastAsia="Times New Roman" w:hAnsi="Times New Roman" w:cs="Times New Roman"/>
          <w:sz w:val="20"/>
          <w:szCs w:val="20"/>
          <w:lang w:val="en-US"/>
        </w:rPr>
        <w:t>Sabourault</w:t>
      </w:r>
      <w:proofErr w:type="spellEnd"/>
      <w:r w:rsidRPr="000F760C">
        <w:rPr>
          <w:rFonts w:ascii="Times New Roman" w:eastAsia="Times New Roman" w:hAnsi="Times New Roman" w:cs="Times New Roman"/>
          <w:sz w:val="20"/>
          <w:szCs w:val="20"/>
          <w:lang w:val="en-US"/>
        </w:rPr>
        <w:t xml:space="preserve">, C., </w:t>
      </w:r>
      <w:proofErr w:type="spellStart"/>
      <w:r w:rsidRPr="000F760C">
        <w:rPr>
          <w:rFonts w:ascii="Times New Roman" w:eastAsia="Times New Roman" w:hAnsi="Times New Roman" w:cs="Times New Roman"/>
          <w:sz w:val="20"/>
          <w:szCs w:val="20"/>
          <w:lang w:val="en-US"/>
        </w:rPr>
        <w:t>Courtiade</w:t>
      </w:r>
      <w:proofErr w:type="spellEnd"/>
      <w:r w:rsidRPr="000F760C">
        <w:rPr>
          <w:rFonts w:ascii="Times New Roman" w:eastAsia="Times New Roman" w:hAnsi="Times New Roman" w:cs="Times New Roman"/>
          <w:sz w:val="20"/>
          <w:szCs w:val="20"/>
          <w:lang w:val="en-US"/>
        </w:rPr>
        <w:t xml:space="preserve">, J., Zucchini, N., </w:t>
      </w:r>
      <w:proofErr w:type="spellStart"/>
      <w:r w:rsidRPr="000F760C">
        <w:rPr>
          <w:rFonts w:ascii="Times New Roman" w:eastAsia="Times New Roman" w:hAnsi="Times New Roman" w:cs="Times New Roman"/>
          <w:sz w:val="20"/>
          <w:szCs w:val="20"/>
          <w:lang w:val="en-US"/>
        </w:rPr>
        <w:t>Allemand</w:t>
      </w:r>
      <w:proofErr w:type="spellEnd"/>
      <w:r w:rsidRPr="000F760C">
        <w:rPr>
          <w:rFonts w:ascii="Times New Roman" w:eastAsia="Times New Roman" w:hAnsi="Times New Roman" w:cs="Times New Roman"/>
          <w:sz w:val="20"/>
          <w:szCs w:val="20"/>
          <w:lang w:val="en-US"/>
        </w:rPr>
        <w:t xml:space="preserve">, D., &amp; Furla, P. (2006). Oxidative stress and apoptotic events during thermal stress in the symbiotic sea anemone, Anemonia </w:t>
      </w:r>
      <w:proofErr w:type="spellStart"/>
      <w:r w:rsidRPr="000F760C">
        <w:rPr>
          <w:rFonts w:ascii="Times New Roman" w:eastAsia="Times New Roman" w:hAnsi="Times New Roman" w:cs="Times New Roman"/>
          <w:sz w:val="20"/>
          <w:szCs w:val="20"/>
          <w:lang w:val="en-US"/>
        </w:rPr>
        <w:t>viridis</w:t>
      </w:r>
      <w:proofErr w:type="spellEnd"/>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FEBS Journal</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273</w:t>
      </w:r>
      <w:r w:rsidRPr="000F760C">
        <w:rPr>
          <w:rFonts w:ascii="Times New Roman" w:eastAsia="Times New Roman" w:hAnsi="Times New Roman" w:cs="Times New Roman"/>
          <w:sz w:val="20"/>
          <w:szCs w:val="20"/>
          <w:lang w:val="en-US"/>
        </w:rPr>
        <w:t>(18). https://doi.org/10.1111/j.1742-4658.2006.05414.x</w:t>
      </w:r>
    </w:p>
    <w:p w14:paraId="1CB060CE" w14:textId="77777777" w:rsidR="003E3729" w:rsidRPr="000F760C" w:rsidRDefault="003E3729">
      <w:pPr>
        <w:autoSpaceDE w:val="0"/>
        <w:autoSpaceDN w:val="0"/>
        <w:ind w:hanging="480"/>
        <w:divId w:val="2077582907"/>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lang w:val="en-US"/>
        </w:rPr>
        <w:t xml:space="preserve">Rodríguez, E., </w:t>
      </w:r>
      <w:proofErr w:type="spellStart"/>
      <w:r w:rsidRPr="000F760C">
        <w:rPr>
          <w:rFonts w:ascii="Times New Roman" w:eastAsia="Times New Roman" w:hAnsi="Times New Roman" w:cs="Times New Roman"/>
          <w:sz w:val="20"/>
          <w:szCs w:val="20"/>
          <w:lang w:val="en-US"/>
        </w:rPr>
        <w:t>Fautin</w:t>
      </w:r>
      <w:proofErr w:type="spellEnd"/>
      <w:r w:rsidRPr="000F760C">
        <w:rPr>
          <w:rFonts w:ascii="Times New Roman" w:eastAsia="Times New Roman" w:hAnsi="Times New Roman" w:cs="Times New Roman"/>
          <w:sz w:val="20"/>
          <w:szCs w:val="20"/>
          <w:lang w:val="en-US"/>
        </w:rPr>
        <w:t xml:space="preserve">, D., &amp; Daly, M. (2023). </w:t>
      </w:r>
      <w:proofErr w:type="spellStart"/>
      <w:r w:rsidRPr="000F760C">
        <w:rPr>
          <w:rFonts w:ascii="Times New Roman" w:eastAsia="Times New Roman" w:hAnsi="Times New Roman" w:cs="Times New Roman"/>
          <w:i/>
          <w:iCs/>
          <w:sz w:val="20"/>
          <w:szCs w:val="20"/>
          <w:lang w:val="en-US"/>
        </w:rPr>
        <w:t>WoRMS</w:t>
      </w:r>
      <w:proofErr w:type="spellEnd"/>
      <w:r w:rsidRPr="000F760C">
        <w:rPr>
          <w:rFonts w:ascii="Times New Roman" w:eastAsia="Times New Roman" w:hAnsi="Times New Roman" w:cs="Times New Roman"/>
          <w:i/>
          <w:iCs/>
          <w:sz w:val="20"/>
          <w:szCs w:val="20"/>
          <w:lang w:val="en-US"/>
        </w:rPr>
        <w:t xml:space="preserve"> - World Register of Marine Species - Anemonia sulcata (Pennant, 1777)</w:t>
      </w:r>
      <w:r w:rsidRPr="000F760C">
        <w:rPr>
          <w:rFonts w:ascii="Times New Roman" w:eastAsia="Times New Roman" w:hAnsi="Times New Roman" w:cs="Times New Roman"/>
          <w:sz w:val="20"/>
          <w:szCs w:val="20"/>
          <w:lang w:val="en-US"/>
        </w:rPr>
        <w:t>. https://www.marinespecies.org/aphia.php?p=taxdetails&amp;id=231858#sources</w:t>
      </w:r>
    </w:p>
    <w:p w14:paraId="357E8D36" w14:textId="77777777" w:rsidR="003E3729" w:rsidRPr="000F760C" w:rsidRDefault="003E3729">
      <w:pPr>
        <w:autoSpaceDE w:val="0"/>
        <w:autoSpaceDN w:val="0"/>
        <w:ind w:hanging="480"/>
        <w:divId w:val="2138453698"/>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lang w:val="en-US"/>
        </w:rPr>
        <w:t>Rosset, S. L., Oakley, C. A., Ferrier-</w:t>
      </w:r>
      <w:proofErr w:type="spellStart"/>
      <w:r w:rsidRPr="000F760C">
        <w:rPr>
          <w:rFonts w:ascii="Times New Roman" w:eastAsia="Times New Roman" w:hAnsi="Times New Roman" w:cs="Times New Roman"/>
          <w:sz w:val="20"/>
          <w:szCs w:val="20"/>
          <w:lang w:val="en-US"/>
        </w:rPr>
        <w:t>Pagès</w:t>
      </w:r>
      <w:proofErr w:type="spellEnd"/>
      <w:r w:rsidRPr="000F760C">
        <w:rPr>
          <w:rFonts w:ascii="Times New Roman" w:eastAsia="Times New Roman" w:hAnsi="Times New Roman" w:cs="Times New Roman"/>
          <w:sz w:val="20"/>
          <w:szCs w:val="20"/>
          <w:lang w:val="en-US"/>
        </w:rPr>
        <w:t xml:space="preserve">, C., </w:t>
      </w:r>
      <w:proofErr w:type="spellStart"/>
      <w:r w:rsidRPr="000F760C">
        <w:rPr>
          <w:rFonts w:ascii="Times New Roman" w:eastAsia="Times New Roman" w:hAnsi="Times New Roman" w:cs="Times New Roman"/>
          <w:sz w:val="20"/>
          <w:szCs w:val="20"/>
          <w:lang w:val="en-US"/>
        </w:rPr>
        <w:t>Suggett</w:t>
      </w:r>
      <w:proofErr w:type="spellEnd"/>
      <w:r w:rsidRPr="000F760C">
        <w:rPr>
          <w:rFonts w:ascii="Times New Roman" w:eastAsia="Times New Roman" w:hAnsi="Times New Roman" w:cs="Times New Roman"/>
          <w:sz w:val="20"/>
          <w:szCs w:val="20"/>
          <w:lang w:val="en-US"/>
        </w:rPr>
        <w:t xml:space="preserve">, D. J., Weis, V. M., &amp; Davy, S. K. (2021). The Molecular Language of the Cnidarian–Dinoflagellate Symbiosis. </w:t>
      </w:r>
      <w:r w:rsidRPr="000F760C">
        <w:rPr>
          <w:rFonts w:ascii="Times New Roman" w:eastAsia="Times New Roman" w:hAnsi="Times New Roman" w:cs="Times New Roman"/>
          <w:i/>
          <w:iCs/>
          <w:sz w:val="20"/>
          <w:szCs w:val="20"/>
          <w:lang w:val="en-US"/>
        </w:rPr>
        <w:t>Trends in Microbiology</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29</w:t>
      </w:r>
      <w:r w:rsidRPr="000F760C">
        <w:rPr>
          <w:rFonts w:ascii="Times New Roman" w:eastAsia="Times New Roman" w:hAnsi="Times New Roman" w:cs="Times New Roman"/>
          <w:sz w:val="20"/>
          <w:szCs w:val="20"/>
          <w:lang w:val="en-US"/>
        </w:rPr>
        <w:t>(4), 320-333. https://doi.org/10.1016/J.TIM.2020.08.005</w:t>
      </w:r>
    </w:p>
    <w:p w14:paraId="52FC2A4E" w14:textId="77777777" w:rsidR="003E3729" w:rsidRPr="000F760C" w:rsidRDefault="003E3729">
      <w:pPr>
        <w:autoSpaceDE w:val="0"/>
        <w:autoSpaceDN w:val="0"/>
        <w:ind w:hanging="480"/>
        <w:divId w:val="946348084"/>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lang w:val="en-US"/>
        </w:rPr>
        <w:t xml:space="preserve">Stefano, G. B., Cadet, P., Zhu, W., </w:t>
      </w:r>
      <w:proofErr w:type="spellStart"/>
      <w:r w:rsidRPr="000F760C">
        <w:rPr>
          <w:rFonts w:ascii="Times New Roman" w:eastAsia="Times New Roman" w:hAnsi="Times New Roman" w:cs="Times New Roman"/>
          <w:sz w:val="20"/>
          <w:szCs w:val="20"/>
          <w:lang w:val="en-US"/>
        </w:rPr>
        <w:t>Rialas</w:t>
      </w:r>
      <w:proofErr w:type="spellEnd"/>
      <w:r w:rsidRPr="000F760C">
        <w:rPr>
          <w:rFonts w:ascii="Times New Roman" w:eastAsia="Times New Roman" w:hAnsi="Times New Roman" w:cs="Times New Roman"/>
          <w:sz w:val="20"/>
          <w:szCs w:val="20"/>
          <w:lang w:val="en-US"/>
        </w:rPr>
        <w:t xml:space="preserve">, C. M., </w:t>
      </w:r>
      <w:proofErr w:type="spellStart"/>
      <w:r w:rsidRPr="000F760C">
        <w:rPr>
          <w:rFonts w:ascii="Times New Roman" w:eastAsia="Times New Roman" w:hAnsi="Times New Roman" w:cs="Times New Roman"/>
          <w:sz w:val="20"/>
          <w:szCs w:val="20"/>
          <w:lang w:val="en-US"/>
        </w:rPr>
        <w:t>Mantione</w:t>
      </w:r>
      <w:proofErr w:type="spellEnd"/>
      <w:r w:rsidRPr="000F760C">
        <w:rPr>
          <w:rFonts w:ascii="Times New Roman" w:eastAsia="Times New Roman" w:hAnsi="Times New Roman" w:cs="Times New Roman"/>
          <w:sz w:val="20"/>
          <w:szCs w:val="20"/>
          <w:lang w:val="en-US"/>
        </w:rPr>
        <w:t xml:space="preserve">, K., Benz, D., Fuentes, R., </w:t>
      </w:r>
      <w:proofErr w:type="spellStart"/>
      <w:r w:rsidRPr="000F760C">
        <w:rPr>
          <w:rFonts w:ascii="Times New Roman" w:eastAsia="Times New Roman" w:hAnsi="Times New Roman" w:cs="Times New Roman"/>
          <w:sz w:val="20"/>
          <w:szCs w:val="20"/>
          <w:lang w:val="en-US"/>
        </w:rPr>
        <w:t>Casares</w:t>
      </w:r>
      <w:proofErr w:type="spellEnd"/>
      <w:r w:rsidRPr="000F760C">
        <w:rPr>
          <w:rFonts w:ascii="Times New Roman" w:eastAsia="Times New Roman" w:hAnsi="Times New Roman" w:cs="Times New Roman"/>
          <w:sz w:val="20"/>
          <w:szCs w:val="20"/>
          <w:lang w:val="en-US"/>
        </w:rPr>
        <w:t xml:space="preserve">, F., </w:t>
      </w:r>
      <w:proofErr w:type="spellStart"/>
      <w:r w:rsidRPr="000F760C">
        <w:rPr>
          <w:rFonts w:ascii="Times New Roman" w:eastAsia="Times New Roman" w:hAnsi="Times New Roman" w:cs="Times New Roman"/>
          <w:sz w:val="20"/>
          <w:szCs w:val="20"/>
          <w:lang w:val="en-US"/>
        </w:rPr>
        <w:t>Fricchione</w:t>
      </w:r>
      <w:proofErr w:type="spellEnd"/>
      <w:r w:rsidRPr="000F760C">
        <w:rPr>
          <w:rFonts w:ascii="Times New Roman" w:eastAsia="Times New Roman" w:hAnsi="Times New Roman" w:cs="Times New Roman"/>
          <w:sz w:val="20"/>
          <w:szCs w:val="20"/>
          <w:lang w:val="en-US"/>
        </w:rPr>
        <w:t xml:space="preserve">, G. L., </w:t>
      </w:r>
      <w:proofErr w:type="spellStart"/>
      <w:r w:rsidRPr="000F760C">
        <w:rPr>
          <w:rFonts w:ascii="Times New Roman" w:eastAsia="Times New Roman" w:hAnsi="Times New Roman" w:cs="Times New Roman"/>
          <w:sz w:val="20"/>
          <w:szCs w:val="20"/>
          <w:lang w:val="en-US"/>
        </w:rPr>
        <w:t>Fulop</w:t>
      </w:r>
      <w:proofErr w:type="spellEnd"/>
      <w:r w:rsidRPr="000F760C">
        <w:rPr>
          <w:rFonts w:ascii="Times New Roman" w:eastAsia="Times New Roman" w:hAnsi="Times New Roman" w:cs="Times New Roman"/>
          <w:sz w:val="20"/>
          <w:szCs w:val="20"/>
          <w:lang w:val="en-US"/>
        </w:rPr>
        <w:t xml:space="preserve">, Z., &amp; </w:t>
      </w:r>
      <w:proofErr w:type="spellStart"/>
      <w:r w:rsidRPr="000F760C">
        <w:rPr>
          <w:rFonts w:ascii="Times New Roman" w:eastAsia="Times New Roman" w:hAnsi="Times New Roman" w:cs="Times New Roman"/>
          <w:sz w:val="20"/>
          <w:szCs w:val="20"/>
          <w:lang w:val="en-US"/>
        </w:rPr>
        <w:t>Slingsby</w:t>
      </w:r>
      <w:proofErr w:type="spellEnd"/>
      <w:r w:rsidRPr="000F760C">
        <w:rPr>
          <w:rFonts w:ascii="Times New Roman" w:eastAsia="Times New Roman" w:hAnsi="Times New Roman" w:cs="Times New Roman"/>
          <w:sz w:val="20"/>
          <w:szCs w:val="20"/>
          <w:lang w:val="en-US"/>
        </w:rPr>
        <w:t xml:space="preserve">, B. (2002). The blueprint for stress can be found in invertebrates. En </w:t>
      </w:r>
      <w:r w:rsidRPr="000F760C">
        <w:rPr>
          <w:rFonts w:ascii="Times New Roman" w:eastAsia="Times New Roman" w:hAnsi="Times New Roman" w:cs="Times New Roman"/>
          <w:i/>
          <w:iCs/>
          <w:sz w:val="20"/>
          <w:szCs w:val="20"/>
          <w:lang w:val="en-US"/>
        </w:rPr>
        <w:t>Neuroendocrinology Letters</w:t>
      </w:r>
      <w:r w:rsidRPr="000F760C">
        <w:rPr>
          <w:rFonts w:ascii="Times New Roman" w:eastAsia="Times New Roman" w:hAnsi="Times New Roman" w:cs="Times New Roman"/>
          <w:sz w:val="20"/>
          <w:szCs w:val="20"/>
          <w:lang w:val="en-US"/>
        </w:rPr>
        <w:t xml:space="preserve"> (Vol. 23, </w:t>
      </w:r>
      <w:proofErr w:type="spellStart"/>
      <w:r w:rsidRPr="000F760C">
        <w:rPr>
          <w:rFonts w:ascii="Times New Roman" w:eastAsia="Times New Roman" w:hAnsi="Times New Roman" w:cs="Times New Roman"/>
          <w:sz w:val="20"/>
          <w:szCs w:val="20"/>
          <w:lang w:val="en-US"/>
        </w:rPr>
        <w:t>Número</w:t>
      </w:r>
      <w:proofErr w:type="spellEnd"/>
      <w:r w:rsidRPr="000F760C">
        <w:rPr>
          <w:rFonts w:ascii="Times New Roman" w:eastAsia="Times New Roman" w:hAnsi="Times New Roman" w:cs="Times New Roman"/>
          <w:sz w:val="20"/>
          <w:szCs w:val="20"/>
          <w:lang w:val="en-US"/>
        </w:rPr>
        <w:t xml:space="preserve"> 2).</w:t>
      </w:r>
    </w:p>
    <w:p w14:paraId="2EEFDC70" w14:textId="77777777" w:rsidR="003E3729" w:rsidRPr="000F760C" w:rsidRDefault="003E3729">
      <w:pPr>
        <w:autoSpaceDE w:val="0"/>
        <w:autoSpaceDN w:val="0"/>
        <w:ind w:hanging="480"/>
        <w:divId w:val="2123839767"/>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rPr>
        <w:t xml:space="preserve">Utrilla, O., Castro-Claros, J. D., Urra, J., Navas, F. D., &amp; Salas, C. (2019). </w:t>
      </w:r>
      <w:r w:rsidRPr="000F760C">
        <w:rPr>
          <w:rFonts w:ascii="Times New Roman" w:eastAsia="Times New Roman" w:hAnsi="Times New Roman" w:cs="Times New Roman"/>
          <w:sz w:val="20"/>
          <w:szCs w:val="20"/>
          <w:lang w:val="en-US"/>
        </w:rPr>
        <w:t xml:space="preserve">Reproduction of the </w:t>
      </w:r>
      <w:proofErr w:type="spellStart"/>
      <w:r w:rsidRPr="000F760C">
        <w:rPr>
          <w:rFonts w:ascii="Times New Roman" w:eastAsia="Times New Roman" w:hAnsi="Times New Roman" w:cs="Times New Roman"/>
          <w:sz w:val="20"/>
          <w:szCs w:val="20"/>
          <w:lang w:val="en-US"/>
        </w:rPr>
        <w:t>anthozoan</w:t>
      </w:r>
      <w:proofErr w:type="spellEnd"/>
      <w:r w:rsidRPr="000F760C">
        <w:rPr>
          <w:rFonts w:ascii="Times New Roman" w:eastAsia="Times New Roman" w:hAnsi="Times New Roman" w:cs="Times New Roman"/>
          <w:sz w:val="20"/>
          <w:szCs w:val="20"/>
          <w:lang w:val="en-US"/>
        </w:rPr>
        <w:t xml:space="preserve"> Anemonia sulcata (Pennant, 1777) in southern Spain: from asexual reproduction to putative maternal care. </w:t>
      </w:r>
      <w:r w:rsidRPr="000F760C">
        <w:rPr>
          <w:rFonts w:ascii="Times New Roman" w:eastAsia="Times New Roman" w:hAnsi="Times New Roman" w:cs="Times New Roman"/>
          <w:i/>
          <w:iCs/>
          <w:sz w:val="20"/>
          <w:szCs w:val="20"/>
          <w:lang w:val="en-US"/>
        </w:rPr>
        <w:t>Marine Biology</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166</w:t>
      </w:r>
      <w:r w:rsidRPr="000F760C">
        <w:rPr>
          <w:rFonts w:ascii="Times New Roman" w:eastAsia="Times New Roman" w:hAnsi="Times New Roman" w:cs="Times New Roman"/>
          <w:sz w:val="20"/>
          <w:szCs w:val="20"/>
          <w:lang w:val="en-US"/>
        </w:rPr>
        <w:t>(8). https://doi.org/10.1007/s00227-019-3558-5</w:t>
      </w:r>
    </w:p>
    <w:p w14:paraId="42E86FF5" w14:textId="77777777" w:rsidR="003E3729" w:rsidRPr="000F760C" w:rsidRDefault="003E3729">
      <w:pPr>
        <w:autoSpaceDE w:val="0"/>
        <w:autoSpaceDN w:val="0"/>
        <w:ind w:hanging="480"/>
        <w:divId w:val="923147617"/>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lang w:val="en-US"/>
        </w:rPr>
        <w:t xml:space="preserve">Watson, G. J., &amp; Younger, J. (2022). Developing anemone aquaculture for the marine aquarium trade: A case study using the bubble-tip anemone </w:t>
      </w:r>
      <w:proofErr w:type="spellStart"/>
      <w:r w:rsidRPr="000F760C">
        <w:rPr>
          <w:rFonts w:ascii="Times New Roman" w:eastAsia="Times New Roman" w:hAnsi="Times New Roman" w:cs="Times New Roman"/>
          <w:sz w:val="20"/>
          <w:szCs w:val="20"/>
          <w:lang w:val="en-US"/>
        </w:rPr>
        <w:t>Entacmaea</w:t>
      </w:r>
      <w:proofErr w:type="spellEnd"/>
      <w:r w:rsidRPr="000F760C">
        <w:rPr>
          <w:rFonts w:ascii="Times New Roman" w:eastAsia="Times New Roman" w:hAnsi="Times New Roman" w:cs="Times New Roman"/>
          <w:sz w:val="20"/>
          <w:szCs w:val="20"/>
          <w:lang w:val="en-US"/>
        </w:rPr>
        <w:t xml:space="preserve"> </w:t>
      </w:r>
      <w:proofErr w:type="spellStart"/>
      <w:r w:rsidRPr="000F760C">
        <w:rPr>
          <w:rFonts w:ascii="Times New Roman" w:eastAsia="Times New Roman" w:hAnsi="Times New Roman" w:cs="Times New Roman"/>
          <w:sz w:val="20"/>
          <w:szCs w:val="20"/>
          <w:lang w:val="en-US"/>
        </w:rPr>
        <w:t>quadricolor</w:t>
      </w:r>
      <w:proofErr w:type="spellEnd"/>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Aquaculture Research</w:t>
      </w:r>
      <w:r w:rsidRPr="000F760C">
        <w:rPr>
          <w:rFonts w:ascii="Times New Roman" w:eastAsia="Times New Roman" w:hAnsi="Times New Roman" w:cs="Times New Roman"/>
          <w:sz w:val="20"/>
          <w:szCs w:val="20"/>
          <w:lang w:val="en-US"/>
        </w:rPr>
        <w:t xml:space="preserve">, </w:t>
      </w:r>
      <w:r w:rsidRPr="000F760C">
        <w:rPr>
          <w:rFonts w:ascii="Times New Roman" w:eastAsia="Times New Roman" w:hAnsi="Times New Roman" w:cs="Times New Roman"/>
          <w:i/>
          <w:iCs/>
          <w:sz w:val="20"/>
          <w:szCs w:val="20"/>
          <w:lang w:val="en-US"/>
        </w:rPr>
        <w:t>53</w:t>
      </w:r>
      <w:r w:rsidRPr="000F760C">
        <w:rPr>
          <w:rFonts w:ascii="Times New Roman" w:eastAsia="Times New Roman" w:hAnsi="Times New Roman" w:cs="Times New Roman"/>
          <w:sz w:val="20"/>
          <w:szCs w:val="20"/>
          <w:lang w:val="en-US"/>
        </w:rPr>
        <w:t>(7), 2697-2707. https://doi.org/10.1111/ARE.15786</w:t>
      </w:r>
    </w:p>
    <w:p w14:paraId="6A1BD77A" w14:textId="77777777" w:rsidR="003E3729" w:rsidRPr="000F760C" w:rsidRDefault="003E3729">
      <w:pPr>
        <w:autoSpaceDE w:val="0"/>
        <w:autoSpaceDN w:val="0"/>
        <w:ind w:hanging="480"/>
        <w:divId w:val="548615359"/>
        <w:rPr>
          <w:rFonts w:ascii="Times New Roman" w:eastAsia="Times New Roman" w:hAnsi="Times New Roman" w:cs="Times New Roman"/>
          <w:sz w:val="20"/>
          <w:szCs w:val="20"/>
          <w:lang w:val="en-US"/>
        </w:rPr>
      </w:pPr>
      <w:r w:rsidRPr="000F760C">
        <w:rPr>
          <w:rFonts w:ascii="Times New Roman" w:eastAsia="Times New Roman" w:hAnsi="Times New Roman" w:cs="Times New Roman"/>
          <w:sz w:val="20"/>
          <w:szCs w:val="20"/>
          <w:lang w:val="en-US"/>
        </w:rPr>
        <w:t xml:space="preserve">Weil, E., Weil-Allen, A., Weil, A., Weil, E., Weil-Allen, · A, &amp; Weil, A. (2019). </w:t>
      </w:r>
      <w:r w:rsidRPr="000F760C">
        <w:rPr>
          <w:rFonts w:ascii="Times New Roman" w:eastAsia="Times New Roman" w:hAnsi="Times New Roman" w:cs="Times New Roman"/>
          <w:i/>
          <w:iCs/>
          <w:sz w:val="20"/>
          <w:szCs w:val="20"/>
          <w:lang w:val="en-US"/>
        </w:rPr>
        <w:t>Coral and Cnidarian Welfare in a Changing Sea</w:t>
      </w:r>
      <w:r w:rsidRPr="000F760C">
        <w:rPr>
          <w:rFonts w:ascii="Times New Roman" w:eastAsia="Times New Roman" w:hAnsi="Times New Roman" w:cs="Times New Roman"/>
          <w:sz w:val="20"/>
          <w:szCs w:val="20"/>
          <w:lang w:val="en-US"/>
        </w:rPr>
        <w:t>. 123-145. https://doi.org/10.1007/978-3-030-13947-6_6</w:t>
      </w:r>
    </w:p>
    <w:p w14:paraId="3C6A3A88" w14:textId="49265C7B" w:rsidR="0069727F" w:rsidRPr="00C2407F" w:rsidRDefault="003E3729" w:rsidP="00262368">
      <w:pPr>
        <w:pStyle w:val="PrrafoTFM"/>
        <w:spacing w:line="240" w:lineRule="auto"/>
        <w:rPr>
          <w:lang w:val="en-US"/>
          <w:rPrChange w:id="443" w:author="Usuario" w:date="2023-07-05T23:06:00Z">
            <w:rPr/>
          </w:rPrChange>
        </w:rPr>
      </w:pPr>
      <w:r w:rsidRPr="000F760C">
        <w:rPr>
          <w:rFonts w:eastAsia="Times New Roman"/>
          <w:sz w:val="21"/>
          <w:szCs w:val="21"/>
          <w:lang w:val="en-US"/>
        </w:rPr>
        <w:t> </w:t>
      </w:r>
    </w:p>
    <w:sectPr w:rsidR="0069727F" w:rsidRPr="00C2407F" w:rsidSect="00AF2753">
      <w:footerReference w:type="default" r:id="rId10"/>
      <w:pgSz w:w="11906" w:h="16838" w:code="9"/>
      <w:pgMar w:top="1418" w:right="1418" w:bottom="1418" w:left="1418" w:header="720" w:footer="720" w:gutter="0"/>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uario" w:date="2023-07-05T20:28:00Z" w:initials="U">
    <w:p w14:paraId="7DFF639E" w14:textId="1D584AA4" w:rsidR="000733D8" w:rsidRDefault="000733D8">
      <w:pPr>
        <w:pStyle w:val="Textocomentario"/>
      </w:pPr>
      <w:r>
        <w:rPr>
          <w:rStyle w:val="Refdecomentario"/>
        </w:rPr>
        <w:annotationRef/>
      </w:r>
      <w:r>
        <w:t>Es un poco largo el título del epígrafe. Intenta unificar y reducirlo.</w:t>
      </w:r>
    </w:p>
  </w:comment>
  <w:comment w:id="1" w:author="Usuario" w:date="2023-07-05T20:28:00Z" w:initials="U">
    <w:p w14:paraId="1DDC2BE6" w14:textId="46AA2A80" w:rsidR="000733D8" w:rsidRDefault="000733D8">
      <w:pPr>
        <w:pStyle w:val="Textocomentario"/>
      </w:pPr>
      <w:r>
        <w:rPr>
          <w:rStyle w:val="Refdecomentario"/>
        </w:rPr>
        <w:annotationRef/>
      </w:r>
      <w:r>
        <w:t>Unifica en un único título.</w:t>
      </w:r>
    </w:p>
  </w:comment>
  <w:comment w:id="2" w:author="Usuario" w:date="2023-07-05T20:29:00Z" w:initials="U">
    <w:p w14:paraId="5A6C5146" w14:textId="66E20E37" w:rsidR="000733D8" w:rsidRDefault="000733D8">
      <w:pPr>
        <w:pStyle w:val="Textocomentario"/>
      </w:pPr>
      <w:r>
        <w:rPr>
          <w:rStyle w:val="Refdecomentario"/>
        </w:rPr>
        <w:annotationRef/>
      </w:r>
      <w:r>
        <w:t>Unifica en un único título.</w:t>
      </w:r>
    </w:p>
  </w:comment>
  <w:comment w:id="14" w:author="Usuario" w:date="2023-07-05T20:35:00Z" w:initials="U">
    <w:p w14:paraId="66CBFA92" w14:textId="416E75A7" w:rsidR="000733D8" w:rsidRDefault="000733D8">
      <w:pPr>
        <w:pStyle w:val="Textocomentario"/>
      </w:pPr>
      <w:r>
        <w:rPr>
          <w:rStyle w:val="Refdecomentario"/>
        </w:rPr>
        <w:annotationRef/>
      </w:r>
      <w:proofErr w:type="gramStart"/>
      <w:r>
        <w:t>Sacar fuera?</w:t>
      </w:r>
      <w:proofErr w:type="gramEnd"/>
      <w:r>
        <w:t xml:space="preserve"> (o es darle mucho protagonismo…)</w:t>
      </w:r>
    </w:p>
  </w:comment>
  <w:comment w:id="23" w:author="Usuario" w:date="2023-07-05T20:35:00Z" w:initials="U">
    <w:p w14:paraId="109EC915" w14:textId="5143681C" w:rsidR="000733D8" w:rsidRDefault="000733D8">
      <w:pPr>
        <w:pStyle w:val="Textocomentario"/>
      </w:pPr>
      <w:r>
        <w:rPr>
          <w:rStyle w:val="Refdecomentario"/>
        </w:rPr>
        <w:annotationRef/>
      </w:r>
      <w:r>
        <w:t>Las tinciones igual se podrían unificar en un único apartado</w:t>
      </w:r>
    </w:p>
  </w:comment>
  <w:comment w:id="29" w:author="Usuario" w:date="2023-07-05T20:37:00Z" w:initials="U">
    <w:p w14:paraId="2C435A76" w14:textId="466BB4D2" w:rsidR="000733D8" w:rsidRDefault="000733D8">
      <w:pPr>
        <w:pStyle w:val="Textocomentario"/>
      </w:pPr>
      <w:r>
        <w:rPr>
          <w:rStyle w:val="Refdecomentario"/>
        </w:rPr>
        <w:annotationRef/>
      </w:r>
      <w:r>
        <w:t xml:space="preserve">Aquí tres </w:t>
      </w:r>
      <w:proofErr w:type="spellStart"/>
      <w:r>
        <w:t>subapartados</w:t>
      </w:r>
      <w:proofErr w:type="spellEnd"/>
      <w:r>
        <w:t xml:space="preserve"> acorde con los de metodología o</w:t>
      </w:r>
    </w:p>
  </w:comment>
  <w:comment w:id="34" w:author="Usuario" w:date="2023-07-05T20:43:00Z" w:initials="U">
    <w:p w14:paraId="54F419C5" w14:textId="5D1BA18A" w:rsidR="000733D8" w:rsidRDefault="000733D8">
      <w:pPr>
        <w:pStyle w:val="Textocomentario"/>
      </w:pPr>
      <w:r>
        <w:rPr>
          <w:rStyle w:val="Refdecomentario"/>
        </w:rPr>
        <w:annotationRef/>
      </w:r>
      <w:r>
        <w:t xml:space="preserve">No entiendo bien </w:t>
      </w:r>
      <w:proofErr w:type="gramStart"/>
      <w:r>
        <w:t>esto….</w:t>
      </w:r>
      <w:proofErr w:type="gramEnd"/>
      <w:r>
        <w:t>quieres decir que la producción acuícola supone el 49% con relación a que producción total?</w:t>
      </w:r>
    </w:p>
  </w:comment>
  <w:comment w:id="56" w:author="Usuario" w:date="2023-07-05T21:20:00Z" w:initials="U">
    <w:p w14:paraId="06486B21" w14:textId="2ED9C36A" w:rsidR="000733D8" w:rsidRDefault="000733D8">
      <w:pPr>
        <w:pStyle w:val="Textocomentario"/>
      </w:pPr>
      <w:r>
        <w:rPr>
          <w:rStyle w:val="Refdecomentario"/>
        </w:rPr>
        <w:annotationRef/>
      </w:r>
      <w:r>
        <w:t>resume</w:t>
      </w:r>
    </w:p>
  </w:comment>
  <w:comment w:id="63" w:author="Usuario" w:date="2023-07-05T20:59:00Z" w:initials="U">
    <w:p w14:paraId="60A04E4E" w14:textId="0101EBBB" w:rsidR="000733D8" w:rsidRDefault="000733D8">
      <w:pPr>
        <w:pStyle w:val="Textocomentario"/>
      </w:pPr>
      <w:r>
        <w:rPr>
          <w:rStyle w:val="Refdecomentario"/>
        </w:rPr>
        <w:annotationRef/>
      </w:r>
      <w:r>
        <w:t xml:space="preserve">Resumir y unificar con el párrafo anterior. </w:t>
      </w:r>
      <w:proofErr w:type="spellStart"/>
      <w:r>
        <w:t>Aquíi</w:t>
      </w:r>
      <w:proofErr w:type="spellEnd"/>
      <w:r>
        <w:t xml:space="preserve"> no lo desarrolles tanto, puedes especificar un poco el tema de las especies cuando describas el sistema IMTA en la metodología.</w:t>
      </w:r>
    </w:p>
  </w:comment>
  <w:comment w:id="135" w:author="Usuario" w:date="2023-07-05T21:25:00Z" w:initials="U">
    <w:p w14:paraId="65F47218" w14:textId="12294E9D" w:rsidR="000733D8" w:rsidRDefault="000733D8">
      <w:pPr>
        <w:pStyle w:val="Textocomentario"/>
      </w:pPr>
      <w:r>
        <w:rPr>
          <w:rStyle w:val="Refdecomentario"/>
        </w:rPr>
        <w:annotationRef/>
      </w:r>
      <w:r>
        <w:t>Resumir</w:t>
      </w:r>
    </w:p>
  </w:comment>
  <w:comment w:id="140" w:author="Usuario" w:date="2023-07-05T21:51:00Z" w:initials="U">
    <w:p w14:paraId="73602D7B" w14:textId="4F2D4682" w:rsidR="000733D8" w:rsidRDefault="000733D8">
      <w:pPr>
        <w:pStyle w:val="Textocomentario"/>
      </w:pPr>
      <w:r>
        <w:rPr>
          <w:rStyle w:val="Refdecomentario"/>
        </w:rPr>
        <w:annotationRef/>
      </w:r>
      <w:r>
        <w:t xml:space="preserve">ALBERTO, EN ESTE APARTADO DEBE DE QUEDAR MUY CLARO LO QUE ES EL BIENESTAR Y LA RESPUESTA DE ESTRÉS EN TÉRMINOS GENERALES. A CONTINUACIÓN HAY QUE DESCRIBIR (PARA JUSTIFICAR EL DISEÑO EXPERIMENTAL) AQUELLOS FACTORES QUE PUEDEN PROVOCAR UNA RESPUESTA DE ESTRÉS COMO ES EL CASO DE UNA MALA CALIDAD DEL MEDIO (EXCESO DE MATERIA ÓRGÁNICA, FLUCTUACIONES EN LA SALINIDAD, TEMPERATURA, ETC), O BIEN LA ILUMINACIÓN (EXCESIVA, </w:t>
      </w:r>
      <w:proofErr w:type="gramStart"/>
      <w:r>
        <w:t>ESCASA….</w:t>
      </w:r>
      <w:proofErr w:type="gramEnd"/>
      <w:r>
        <w:t>), ETC.</w:t>
      </w:r>
    </w:p>
    <w:p w14:paraId="106628DD" w14:textId="77777777" w:rsidR="000733D8" w:rsidRDefault="000733D8">
      <w:pPr>
        <w:pStyle w:val="Textocomentario"/>
      </w:pPr>
    </w:p>
    <w:p w14:paraId="16F6C9A9" w14:textId="2BFAFC84" w:rsidR="000733D8" w:rsidRDefault="000733D8">
      <w:pPr>
        <w:pStyle w:val="Textocomentario"/>
      </w:pPr>
      <w:r>
        <w:t>LUEGO, EN OTRO APARTADO ME CENTRARÍA EN LOS EFECTOS METABÓLICOS DE LA RESPUESTA DE ESTRÉS CRÓNICA (PRODUCCIÓN DE ROS, ETC) TODO AQUELLO QUE PUEDEN SER MARCADORES Y QUE JUSTIFICARÍAN LOS ANÁLISIS LLEVADOS A CABO.FINALMENTE, METERÍA ALGO (POCO) SOBRE POSIBLES DAÑOS CELULARES Y ALTERACIONES HISTOLÓGICAS.</w:t>
      </w:r>
    </w:p>
  </w:comment>
  <w:comment w:id="162" w:author="Usuario" w:date="2023-07-05T21:59:00Z" w:initials="U">
    <w:p w14:paraId="20A465EF" w14:textId="470DA813" w:rsidR="000733D8" w:rsidRDefault="000733D8">
      <w:pPr>
        <w:pStyle w:val="Textocomentario"/>
      </w:pPr>
      <w:r>
        <w:rPr>
          <w:rStyle w:val="Refdecomentario"/>
        </w:rPr>
        <w:annotationRef/>
      </w:r>
      <w:r>
        <w:t>Esto como pequeña introducción al párrafo que justifique la evaluación histológica (párrafo pequeño antes de los objetivos).</w:t>
      </w:r>
    </w:p>
  </w:comment>
  <w:comment w:id="164" w:author="Usuario" w:date="2023-07-05T21:59:00Z" w:initials="U">
    <w:p w14:paraId="71B216C2" w14:textId="17C59D96" w:rsidR="000733D8" w:rsidRDefault="000733D8">
      <w:pPr>
        <w:pStyle w:val="Textocomentario"/>
      </w:pPr>
      <w:r>
        <w:rPr>
          <w:rStyle w:val="Refdecomentario"/>
        </w:rPr>
        <w:annotationRef/>
      </w:r>
      <w:r>
        <w:t>Esto lo quitaría, alarga el texto y no viene mucho al caso (si acaso recicla para discusión).</w:t>
      </w:r>
    </w:p>
  </w:comment>
  <w:comment w:id="166" w:author="Usuario" w:date="2023-07-05T21:56:00Z" w:initials="U">
    <w:p w14:paraId="49B4A5D5" w14:textId="76F02ABC" w:rsidR="000733D8" w:rsidRDefault="000733D8">
      <w:pPr>
        <w:pStyle w:val="Textocomentario"/>
      </w:pPr>
      <w:r>
        <w:rPr>
          <w:rStyle w:val="Refdecomentario"/>
        </w:rPr>
        <w:annotationRef/>
      </w:r>
      <w:r>
        <w:t xml:space="preserve">HABLARÍA DE FORMA MÁS GENERAL, SIN MARCAR TANTO LA SECUENCIA DE ACTUACIÓN (así no se da tanto protagonismo </w:t>
      </w:r>
      <w:proofErr w:type="gramStart"/>
      <w:r>
        <w:t>a  GPX</w:t>
      </w:r>
      <w:proofErr w:type="gramEnd"/>
      <w:r>
        <w:t xml:space="preserve"> y GR). Indica que hay otras enzimas como GST y DTD (muy breve).</w:t>
      </w:r>
    </w:p>
  </w:comment>
  <w:comment w:id="180" w:author="Usuario" w:date="2023-07-05T21:44:00Z" w:initials="U">
    <w:p w14:paraId="3A78F501" w14:textId="1E570A4B" w:rsidR="000733D8" w:rsidRDefault="000733D8">
      <w:pPr>
        <w:pStyle w:val="Textocomentario"/>
      </w:pPr>
      <w:r>
        <w:rPr>
          <w:rStyle w:val="Refdecomentario"/>
        </w:rPr>
        <w:annotationRef/>
      </w:r>
      <w:r>
        <w:t>Mejor para discusión</w:t>
      </w:r>
    </w:p>
  </w:comment>
  <w:comment w:id="181" w:author="Usuario" w:date="2023-07-05T21:42:00Z" w:initials="U">
    <w:p w14:paraId="582FFFCD" w14:textId="20255D95" w:rsidR="000733D8" w:rsidRDefault="000733D8">
      <w:pPr>
        <w:pStyle w:val="Textocomentario"/>
      </w:pPr>
      <w:r>
        <w:rPr>
          <w:rStyle w:val="Refdecomentario"/>
        </w:rPr>
        <w:annotationRef/>
      </w:r>
      <w:r>
        <w:t xml:space="preserve">Demasiado largo y específico para </w:t>
      </w:r>
      <w:proofErr w:type="spellStart"/>
      <w:r>
        <w:t>intro</w:t>
      </w:r>
      <w:proofErr w:type="spellEnd"/>
      <w:r>
        <w:t>, yo lo quitaría o lo utilizaría para discusión.</w:t>
      </w:r>
    </w:p>
  </w:comment>
  <w:comment w:id="182" w:author="Usuario" w:date="2023-07-05T22:15:00Z" w:initials="U">
    <w:p w14:paraId="13644254" w14:textId="25665F4E" w:rsidR="00364078" w:rsidRDefault="00364078">
      <w:pPr>
        <w:pStyle w:val="Textocomentario"/>
      </w:pPr>
      <w:r>
        <w:rPr>
          <w:rStyle w:val="Refdecomentario"/>
        </w:rPr>
        <w:annotationRef/>
      </w:r>
      <w:r>
        <w:rPr>
          <w:rStyle w:val="Refdecomentario"/>
        </w:rPr>
        <w:t xml:space="preserve">SI FUERA NECESARIO LOS PERFILAMOS MÁS </w:t>
      </w:r>
      <w:proofErr w:type="gramStart"/>
      <w:r>
        <w:rPr>
          <w:rStyle w:val="Refdecomentario"/>
        </w:rPr>
        <w:t>ADELANTE</w:t>
      </w:r>
      <w:proofErr w:type="gramEnd"/>
      <w:r>
        <w:rPr>
          <w:rStyle w:val="Refdecomentario"/>
        </w:rPr>
        <w:t xml:space="preserve"> AUNQUE EN LÍNEAS GENERALES SERÍAN LOS QUE HAS PUESTOS CON LAS SIGUIENTES PUNTUALIZACIONES.</w:t>
      </w:r>
    </w:p>
  </w:comment>
  <w:comment w:id="222" w:author="Usuario" w:date="2023-07-05T22:29:00Z" w:initials="U">
    <w:p w14:paraId="61E9F263" w14:textId="7F99E321" w:rsidR="00BE4924" w:rsidRDefault="00BE4924">
      <w:pPr>
        <w:pStyle w:val="Textocomentario"/>
      </w:pPr>
      <w:r>
        <w:rPr>
          <w:rStyle w:val="Refdecomentario"/>
        </w:rPr>
        <w:annotationRef/>
      </w:r>
      <w:proofErr w:type="gramStart"/>
      <w:r>
        <w:t>Doscientos ejemplares?</w:t>
      </w:r>
      <w:proofErr w:type="gramEnd"/>
    </w:p>
  </w:comment>
  <w:comment w:id="232" w:author="Usuario" w:date="2023-07-05T22:21:00Z" w:initials="U">
    <w:p w14:paraId="74EA49D9" w14:textId="285F1519" w:rsidR="00BE4924" w:rsidRDefault="00BE4924">
      <w:pPr>
        <w:pStyle w:val="Textocomentario"/>
      </w:pPr>
      <w:r>
        <w:rPr>
          <w:rStyle w:val="Refdecomentario"/>
        </w:rPr>
        <w:annotationRef/>
      </w:r>
      <w:r>
        <w:t xml:space="preserve">Puedes explicar velocidad de flujo, reposición de agua externa, pero algo muy breve. No te pierdas en mucho </w:t>
      </w:r>
      <w:proofErr w:type="gramStart"/>
      <w:r>
        <w:t>detalle.(</w:t>
      </w:r>
      <w:proofErr w:type="gramEnd"/>
      <w:r>
        <w:t>Ana Esther te puede dar estos datos).</w:t>
      </w:r>
    </w:p>
  </w:comment>
  <w:comment w:id="287" w:author="Usuario" w:date="2023-07-05T22:34:00Z" w:initials="U">
    <w:p w14:paraId="02DE57C1" w14:textId="48DB0F86" w:rsidR="00C169F8" w:rsidRDefault="00C169F8">
      <w:pPr>
        <w:pStyle w:val="Textocomentario"/>
      </w:pPr>
      <w:r>
        <w:rPr>
          <w:rStyle w:val="Refdecomentario"/>
        </w:rPr>
        <w:annotationRef/>
      </w:r>
      <w:r>
        <w:t>Aquí, si quieres en un par de líneas puedes indicar el papel de cada organismo (pero muy breve para no descompensar la descripción de las otras condiciones experimentales).</w:t>
      </w:r>
    </w:p>
  </w:comment>
  <w:comment w:id="328" w:author="Usuario" w:date="2023-07-05T22:41:00Z" w:initials="U">
    <w:p w14:paraId="11643EFF" w14:textId="184ED59F" w:rsidR="00C95007" w:rsidRDefault="00C95007">
      <w:pPr>
        <w:pStyle w:val="Textocomentario"/>
      </w:pPr>
      <w:r>
        <w:rPr>
          <w:rStyle w:val="Refdecomentario"/>
        </w:rPr>
        <w:annotationRef/>
      </w:r>
      <w:r>
        <w:t xml:space="preserve">Esto lo dejamos para la tesis que este trabajo va ya </w:t>
      </w:r>
      <w:proofErr w:type="spellStart"/>
      <w:r>
        <w:t>megacompletooooo</w:t>
      </w:r>
      <w:proofErr w:type="spellEnd"/>
    </w:p>
  </w:comment>
  <w:comment w:id="371" w:author="Usuario" w:date="2023-07-05T22:58:00Z" w:initials="U">
    <w:p w14:paraId="56EF7CAA" w14:textId="16675664" w:rsidR="00D140F1" w:rsidRDefault="00D140F1">
      <w:pPr>
        <w:pStyle w:val="Textocomentario"/>
      </w:pPr>
      <w:r>
        <w:rPr>
          <w:rStyle w:val="Refdecomentario"/>
        </w:rPr>
        <w:annotationRef/>
      </w:r>
      <w:r w:rsidRPr="00D140F1">
        <w:rPr>
          <w:lang w:val="en-US"/>
        </w:rPr>
        <w:t xml:space="preserve">BRADFORD, M.M.; “A rapid and sensitive method for the quantification of microgram quantities of protein utilizing the principle of protein-dye binding”. </w:t>
      </w:r>
      <w:r>
        <w:t xml:space="preserve">Anal. </w:t>
      </w:r>
      <w:proofErr w:type="spellStart"/>
      <w:r>
        <w:t>Biochem</w:t>
      </w:r>
      <w:proofErr w:type="spellEnd"/>
      <w:r>
        <w:t>. 72: 248-254 (1976).</w:t>
      </w:r>
    </w:p>
  </w:comment>
  <w:comment w:id="356" w:author="Usuario" w:date="2023-07-05T22:58:00Z" w:initials="U">
    <w:p w14:paraId="42673DB9" w14:textId="443BF093" w:rsidR="005C4A78" w:rsidRDefault="005C4A78">
      <w:pPr>
        <w:pStyle w:val="Textocomentario"/>
      </w:pPr>
      <w:r>
        <w:rPr>
          <w:rStyle w:val="Refdecomentario"/>
        </w:rPr>
        <w:annotationRef/>
      </w:r>
      <w:r>
        <w:t xml:space="preserve">SI NO TE QUIERES EXTENDER MUCHO, DEDICA A CADA ENZIMA UNA FRASE CON SU REFERENCIA. Según te veas de </w:t>
      </w:r>
      <w:proofErr w:type="gramStart"/>
      <w:r>
        <w:t>espacio….</w:t>
      </w:r>
      <w:proofErr w:type="gramEnd"/>
      <w:r>
        <w:t xml:space="preserve">Haz un reciclado de tu TFG…pero cuidado con el </w:t>
      </w:r>
      <w:proofErr w:type="spellStart"/>
      <w:r>
        <w:t>turnitín</w:t>
      </w:r>
      <w:proofErr w:type="spellEnd"/>
      <w:r>
        <w:t>!</w:t>
      </w:r>
    </w:p>
  </w:comment>
  <w:comment w:id="382" w:author="Usuario" w:date="2023-07-05T22:55:00Z" w:initials="U">
    <w:p w14:paraId="47DE5ABB" w14:textId="2B457785" w:rsidR="00D140F1" w:rsidRDefault="00D140F1">
      <w:pPr>
        <w:pStyle w:val="Textocomentario"/>
      </w:pPr>
      <w:r>
        <w:rPr>
          <w:rStyle w:val="Refdecomentario"/>
        </w:rPr>
        <w:annotationRef/>
      </w:r>
      <w:r>
        <w:t>Epígrafe aparte</w:t>
      </w:r>
    </w:p>
  </w:comment>
  <w:comment w:id="383" w:author="Usuario" w:date="2023-07-05T22:56:00Z" w:initials="U">
    <w:p w14:paraId="2C5EC3AE" w14:textId="4659471B" w:rsidR="00D140F1" w:rsidRDefault="00D140F1">
      <w:pPr>
        <w:pStyle w:val="Textocomentario"/>
      </w:pPr>
      <w:r>
        <w:rPr>
          <w:rStyle w:val="Refdecomentario"/>
        </w:rPr>
        <w:annotationRef/>
      </w:r>
      <w:proofErr w:type="gramStart"/>
      <w:r>
        <w:t>Total?</w:t>
      </w:r>
      <w:proofErr w:type="gramEnd"/>
    </w:p>
  </w:comment>
  <w:comment w:id="391" w:author="Usuario" w:date="2023-07-05T22:59:00Z" w:initials="U">
    <w:p w14:paraId="0D7C9E18" w14:textId="38FBC59B" w:rsidR="005C4A78" w:rsidRDefault="005C4A78">
      <w:pPr>
        <w:pStyle w:val="Textocomentario"/>
      </w:pPr>
      <w:r>
        <w:rPr>
          <w:rStyle w:val="Refdecomentario"/>
        </w:rPr>
        <w:annotationRef/>
      </w:r>
      <w:r>
        <w:t>Yo dejaría uno de los 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FF639E" w15:done="0"/>
  <w15:commentEx w15:paraId="1DDC2BE6" w15:done="0"/>
  <w15:commentEx w15:paraId="5A6C5146" w15:done="0"/>
  <w15:commentEx w15:paraId="66CBFA92" w15:done="0"/>
  <w15:commentEx w15:paraId="109EC915" w15:done="0"/>
  <w15:commentEx w15:paraId="2C435A76" w15:done="0"/>
  <w15:commentEx w15:paraId="54F419C5" w15:done="0"/>
  <w15:commentEx w15:paraId="06486B21" w15:done="0"/>
  <w15:commentEx w15:paraId="60A04E4E" w15:done="0"/>
  <w15:commentEx w15:paraId="65F47218" w15:done="0"/>
  <w15:commentEx w15:paraId="16F6C9A9" w15:done="0"/>
  <w15:commentEx w15:paraId="20A465EF" w15:done="0"/>
  <w15:commentEx w15:paraId="71B216C2" w15:done="0"/>
  <w15:commentEx w15:paraId="49B4A5D5" w15:done="0"/>
  <w15:commentEx w15:paraId="3A78F501" w15:done="0"/>
  <w15:commentEx w15:paraId="582FFFCD" w15:done="0"/>
  <w15:commentEx w15:paraId="13644254" w15:done="0"/>
  <w15:commentEx w15:paraId="61E9F263" w15:done="0"/>
  <w15:commentEx w15:paraId="74EA49D9" w15:done="0"/>
  <w15:commentEx w15:paraId="02DE57C1" w15:done="0"/>
  <w15:commentEx w15:paraId="11643EFF" w15:done="0"/>
  <w15:commentEx w15:paraId="56EF7CAA" w15:done="0"/>
  <w15:commentEx w15:paraId="42673DB9" w15:done="0"/>
  <w15:commentEx w15:paraId="47DE5ABB" w15:done="0"/>
  <w15:commentEx w15:paraId="2C5EC3AE" w15:done="0"/>
  <w15:commentEx w15:paraId="0D7C9E1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D02D0C" w14:textId="77777777" w:rsidR="00151FFF" w:rsidRDefault="00151FFF" w:rsidP="006E0988">
      <w:pPr>
        <w:spacing w:after="0" w:line="240" w:lineRule="auto"/>
      </w:pPr>
      <w:r>
        <w:separator/>
      </w:r>
    </w:p>
  </w:endnote>
  <w:endnote w:type="continuationSeparator" w:id="0">
    <w:p w14:paraId="52727352" w14:textId="77777777" w:rsidR="00151FFF" w:rsidRDefault="00151FFF" w:rsidP="006E0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1007A" w14:textId="61BD366B" w:rsidR="000733D8" w:rsidRDefault="000733D8">
    <w:pPr>
      <w:pStyle w:val="Piedepgina"/>
      <w:jc w:val="center"/>
    </w:pPr>
    <w:r>
      <w:fldChar w:fldCharType="begin"/>
    </w:r>
    <w:r>
      <w:instrText>PAGE   \* MERGEFORMAT</w:instrText>
    </w:r>
    <w:r>
      <w:fldChar w:fldCharType="separate"/>
    </w:r>
    <w:r w:rsidR="00C2407F">
      <w:rPr>
        <w:noProof/>
      </w:rPr>
      <w:t>12</w:t>
    </w:r>
    <w:r>
      <w:fldChar w:fldCharType="end"/>
    </w:r>
  </w:p>
  <w:p w14:paraId="2AEC09E2" w14:textId="77777777" w:rsidR="000733D8" w:rsidRDefault="000733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CB00EB" w14:textId="77777777" w:rsidR="00151FFF" w:rsidRDefault="00151FFF" w:rsidP="006E0988">
      <w:pPr>
        <w:spacing w:after="0" w:line="240" w:lineRule="auto"/>
      </w:pPr>
      <w:r>
        <w:separator/>
      </w:r>
    </w:p>
  </w:footnote>
  <w:footnote w:type="continuationSeparator" w:id="0">
    <w:p w14:paraId="47C84C17" w14:textId="77777777" w:rsidR="00151FFF" w:rsidRDefault="00151FFF" w:rsidP="006E0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A556C"/>
    <w:multiLevelType w:val="multilevel"/>
    <w:tmpl w:val="91F60414"/>
    <w:lvl w:ilvl="0">
      <w:start w:val="1"/>
      <w:numFmt w:val="decimal"/>
      <w:lvlText w:val="%1."/>
      <w:lvlJc w:val="left"/>
      <w:pPr>
        <w:ind w:left="720" w:hanging="360"/>
      </w:pPr>
      <w:rPr>
        <w:rFonts w:hint="default"/>
        <w:b/>
        <w:bCs/>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9A7906"/>
    <w:multiLevelType w:val="multilevel"/>
    <w:tmpl w:val="DE6A0CA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E56E86"/>
    <w:multiLevelType w:val="hybridMultilevel"/>
    <w:tmpl w:val="5A2015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174257"/>
    <w:multiLevelType w:val="hybridMultilevel"/>
    <w:tmpl w:val="858CC438"/>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55916030"/>
    <w:multiLevelType w:val="multilevel"/>
    <w:tmpl w:val="C2C0FA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A9970C9"/>
    <w:multiLevelType w:val="hybridMultilevel"/>
    <w:tmpl w:val="4AD2D13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ABF6C4A"/>
    <w:multiLevelType w:val="hybridMultilevel"/>
    <w:tmpl w:val="410CB6B4"/>
    <w:lvl w:ilvl="0" w:tplc="3116901E">
      <w:start w:val="1"/>
      <w:numFmt w:val="bullet"/>
      <w:lvlText w:val="-"/>
      <w:lvlJc w:val="left"/>
      <w:pPr>
        <w:ind w:left="2060" w:hanging="360"/>
      </w:pPr>
      <w:rPr>
        <w:rFonts w:ascii="Times New Roman" w:eastAsiaTheme="minorEastAsia" w:hAnsi="Times New Roman" w:cs="Times New Roman" w:hint="default"/>
      </w:rPr>
    </w:lvl>
    <w:lvl w:ilvl="1" w:tplc="0C0A0003" w:tentative="1">
      <w:start w:val="1"/>
      <w:numFmt w:val="bullet"/>
      <w:lvlText w:val="o"/>
      <w:lvlJc w:val="left"/>
      <w:pPr>
        <w:ind w:left="2780" w:hanging="360"/>
      </w:pPr>
      <w:rPr>
        <w:rFonts w:ascii="Courier New" w:hAnsi="Courier New" w:cs="Courier New" w:hint="default"/>
      </w:rPr>
    </w:lvl>
    <w:lvl w:ilvl="2" w:tplc="0C0A0005" w:tentative="1">
      <w:start w:val="1"/>
      <w:numFmt w:val="bullet"/>
      <w:lvlText w:val=""/>
      <w:lvlJc w:val="left"/>
      <w:pPr>
        <w:ind w:left="3500" w:hanging="360"/>
      </w:pPr>
      <w:rPr>
        <w:rFonts w:ascii="Wingdings" w:hAnsi="Wingdings" w:hint="default"/>
      </w:rPr>
    </w:lvl>
    <w:lvl w:ilvl="3" w:tplc="0C0A0001" w:tentative="1">
      <w:start w:val="1"/>
      <w:numFmt w:val="bullet"/>
      <w:lvlText w:val=""/>
      <w:lvlJc w:val="left"/>
      <w:pPr>
        <w:ind w:left="4220" w:hanging="360"/>
      </w:pPr>
      <w:rPr>
        <w:rFonts w:ascii="Symbol" w:hAnsi="Symbol" w:hint="default"/>
      </w:rPr>
    </w:lvl>
    <w:lvl w:ilvl="4" w:tplc="0C0A0003" w:tentative="1">
      <w:start w:val="1"/>
      <w:numFmt w:val="bullet"/>
      <w:lvlText w:val="o"/>
      <w:lvlJc w:val="left"/>
      <w:pPr>
        <w:ind w:left="4940" w:hanging="360"/>
      </w:pPr>
      <w:rPr>
        <w:rFonts w:ascii="Courier New" w:hAnsi="Courier New" w:cs="Courier New" w:hint="default"/>
      </w:rPr>
    </w:lvl>
    <w:lvl w:ilvl="5" w:tplc="0C0A0005" w:tentative="1">
      <w:start w:val="1"/>
      <w:numFmt w:val="bullet"/>
      <w:lvlText w:val=""/>
      <w:lvlJc w:val="left"/>
      <w:pPr>
        <w:ind w:left="5660" w:hanging="360"/>
      </w:pPr>
      <w:rPr>
        <w:rFonts w:ascii="Wingdings" w:hAnsi="Wingdings" w:hint="default"/>
      </w:rPr>
    </w:lvl>
    <w:lvl w:ilvl="6" w:tplc="0C0A0001" w:tentative="1">
      <w:start w:val="1"/>
      <w:numFmt w:val="bullet"/>
      <w:lvlText w:val=""/>
      <w:lvlJc w:val="left"/>
      <w:pPr>
        <w:ind w:left="6380" w:hanging="360"/>
      </w:pPr>
      <w:rPr>
        <w:rFonts w:ascii="Symbol" w:hAnsi="Symbol" w:hint="default"/>
      </w:rPr>
    </w:lvl>
    <w:lvl w:ilvl="7" w:tplc="0C0A0003" w:tentative="1">
      <w:start w:val="1"/>
      <w:numFmt w:val="bullet"/>
      <w:lvlText w:val="o"/>
      <w:lvlJc w:val="left"/>
      <w:pPr>
        <w:ind w:left="7100" w:hanging="360"/>
      </w:pPr>
      <w:rPr>
        <w:rFonts w:ascii="Courier New" w:hAnsi="Courier New" w:cs="Courier New" w:hint="default"/>
      </w:rPr>
    </w:lvl>
    <w:lvl w:ilvl="8" w:tplc="0C0A0005" w:tentative="1">
      <w:start w:val="1"/>
      <w:numFmt w:val="bullet"/>
      <w:lvlText w:val=""/>
      <w:lvlJc w:val="left"/>
      <w:pPr>
        <w:ind w:left="7820" w:hanging="360"/>
      </w:pPr>
      <w:rPr>
        <w:rFonts w:ascii="Wingdings" w:hAnsi="Wingdings" w:hint="default"/>
      </w:rPr>
    </w:lvl>
  </w:abstractNum>
  <w:abstractNum w:abstractNumId="7" w15:restartNumberingAfterBreak="0">
    <w:nsid w:val="74B879B5"/>
    <w:multiLevelType w:val="hybridMultilevel"/>
    <w:tmpl w:val="BD5608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2"/>
  </w:num>
  <w:num w:numId="6">
    <w:abstractNumId w:val="7"/>
  </w:num>
  <w:num w:numId="7">
    <w:abstractNumId w:val="1"/>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drawingGridHorizontalSpacing w:val="110"/>
  <w:drawingGridVerticalSpacing w:val="163"/>
  <w:displayHorizontalDrawingGridEvery w:val="0"/>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56D"/>
    <w:rsid w:val="000012C8"/>
    <w:rsid w:val="000031A0"/>
    <w:rsid w:val="00015611"/>
    <w:rsid w:val="00030A1D"/>
    <w:rsid w:val="000430A0"/>
    <w:rsid w:val="00052C36"/>
    <w:rsid w:val="00057E3A"/>
    <w:rsid w:val="00060E06"/>
    <w:rsid w:val="000658FD"/>
    <w:rsid w:val="00071253"/>
    <w:rsid w:val="00073151"/>
    <w:rsid w:val="000733D8"/>
    <w:rsid w:val="00074A65"/>
    <w:rsid w:val="000751A8"/>
    <w:rsid w:val="0007593D"/>
    <w:rsid w:val="00077B7A"/>
    <w:rsid w:val="00087281"/>
    <w:rsid w:val="0009474E"/>
    <w:rsid w:val="000A3EE0"/>
    <w:rsid w:val="000C3ABB"/>
    <w:rsid w:val="000D148C"/>
    <w:rsid w:val="000D2456"/>
    <w:rsid w:val="000D250C"/>
    <w:rsid w:val="000D2C5E"/>
    <w:rsid w:val="000D4FA2"/>
    <w:rsid w:val="000F6B91"/>
    <w:rsid w:val="000F760C"/>
    <w:rsid w:val="000F7733"/>
    <w:rsid w:val="00102BF4"/>
    <w:rsid w:val="0012401C"/>
    <w:rsid w:val="00125E01"/>
    <w:rsid w:val="00126F2F"/>
    <w:rsid w:val="00130450"/>
    <w:rsid w:val="00133B79"/>
    <w:rsid w:val="001340C5"/>
    <w:rsid w:val="00134863"/>
    <w:rsid w:val="00137651"/>
    <w:rsid w:val="00151F15"/>
    <w:rsid w:val="00151FFF"/>
    <w:rsid w:val="00163E34"/>
    <w:rsid w:val="00167B61"/>
    <w:rsid w:val="001779B1"/>
    <w:rsid w:val="00177AF0"/>
    <w:rsid w:val="001865B4"/>
    <w:rsid w:val="00186FDB"/>
    <w:rsid w:val="00196BC7"/>
    <w:rsid w:val="001978A3"/>
    <w:rsid w:val="001A0636"/>
    <w:rsid w:val="001A266F"/>
    <w:rsid w:val="001A5848"/>
    <w:rsid w:val="001B46C6"/>
    <w:rsid w:val="001C1548"/>
    <w:rsid w:val="001C29C9"/>
    <w:rsid w:val="001C62C8"/>
    <w:rsid w:val="001E2F43"/>
    <w:rsid w:val="001E4002"/>
    <w:rsid w:val="001E5863"/>
    <w:rsid w:val="001F05D6"/>
    <w:rsid w:val="001F73B0"/>
    <w:rsid w:val="001F7B78"/>
    <w:rsid w:val="00203842"/>
    <w:rsid w:val="0020769F"/>
    <w:rsid w:val="00217C02"/>
    <w:rsid w:val="00220493"/>
    <w:rsid w:val="00223373"/>
    <w:rsid w:val="00224254"/>
    <w:rsid w:val="002350B5"/>
    <w:rsid w:val="00235CC3"/>
    <w:rsid w:val="00242CA9"/>
    <w:rsid w:val="00255523"/>
    <w:rsid w:val="00262368"/>
    <w:rsid w:val="00262F00"/>
    <w:rsid w:val="00264196"/>
    <w:rsid w:val="002712D5"/>
    <w:rsid w:val="002725CF"/>
    <w:rsid w:val="00284E2B"/>
    <w:rsid w:val="002916DC"/>
    <w:rsid w:val="002A22AF"/>
    <w:rsid w:val="002A5037"/>
    <w:rsid w:val="002B029E"/>
    <w:rsid w:val="002B4315"/>
    <w:rsid w:val="002C3456"/>
    <w:rsid w:val="002D00CE"/>
    <w:rsid w:val="002D359C"/>
    <w:rsid w:val="002E2D60"/>
    <w:rsid w:val="002F0A57"/>
    <w:rsid w:val="002F412E"/>
    <w:rsid w:val="0030438E"/>
    <w:rsid w:val="003137CB"/>
    <w:rsid w:val="003146BD"/>
    <w:rsid w:val="00315BEF"/>
    <w:rsid w:val="0031695D"/>
    <w:rsid w:val="00317666"/>
    <w:rsid w:val="003378E4"/>
    <w:rsid w:val="00337EDB"/>
    <w:rsid w:val="00341D98"/>
    <w:rsid w:val="003456D4"/>
    <w:rsid w:val="00345CA8"/>
    <w:rsid w:val="00346C1B"/>
    <w:rsid w:val="00351112"/>
    <w:rsid w:val="00352FAC"/>
    <w:rsid w:val="00355142"/>
    <w:rsid w:val="003610D3"/>
    <w:rsid w:val="003637FA"/>
    <w:rsid w:val="00364078"/>
    <w:rsid w:val="0036551A"/>
    <w:rsid w:val="0037693E"/>
    <w:rsid w:val="0038318D"/>
    <w:rsid w:val="00383E44"/>
    <w:rsid w:val="00396B11"/>
    <w:rsid w:val="003A02B7"/>
    <w:rsid w:val="003A21E7"/>
    <w:rsid w:val="003B5764"/>
    <w:rsid w:val="003C0B76"/>
    <w:rsid w:val="003C76AE"/>
    <w:rsid w:val="003C782F"/>
    <w:rsid w:val="003E20CF"/>
    <w:rsid w:val="003E2790"/>
    <w:rsid w:val="003E2E08"/>
    <w:rsid w:val="003E3729"/>
    <w:rsid w:val="003F198E"/>
    <w:rsid w:val="003F383E"/>
    <w:rsid w:val="004207EF"/>
    <w:rsid w:val="00422E41"/>
    <w:rsid w:val="00431780"/>
    <w:rsid w:val="00431963"/>
    <w:rsid w:val="00435372"/>
    <w:rsid w:val="0044168A"/>
    <w:rsid w:val="004416EE"/>
    <w:rsid w:val="00441B71"/>
    <w:rsid w:val="004478A7"/>
    <w:rsid w:val="004509CB"/>
    <w:rsid w:val="004534BD"/>
    <w:rsid w:val="0047278B"/>
    <w:rsid w:val="00481946"/>
    <w:rsid w:val="004828CA"/>
    <w:rsid w:val="004838CF"/>
    <w:rsid w:val="00485B23"/>
    <w:rsid w:val="00487DBF"/>
    <w:rsid w:val="00495B23"/>
    <w:rsid w:val="004A24F3"/>
    <w:rsid w:val="004A3784"/>
    <w:rsid w:val="004A7B87"/>
    <w:rsid w:val="004B0692"/>
    <w:rsid w:val="004C14F2"/>
    <w:rsid w:val="004C5687"/>
    <w:rsid w:val="004D72BE"/>
    <w:rsid w:val="004D7351"/>
    <w:rsid w:val="004E6EE2"/>
    <w:rsid w:val="004F4944"/>
    <w:rsid w:val="004F53AC"/>
    <w:rsid w:val="004F6564"/>
    <w:rsid w:val="00500E9C"/>
    <w:rsid w:val="0050181E"/>
    <w:rsid w:val="0050296B"/>
    <w:rsid w:val="005047BD"/>
    <w:rsid w:val="00506C01"/>
    <w:rsid w:val="00512D7F"/>
    <w:rsid w:val="00517E5E"/>
    <w:rsid w:val="00527FB5"/>
    <w:rsid w:val="005414D9"/>
    <w:rsid w:val="0055182B"/>
    <w:rsid w:val="00555E01"/>
    <w:rsid w:val="0055649B"/>
    <w:rsid w:val="00557D04"/>
    <w:rsid w:val="005651CD"/>
    <w:rsid w:val="00577E04"/>
    <w:rsid w:val="00586D43"/>
    <w:rsid w:val="00587154"/>
    <w:rsid w:val="00587C30"/>
    <w:rsid w:val="00590937"/>
    <w:rsid w:val="00590F7C"/>
    <w:rsid w:val="005A2AB2"/>
    <w:rsid w:val="005A36D9"/>
    <w:rsid w:val="005A75AA"/>
    <w:rsid w:val="005A774C"/>
    <w:rsid w:val="005B55E7"/>
    <w:rsid w:val="005C4A78"/>
    <w:rsid w:val="005C4FF4"/>
    <w:rsid w:val="005C5FA2"/>
    <w:rsid w:val="005D0A64"/>
    <w:rsid w:val="005D0B31"/>
    <w:rsid w:val="005D11F4"/>
    <w:rsid w:val="005D4988"/>
    <w:rsid w:val="005E3638"/>
    <w:rsid w:val="005F3C8B"/>
    <w:rsid w:val="005F4048"/>
    <w:rsid w:val="005F63CF"/>
    <w:rsid w:val="005F70B2"/>
    <w:rsid w:val="00610684"/>
    <w:rsid w:val="00615556"/>
    <w:rsid w:val="006170F0"/>
    <w:rsid w:val="00620453"/>
    <w:rsid w:val="006270E6"/>
    <w:rsid w:val="00631A97"/>
    <w:rsid w:val="00637996"/>
    <w:rsid w:val="00641DE0"/>
    <w:rsid w:val="00642A6F"/>
    <w:rsid w:val="00645160"/>
    <w:rsid w:val="00652EA1"/>
    <w:rsid w:val="00655229"/>
    <w:rsid w:val="0066003B"/>
    <w:rsid w:val="00661982"/>
    <w:rsid w:val="00663E40"/>
    <w:rsid w:val="00671255"/>
    <w:rsid w:val="006717E3"/>
    <w:rsid w:val="00677A01"/>
    <w:rsid w:val="00697069"/>
    <w:rsid w:val="00697267"/>
    <w:rsid w:val="0069727F"/>
    <w:rsid w:val="006A089D"/>
    <w:rsid w:val="006A18C3"/>
    <w:rsid w:val="006C1F95"/>
    <w:rsid w:val="006C4410"/>
    <w:rsid w:val="006C4B78"/>
    <w:rsid w:val="006D6AA6"/>
    <w:rsid w:val="006E0988"/>
    <w:rsid w:val="006E5377"/>
    <w:rsid w:val="006E64E6"/>
    <w:rsid w:val="006F371D"/>
    <w:rsid w:val="006F4BAC"/>
    <w:rsid w:val="00707B6A"/>
    <w:rsid w:val="00711642"/>
    <w:rsid w:val="0072791F"/>
    <w:rsid w:val="007309D3"/>
    <w:rsid w:val="00730B0B"/>
    <w:rsid w:val="00732285"/>
    <w:rsid w:val="00734FE6"/>
    <w:rsid w:val="007364F0"/>
    <w:rsid w:val="00755D9F"/>
    <w:rsid w:val="00757476"/>
    <w:rsid w:val="0076319C"/>
    <w:rsid w:val="00764A53"/>
    <w:rsid w:val="00765DB5"/>
    <w:rsid w:val="007660FD"/>
    <w:rsid w:val="00773131"/>
    <w:rsid w:val="007A288D"/>
    <w:rsid w:val="007C0E8B"/>
    <w:rsid w:val="007C4F51"/>
    <w:rsid w:val="007C523B"/>
    <w:rsid w:val="007C643C"/>
    <w:rsid w:val="007C67DE"/>
    <w:rsid w:val="007C6D11"/>
    <w:rsid w:val="007C7EF9"/>
    <w:rsid w:val="007D025B"/>
    <w:rsid w:val="007D0F34"/>
    <w:rsid w:val="007E2300"/>
    <w:rsid w:val="007E55A7"/>
    <w:rsid w:val="007E6144"/>
    <w:rsid w:val="007F0615"/>
    <w:rsid w:val="007F1E62"/>
    <w:rsid w:val="007F5332"/>
    <w:rsid w:val="007F78E1"/>
    <w:rsid w:val="00801098"/>
    <w:rsid w:val="00801C95"/>
    <w:rsid w:val="008062A9"/>
    <w:rsid w:val="00813683"/>
    <w:rsid w:val="00821D20"/>
    <w:rsid w:val="00825D65"/>
    <w:rsid w:val="008343CA"/>
    <w:rsid w:val="00834A8F"/>
    <w:rsid w:val="00876A83"/>
    <w:rsid w:val="00877C54"/>
    <w:rsid w:val="008838FF"/>
    <w:rsid w:val="00884193"/>
    <w:rsid w:val="00891F92"/>
    <w:rsid w:val="00892A07"/>
    <w:rsid w:val="008964A7"/>
    <w:rsid w:val="008A2FB5"/>
    <w:rsid w:val="008A3754"/>
    <w:rsid w:val="008B589E"/>
    <w:rsid w:val="008C2ADA"/>
    <w:rsid w:val="008C41CA"/>
    <w:rsid w:val="008C439B"/>
    <w:rsid w:val="008D2027"/>
    <w:rsid w:val="008F1AA2"/>
    <w:rsid w:val="008F1AEE"/>
    <w:rsid w:val="008F3720"/>
    <w:rsid w:val="00902373"/>
    <w:rsid w:val="0090260F"/>
    <w:rsid w:val="009131F5"/>
    <w:rsid w:val="0091429F"/>
    <w:rsid w:val="00916AB0"/>
    <w:rsid w:val="009326C4"/>
    <w:rsid w:val="00934B15"/>
    <w:rsid w:val="009404DC"/>
    <w:rsid w:val="00942505"/>
    <w:rsid w:val="00945CA3"/>
    <w:rsid w:val="00945F91"/>
    <w:rsid w:val="0094636B"/>
    <w:rsid w:val="009542A6"/>
    <w:rsid w:val="00971A13"/>
    <w:rsid w:val="00980927"/>
    <w:rsid w:val="00987EC2"/>
    <w:rsid w:val="009924D4"/>
    <w:rsid w:val="00997099"/>
    <w:rsid w:val="009A28F8"/>
    <w:rsid w:val="009C135C"/>
    <w:rsid w:val="009D13B7"/>
    <w:rsid w:val="009E606E"/>
    <w:rsid w:val="009F1A3E"/>
    <w:rsid w:val="009F24E0"/>
    <w:rsid w:val="009F55E2"/>
    <w:rsid w:val="009F560D"/>
    <w:rsid w:val="009F5679"/>
    <w:rsid w:val="009F75F1"/>
    <w:rsid w:val="00A121D4"/>
    <w:rsid w:val="00A12252"/>
    <w:rsid w:val="00A213B8"/>
    <w:rsid w:val="00A30F2A"/>
    <w:rsid w:val="00A3239B"/>
    <w:rsid w:val="00A36941"/>
    <w:rsid w:val="00A440EA"/>
    <w:rsid w:val="00A45B61"/>
    <w:rsid w:val="00A5569A"/>
    <w:rsid w:val="00A64FF7"/>
    <w:rsid w:val="00A65168"/>
    <w:rsid w:val="00A70C4E"/>
    <w:rsid w:val="00A75BEB"/>
    <w:rsid w:val="00A77431"/>
    <w:rsid w:val="00A90C0B"/>
    <w:rsid w:val="00A94CFD"/>
    <w:rsid w:val="00A96E5F"/>
    <w:rsid w:val="00A972BC"/>
    <w:rsid w:val="00AA230F"/>
    <w:rsid w:val="00AA321B"/>
    <w:rsid w:val="00AA428C"/>
    <w:rsid w:val="00AA4EE1"/>
    <w:rsid w:val="00AB129B"/>
    <w:rsid w:val="00AB5F2E"/>
    <w:rsid w:val="00AC1A57"/>
    <w:rsid w:val="00AC1C8E"/>
    <w:rsid w:val="00AC26F0"/>
    <w:rsid w:val="00AC2F0A"/>
    <w:rsid w:val="00AC5356"/>
    <w:rsid w:val="00AD343D"/>
    <w:rsid w:val="00AF2753"/>
    <w:rsid w:val="00B1268B"/>
    <w:rsid w:val="00B225E8"/>
    <w:rsid w:val="00B2553E"/>
    <w:rsid w:val="00B2554F"/>
    <w:rsid w:val="00B2713C"/>
    <w:rsid w:val="00B3016B"/>
    <w:rsid w:val="00B34800"/>
    <w:rsid w:val="00B34D70"/>
    <w:rsid w:val="00B426AF"/>
    <w:rsid w:val="00B42C0D"/>
    <w:rsid w:val="00B551F0"/>
    <w:rsid w:val="00B62E3D"/>
    <w:rsid w:val="00B706BD"/>
    <w:rsid w:val="00B70C43"/>
    <w:rsid w:val="00B71100"/>
    <w:rsid w:val="00B71354"/>
    <w:rsid w:val="00B738F8"/>
    <w:rsid w:val="00B751BD"/>
    <w:rsid w:val="00B84EF0"/>
    <w:rsid w:val="00B9270E"/>
    <w:rsid w:val="00B9285A"/>
    <w:rsid w:val="00B93E61"/>
    <w:rsid w:val="00B94F58"/>
    <w:rsid w:val="00B9593B"/>
    <w:rsid w:val="00BA0DE3"/>
    <w:rsid w:val="00BA2C84"/>
    <w:rsid w:val="00BA7A74"/>
    <w:rsid w:val="00BB49CA"/>
    <w:rsid w:val="00BD14EE"/>
    <w:rsid w:val="00BD3FDD"/>
    <w:rsid w:val="00BD48C3"/>
    <w:rsid w:val="00BE04FC"/>
    <w:rsid w:val="00BE1396"/>
    <w:rsid w:val="00BE4924"/>
    <w:rsid w:val="00BF21F1"/>
    <w:rsid w:val="00BF2DFC"/>
    <w:rsid w:val="00BF7F44"/>
    <w:rsid w:val="00C10033"/>
    <w:rsid w:val="00C169F8"/>
    <w:rsid w:val="00C16B1B"/>
    <w:rsid w:val="00C2219C"/>
    <w:rsid w:val="00C2407F"/>
    <w:rsid w:val="00C30833"/>
    <w:rsid w:val="00C317B6"/>
    <w:rsid w:val="00C319DC"/>
    <w:rsid w:val="00C32C29"/>
    <w:rsid w:val="00C33A96"/>
    <w:rsid w:val="00C41A9F"/>
    <w:rsid w:val="00C4460B"/>
    <w:rsid w:val="00C502CB"/>
    <w:rsid w:val="00C53626"/>
    <w:rsid w:val="00C569CC"/>
    <w:rsid w:val="00C60935"/>
    <w:rsid w:val="00C61E75"/>
    <w:rsid w:val="00C82216"/>
    <w:rsid w:val="00C8363F"/>
    <w:rsid w:val="00C836FC"/>
    <w:rsid w:val="00C85220"/>
    <w:rsid w:val="00C9344B"/>
    <w:rsid w:val="00C93FEE"/>
    <w:rsid w:val="00C9417A"/>
    <w:rsid w:val="00C95007"/>
    <w:rsid w:val="00CA1640"/>
    <w:rsid w:val="00CA353C"/>
    <w:rsid w:val="00CA5EC2"/>
    <w:rsid w:val="00CB072C"/>
    <w:rsid w:val="00CB23FB"/>
    <w:rsid w:val="00CC310D"/>
    <w:rsid w:val="00CC4011"/>
    <w:rsid w:val="00CD2339"/>
    <w:rsid w:val="00CD37B4"/>
    <w:rsid w:val="00CD3AAE"/>
    <w:rsid w:val="00CD6927"/>
    <w:rsid w:val="00CE0285"/>
    <w:rsid w:val="00CF2301"/>
    <w:rsid w:val="00CF2E3C"/>
    <w:rsid w:val="00CF6B77"/>
    <w:rsid w:val="00D06721"/>
    <w:rsid w:val="00D140F1"/>
    <w:rsid w:val="00D14DF3"/>
    <w:rsid w:val="00D23787"/>
    <w:rsid w:val="00D33E9A"/>
    <w:rsid w:val="00D45FBC"/>
    <w:rsid w:val="00D53584"/>
    <w:rsid w:val="00D56B93"/>
    <w:rsid w:val="00D62CC0"/>
    <w:rsid w:val="00D64FE0"/>
    <w:rsid w:val="00D67866"/>
    <w:rsid w:val="00D705A6"/>
    <w:rsid w:val="00D70EFA"/>
    <w:rsid w:val="00D717A9"/>
    <w:rsid w:val="00D74FEB"/>
    <w:rsid w:val="00D777B1"/>
    <w:rsid w:val="00D81AC0"/>
    <w:rsid w:val="00D834FE"/>
    <w:rsid w:val="00D904FC"/>
    <w:rsid w:val="00D90553"/>
    <w:rsid w:val="00D9157F"/>
    <w:rsid w:val="00D9192C"/>
    <w:rsid w:val="00D94621"/>
    <w:rsid w:val="00DA398B"/>
    <w:rsid w:val="00DA6525"/>
    <w:rsid w:val="00DB5694"/>
    <w:rsid w:val="00DC118E"/>
    <w:rsid w:val="00DD3C75"/>
    <w:rsid w:val="00DE33D7"/>
    <w:rsid w:val="00DE3A37"/>
    <w:rsid w:val="00DE3E88"/>
    <w:rsid w:val="00E00C1A"/>
    <w:rsid w:val="00E53F1E"/>
    <w:rsid w:val="00E572EE"/>
    <w:rsid w:val="00E61645"/>
    <w:rsid w:val="00E62262"/>
    <w:rsid w:val="00E630E7"/>
    <w:rsid w:val="00E65A13"/>
    <w:rsid w:val="00E71759"/>
    <w:rsid w:val="00E730D3"/>
    <w:rsid w:val="00E7528B"/>
    <w:rsid w:val="00E7559A"/>
    <w:rsid w:val="00E76587"/>
    <w:rsid w:val="00E8697B"/>
    <w:rsid w:val="00E90856"/>
    <w:rsid w:val="00E90FDC"/>
    <w:rsid w:val="00EA00A5"/>
    <w:rsid w:val="00EB4C53"/>
    <w:rsid w:val="00EC01AC"/>
    <w:rsid w:val="00EC4A3A"/>
    <w:rsid w:val="00EC75F7"/>
    <w:rsid w:val="00EC7B3A"/>
    <w:rsid w:val="00ED2EB2"/>
    <w:rsid w:val="00ED765F"/>
    <w:rsid w:val="00EE6E08"/>
    <w:rsid w:val="00EF1DE8"/>
    <w:rsid w:val="00EF3002"/>
    <w:rsid w:val="00EF426E"/>
    <w:rsid w:val="00F233B4"/>
    <w:rsid w:val="00F25F37"/>
    <w:rsid w:val="00F3556D"/>
    <w:rsid w:val="00F37CC0"/>
    <w:rsid w:val="00F4121C"/>
    <w:rsid w:val="00F43EB6"/>
    <w:rsid w:val="00F45E96"/>
    <w:rsid w:val="00F51452"/>
    <w:rsid w:val="00F61CA9"/>
    <w:rsid w:val="00F64756"/>
    <w:rsid w:val="00F667C0"/>
    <w:rsid w:val="00F83777"/>
    <w:rsid w:val="00F84B5D"/>
    <w:rsid w:val="00F9356D"/>
    <w:rsid w:val="00F971D7"/>
    <w:rsid w:val="00FA0F76"/>
    <w:rsid w:val="00FB52C3"/>
    <w:rsid w:val="00FC05AB"/>
    <w:rsid w:val="00FD30FD"/>
    <w:rsid w:val="00FD4273"/>
    <w:rsid w:val="00FD4FCA"/>
    <w:rsid w:val="00FE0DC6"/>
    <w:rsid w:val="00FE4A66"/>
    <w:rsid w:val="00FE4AA1"/>
    <w:rsid w:val="00FE795E"/>
    <w:rsid w:val="00FF0462"/>
    <w:rsid w:val="00FF27F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1D9D"/>
  <w15:chartTrackingRefBased/>
  <w15:docId w15:val="{87CD421E-550C-45FB-8385-6A8C68A8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85A"/>
  </w:style>
  <w:style w:type="paragraph" w:styleId="Ttulo1">
    <w:name w:val="heading 1"/>
    <w:basedOn w:val="Normal"/>
    <w:next w:val="Normal"/>
    <w:link w:val="Ttulo1Car"/>
    <w:uiPriority w:val="9"/>
    <w:qFormat/>
    <w:rsid w:val="00B9285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9285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B9285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irstParagraph">
    <w:name w:val="First Paragraph"/>
    <w:basedOn w:val="Textoindependiente"/>
    <w:next w:val="Textoindependiente"/>
    <w:rsid w:val="004A7B87"/>
    <w:rPr>
      <w:lang w:val="en-US"/>
    </w:rPr>
  </w:style>
  <w:style w:type="paragraph" w:styleId="Textoindependiente">
    <w:name w:val="Body Text"/>
    <w:basedOn w:val="Normal"/>
    <w:link w:val="TextoindependienteCar"/>
    <w:rsid w:val="004A7B87"/>
    <w:pPr>
      <w:ind w:firstLine="284"/>
    </w:pPr>
    <w:rPr>
      <w:rFonts w:ascii="Cambria" w:hAnsi="Cambria"/>
    </w:rPr>
  </w:style>
  <w:style w:type="character" w:customStyle="1" w:styleId="TextoindependienteCar">
    <w:name w:val="Texto independiente Car"/>
    <w:basedOn w:val="Fuentedeprrafopredeter"/>
    <w:link w:val="Textoindependiente"/>
    <w:rsid w:val="004A7B87"/>
    <w:rPr>
      <w:rFonts w:ascii="Cambria" w:hAnsi="Cambria"/>
    </w:rPr>
  </w:style>
  <w:style w:type="paragraph" w:styleId="Ttulo">
    <w:name w:val="Title"/>
    <w:basedOn w:val="Normal"/>
    <w:next w:val="Normal"/>
    <w:link w:val="TtuloCar"/>
    <w:uiPriority w:val="10"/>
    <w:qFormat/>
    <w:rsid w:val="00B92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285A"/>
    <w:rPr>
      <w:rFonts w:asciiTheme="majorHAnsi" w:eastAsiaTheme="majorEastAsia" w:hAnsiTheme="majorHAnsi" w:cstheme="majorBidi"/>
      <w:spacing w:val="-10"/>
      <w:kern w:val="28"/>
      <w:sz w:val="56"/>
      <w:szCs w:val="56"/>
    </w:rPr>
  </w:style>
  <w:style w:type="paragraph" w:customStyle="1" w:styleId="Author">
    <w:name w:val="Author"/>
    <w:next w:val="Textoindependiente"/>
    <w:rsid w:val="00057E3A"/>
    <w:pPr>
      <w:keepNext/>
      <w:keepLines/>
      <w:jc w:val="right"/>
    </w:pPr>
    <w:rPr>
      <w:lang w:val="en-US"/>
    </w:rPr>
  </w:style>
  <w:style w:type="paragraph" w:styleId="Fecha">
    <w:name w:val="Date"/>
    <w:next w:val="Textoindependiente"/>
    <w:link w:val="FechaCar"/>
    <w:rsid w:val="00057E3A"/>
    <w:pPr>
      <w:keepNext/>
      <w:keepLines/>
      <w:jc w:val="right"/>
    </w:pPr>
    <w:rPr>
      <w:lang w:val="en-US"/>
    </w:rPr>
  </w:style>
  <w:style w:type="character" w:customStyle="1" w:styleId="FechaCar">
    <w:name w:val="Fecha Car"/>
    <w:basedOn w:val="Fuentedeprrafopredeter"/>
    <w:link w:val="Fecha"/>
    <w:rsid w:val="00057E3A"/>
    <w:rPr>
      <w:szCs w:val="24"/>
      <w:lang w:val="en-US"/>
    </w:rPr>
  </w:style>
  <w:style w:type="character" w:customStyle="1" w:styleId="Ttulo2Car">
    <w:name w:val="Título 2 Car"/>
    <w:basedOn w:val="Fuentedeprrafopredeter"/>
    <w:link w:val="Ttulo2"/>
    <w:uiPriority w:val="9"/>
    <w:rsid w:val="00B9285A"/>
    <w:rPr>
      <w:rFonts w:asciiTheme="majorHAnsi" w:eastAsiaTheme="majorEastAsia" w:hAnsiTheme="majorHAnsi" w:cstheme="majorBidi"/>
      <w:color w:val="365F91" w:themeColor="accent1" w:themeShade="BF"/>
      <w:sz w:val="26"/>
      <w:szCs w:val="26"/>
    </w:rPr>
  </w:style>
  <w:style w:type="character" w:customStyle="1" w:styleId="Ttulo1Car">
    <w:name w:val="Título 1 Car"/>
    <w:basedOn w:val="Fuentedeprrafopredeter"/>
    <w:link w:val="Ttulo1"/>
    <w:uiPriority w:val="9"/>
    <w:rsid w:val="00B9285A"/>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rsid w:val="00B9285A"/>
    <w:rPr>
      <w:rFonts w:asciiTheme="majorHAnsi" w:eastAsiaTheme="majorEastAsia" w:hAnsiTheme="majorHAnsi" w:cstheme="majorBidi"/>
      <w:color w:val="243F60" w:themeColor="accent1" w:themeShade="7F"/>
      <w:sz w:val="24"/>
      <w:szCs w:val="24"/>
    </w:rPr>
  </w:style>
  <w:style w:type="paragraph" w:styleId="Prrafodelista">
    <w:name w:val="List Paragraph"/>
    <w:basedOn w:val="Normal"/>
    <w:uiPriority w:val="34"/>
    <w:qFormat/>
    <w:rsid w:val="00B9285A"/>
    <w:pPr>
      <w:ind w:left="720"/>
      <w:contextualSpacing/>
    </w:pPr>
  </w:style>
  <w:style w:type="paragraph" w:customStyle="1" w:styleId="PrrafoTFM">
    <w:name w:val="Párrafo TFM"/>
    <w:basedOn w:val="Normal"/>
    <w:link w:val="PrrafoTFMCar"/>
    <w:qFormat/>
    <w:rsid w:val="00355142"/>
    <w:pPr>
      <w:tabs>
        <w:tab w:val="left" w:pos="1701"/>
      </w:tabs>
      <w:spacing w:line="360" w:lineRule="auto"/>
      <w:ind w:left="360"/>
      <w:jc w:val="both"/>
    </w:pPr>
    <w:rPr>
      <w:rFonts w:ascii="Times New Roman" w:hAnsi="Times New Roman" w:cs="Times New Roman"/>
      <w:sz w:val="24"/>
      <w:szCs w:val="24"/>
    </w:rPr>
  </w:style>
  <w:style w:type="paragraph" w:customStyle="1" w:styleId="ApartadoTFM">
    <w:name w:val="Apartado TFM"/>
    <w:basedOn w:val="PrrafoTFM"/>
    <w:next w:val="PrrafoTFM"/>
    <w:link w:val="ApartadoTFMCar"/>
    <w:qFormat/>
    <w:rsid w:val="00355142"/>
    <w:pPr>
      <w:spacing w:before="120"/>
    </w:pPr>
    <w:rPr>
      <w:sz w:val="28"/>
    </w:rPr>
  </w:style>
  <w:style w:type="character" w:customStyle="1" w:styleId="PrrafoTFMCar">
    <w:name w:val="Párrafo TFM Car"/>
    <w:basedOn w:val="Fuentedeprrafopredeter"/>
    <w:link w:val="PrrafoTFM"/>
    <w:rsid w:val="00355142"/>
    <w:rPr>
      <w:rFonts w:ascii="Times New Roman" w:hAnsi="Times New Roman" w:cs="Times New Roman"/>
      <w:sz w:val="24"/>
      <w:szCs w:val="24"/>
    </w:rPr>
  </w:style>
  <w:style w:type="character" w:customStyle="1" w:styleId="ApartadoTFMCar">
    <w:name w:val="Apartado TFM Car"/>
    <w:basedOn w:val="PrrafoTFMCar"/>
    <w:link w:val="ApartadoTFM"/>
    <w:rsid w:val="00355142"/>
    <w:rPr>
      <w:rFonts w:ascii="Times New Roman" w:hAnsi="Times New Roman" w:cs="Times New Roman"/>
      <w:sz w:val="28"/>
      <w:szCs w:val="24"/>
    </w:rPr>
  </w:style>
  <w:style w:type="character" w:styleId="Textodelmarcadordeposicin">
    <w:name w:val="Placeholder Text"/>
    <w:basedOn w:val="Fuentedeprrafopredeter"/>
    <w:uiPriority w:val="99"/>
    <w:semiHidden/>
    <w:rsid w:val="0038318D"/>
    <w:rPr>
      <w:color w:val="808080"/>
    </w:rPr>
  </w:style>
  <w:style w:type="paragraph" w:styleId="Encabezado">
    <w:name w:val="header"/>
    <w:basedOn w:val="Normal"/>
    <w:link w:val="EncabezadoCar"/>
    <w:uiPriority w:val="99"/>
    <w:unhideWhenUsed/>
    <w:rsid w:val="006E09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0988"/>
  </w:style>
  <w:style w:type="paragraph" w:styleId="Piedepgina">
    <w:name w:val="footer"/>
    <w:basedOn w:val="Normal"/>
    <w:link w:val="PiedepginaCar"/>
    <w:uiPriority w:val="99"/>
    <w:unhideWhenUsed/>
    <w:rsid w:val="006E09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0988"/>
  </w:style>
  <w:style w:type="character" w:styleId="Refdecomentario">
    <w:name w:val="annotation reference"/>
    <w:basedOn w:val="Fuentedeprrafopredeter"/>
    <w:uiPriority w:val="99"/>
    <w:semiHidden/>
    <w:unhideWhenUsed/>
    <w:rsid w:val="00A213B8"/>
    <w:rPr>
      <w:sz w:val="16"/>
      <w:szCs w:val="16"/>
    </w:rPr>
  </w:style>
  <w:style w:type="paragraph" w:styleId="Textocomentario">
    <w:name w:val="annotation text"/>
    <w:basedOn w:val="Normal"/>
    <w:link w:val="TextocomentarioCar"/>
    <w:uiPriority w:val="99"/>
    <w:semiHidden/>
    <w:unhideWhenUsed/>
    <w:rsid w:val="00A213B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213B8"/>
    <w:rPr>
      <w:sz w:val="20"/>
      <w:szCs w:val="20"/>
    </w:rPr>
  </w:style>
  <w:style w:type="paragraph" w:styleId="Asuntodelcomentario">
    <w:name w:val="annotation subject"/>
    <w:basedOn w:val="Textocomentario"/>
    <w:next w:val="Textocomentario"/>
    <w:link w:val="AsuntodelcomentarioCar"/>
    <w:uiPriority w:val="99"/>
    <w:semiHidden/>
    <w:unhideWhenUsed/>
    <w:rsid w:val="00A213B8"/>
    <w:rPr>
      <w:b/>
      <w:bCs/>
    </w:rPr>
  </w:style>
  <w:style w:type="character" w:customStyle="1" w:styleId="AsuntodelcomentarioCar">
    <w:name w:val="Asunto del comentario Car"/>
    <w:basedOn w:val="TextocomentarioCar"/>
    <w:link w:val="Asuntodelcomentario"/>
    <w:uiPriority w:val="99"/>
    <w:semiHidden/>
    <w:rsid w:val="00A213B8"/>
    <w:rPr>
      <w:b/>
      <w:bCs/>
      <w:sz w:val="20"/>
      <w:szCs w:val="20"/>
    </w:rPr>
  </w:style>
  <w:style w:type="paragraph" w:styleId="Textodeglobo">
    <w:name w:val="Balloon Text"/>
    <w:basedOn w:val="Normal"/>
    <w:link w:val="TextodegloboCar"/>
    <w:uiPriority w:val="99"/>
    <w:semiHidden/>
    <w:unhideWhenUsed/>
    <w:rsid w:val="00A213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13B8"/>
    <w:rPr>
      <w:rFonts w:ascii="Segoe UI" w:hAnsi="Segoe UI" w:cs="Segoe UI"/>
      <w:sz w:val="18"/>
      <w:szCs w:val="18"/>
    </w:rPr>
  </w:style>
  <w:style w:type="character" w:styleId="Hipervnculo">
    <w:name w:val="Hyperlink"/>
    <w:basedOn w:val="Fuentedeprrafopredeter"/>
    <w:uiPriority w:val="99"/>
    <w:unhideWhenUsed/>
    <w:rsid w:val="00A369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0537">
      <w:bodyDiv w:val="1"/>
      <w:marLeft w:val="0"/>
      <w:marRight w:val="0"/>
      <w:marTop w:val="0"/>
      <w:marBottom w:val="0"/>
      <w:divBdr>
        <w:top w:val="none" w:sz="0" w:space="0" w:color="auto"/>
        <w:left w:val="none" w:sz="0" w:space="0" w:color="auto"/>
        <w:bottom w:val="none" w:sz="0" w:space="0" w:color="auto"/>
        <w:right w:val="none" w:sz="0" w:space="0" w:color="auto"/>
      </w:divBdr>
    </w:div>
    <w:div w:id="21131876">
      <w:bodyDiv w:val="1"/>
      <w:marLeft w:val="0"/>
      <w:marRight w:val="0"/>
      <w:marTop w:val="0"/>
      <w:marBottom w:val="0"/>
      <w:divBdr>
        <w:top w:val="none" w:sz="0" w:space="0" w:color="auto"/>
        <w:left w:val="none" w:sz="0" w:space="0" w:color="auto"/>
        <w:bottom w:val="none" w:sz="0" w:space="0" w:color="auto"/>
        <w:right w:val="none" w:sz="0" w:space="0" w:color="auto"/>
      </w:divBdr>
    </w:div>
    <w:div w:id="42795754">
      <w:bodyDiv w:val="1"/>
      <w:marLeft w:val="0"/>
      <w:marRight w:val="0"/>
      <w:marTop w:val="0"/>
      <w:marBottom w:val="0"/>
      <w:divBdr>
        <w:top w:val="none" w:sz="0" w:space="0" w:color="auto"/>
        <w:left w:val="none" w:sz="0" w:space="0" w:color="auto"/>
        <w:bottom w:val="none" w:sz="0" w:space="0" w:color="auto"/>
        <w:right w:val="none" w:sz="0" w:space="0" w:color="auto"/>
      </w:divBdr>
    </w:div>
    <w:div w:id="74783695">
      <w:bodyDiv w:val="1"/>
      <w:marLeft w:val="0"/>
      <w:marRight w:val="0"/>
      <w:marTop w:val="0"/>
      <w:marBottom w:val="0"/>
      <w:divBdr>
        <w:top w:val="none" w:sz="0" w:space="0" w:color="auto"/>
        <w:left w:val="none" w:sz="0" w:space="0" w:color="auto"/>
        <w:bottom w:val="none" w:sz="0" w:space="0" w:color="auto"/>
        <w:right w:val="none" w:sz="0" w:space="0" w:color="auto"/>
      </w:divBdr>
    </w:div>
    <w:div w:id="75826308">
      <w:bodyDiv w:val="1"/>
      <w:marLeft w:val="0"/>
      <w:marRight w:val="0"/>
      <w:marTop w:val="0"/>
      <w:marBottom w:val="0"/>
      <w:divBdr>
        <w:top w:val="none" w:sz="0" w:space="0" w:color="auto"/>
        <w:left w:val="none" w:sz="0" w:space="0" w:color="auto"/>
        <w:bottom w:val="none" w:sz="0" w:space="0" w:color="auto"/>
        <w:right w:val="none" w:sz="0" w:space="0" w:color="auto"/>
      </w:divBdr>
    </w:div>
    <w:div w:id="88158109">
      <w:bodyDiv w:val="1"/>
      <w:marLeft w:val="0"/>
      <w:marRight w:val="0"/>
      <w:marTop w:val="0"/>
      <w:marBottom w:val="0"/>
      <w:divBdr>
        <w:top w:val="none" w:sz="0" w:space="0" w:color="auto"/>
        <w:left w:val="none" w:sz="0" w:space="0" w:color="auto"/>
        <w:bottom w:val="none" w:sz="0" w:space="0" w:color="auto"/>
        <w:right w:val="none" w:sz="0" w:space="0" w:color="auto"/>
      </w:divBdr>
      <w:divsChild>
        <w:div w:id="80569593">
          <w:marLeft w:val="480"/>
          <w:marRight w:val="0"/>
          <w:marTop w:val="0"/>
          <w:marBottom w:val="0"/>
          <w:divBdr>
            <w:top w:val="none" w:sz="0" w:space="0" w:color="auto"/>
            <w:left w:val="none" w:sz="0" w:space="0" w:color="auto"/>
            <w:bottom w:val="none" w:sz="0" w:space="0" w:color="auto"/>
            <w:right w:val="none" w:sz="0" w:space="0" w:color="auto"/>
          </w:divBdr>
        </w:div>
        <w:div w:id="124540929">
          <w:marLeft w:val="480"/>
          <w:marRight w:val="0"/>
          <w:marTop w:val="0"/>
          <w:marBottom w:val="0"/>
          <w:divBdr>
            <w:top w:val="none" w:sz="0" w:space="0" w:color="auto"/>
            <w:left w:val="none" w:sz="0" w:space="0" w:color="auto"/>
            <w:bottom w:val="none" w:sz="0" w:space="0" w:color="auto"/>
            <w:right w:val="none" w:sz="0" w:space="0" w:color="auto"/>
          </w:divBdr>
        </w:div>
        <w:div w:id="140539759">
          <w:marLeft w:val="480"/>
          <w:marRight w:val="0"/>
          <w:marTop w:val="0"/>
          <w:marBottom w:val="0"/>
          <w:divBdr>
            <w:top w:val="none" w:sz="0" w:space="0" w:color="auto"/>
            <w:left w:val="none" w:sz="0" w:space="0" w:color="auto"/>
            <w:bottom w:val="none" w:sz="0" w:space="0" w:color="auto"/>
            <w:right w:val="none" w:sz="0" w:space="0" w:color="auto"/>
          </w:divBdr>
        </w:div>
        <w:div w:id="171264679">
          <w:marLeft w:val="480"/>
          <w:marRight w:val="0"/>
          <w:marTop w:val="0"/>
          <w:marBottom w:val="0"/>
          <w:divBdr>
            <w:top w:val="none" w:sz="0" w:space="0" w:color="auto"/>
            <w:left w:val="none" w:sz="0" w:space="0" w:color="auto"/>
            <w:bottom w:val="none" w:sz="0" w:space="0" w:color="auto"/>
            <w:right w:val="none" w:sz="0" w:space="0" w:color="auto"/>
          </w:divBdr>
        </w:div>
        <w:div w:id="320238679">
          <w:marLeft w:val="480"/>
          <w:marRight w:val="0"/>
          <w:marTop w:val="0"/>
          <w:marBottom w:val="0"/>
          <w:divBdr>
            <w:top w:val="none" w:sz="0" w:space="0" w:color="auto"/>
            <w:left w:val="none" w:sz="0" w:space="0" w:color="auto"/>
            <w:bottom w:val="none" w:sz="0" w:space="0" w:color="auto"/>
            <w:right w:val="none" w:sz="0" w:space="0" w:color="auto"/>
          </w:divBdr>
        </w:div>
        <w:div w:id="736636191">
          <w:marLeft w:val="480"/>
          <w:marRight w:val="0"/>
          <w:marTop w:val="0"/>
          <w:marBottom w:val="0"/>
          <w:divBdr>
            <w:top w:val="none" w:sz="0" w:space="0" w:color="auto"/>
            <w:left w:val="none" w:sz="0" w:space="0" w:color="auto"/>
            <w:bottom w:val="none" w:sz="0" w:space="0" w:color="auto"/>
            <w:right w:val="none" w:sz="0" w:space="0" w:color="auto"/>
          </w:divBdr>
        </w:div>
        <w:div w:id="760031037">
          <w:marLeft w:val="480"/>
          <w:marRight w:val="0"/>
          <w:marTop w:val="0"/>
          <w:marBottom w:val="0"/>
          <w:divBdr>
            <w:top w:val="none" w:sz="0" w:space="0" w:color="auto"/>
            <w:left w:val="none" w:sz="0" w:space="0" w:color="auto"/>
            <w:bottom w:val="none" w:sz="0" w:space="0" w:color="auto"/>
            <w:right w:val="none" w:sz="0" w:space="0" w:color="auto"/>
          </w:divBdr>
        </w:div>
        <w:div w:id="816728612">
          <w:marLeft w:val="480"/>
          <w:marRight w:val="0"/>
          <w:marTop w:val="0"/>
          <w:marBottom w:val="0"/>
          <w:divBdr>
            <w:top w:val="none" w:sz="0" w:space="0" w:color="auto"/>
            <w:left w:val="none" w:sz="0" w:space="0" w:color="auto"/>
            <w:bottom w:val="none" w:sz="0" w:space="0" w:color="auto"/>
            <w:right w:val="none" w:sz="0" w:space="0" w:color="auto"/>
          </w:divBdr>
        </w:div>
        <w:div w:id="832601506">
          <w:marLeft w:val="480"/>
          <w:marRight w:val="0"/>
          <w:marTop w:val="0"/>
          <w:marBottom w:val="0"/>
          <w:divBdr>
            <w:top w:val="none" w:sz="0" w:space="0" w:color="auto"/>
            <w:left w:val="none" w:sz="0" w:space="0" w:color="auto"/>
            <w:bottom w:val="none" w:sz="0" w:space="0" w:color="auto"/>
            <w:right w:val="none" w:sz="0" w:space="0" w:color="auto"/>
          </w:divBdr>
        </w:div>
        <w:div w:id="1155684961">
          <w:marLeft w:val="480"/>
          <w:marRight w:val="0"/>
          <w:marTop w:val="0"/>
          <w:marBottom w:val="0"/>
          <w:divBdr>
            <w:top w:val="none" w:sz="0" w:space="0" w:color="auto"/>
            <w:left w:val="none" w:sz="0" w:space="0" w:color="auto"/>
            <w:bottom w:val="none" w:sz="0" w:space="0" w:color="auto"/>
            <w:right w:val="none" w:sz="0" w:space="0" w:color="auto"/>
          </w:divBdr>
        </w:div>
        <w:div w:id="1258707503">
          <w:marLeft w:val="480"/>
          <w:marRight w:val="0"/>
          <w:marTop w:val="0"/>
          <w:marBottom w:val="0"/>
          <w:divBdr>
            <w:top w:val="none" w:sz="0" w:space="0" w:color="auto"/>
            <w:left w:val="none" w:sz="0" w:space="0" w:color="auto"/>
            <w:bottom w:val="none" w:sz="0" w:space="0" w:color="auto"/>
            <w:right w:val="none" w:sz="0" w:space="0" w:color="auto"/>
          </w:divBdr>
        </w:div>
        <w:div w:id="1481849728">
          <w:marLeft w:val="480"/>
          <w:marRight w:val="0"/>
          <w:marTop w:val="0"/>
          <w:marBottom w:val="0"/>
          <w:divBdr>
            <w:top w:val="none" w:sz="0" w:space="0" w:color="auto"/>
            <w:left w:val="none" w:sz="0" w:space="0" w:color="auto"/>
            <w:bottom w:val="none" w:sz="0" w:space="0" w:color="auto"/>
            <w:right w:val="none" w:sz="0" w:space="0" w:color="auto"/>
          </w:divBdr>
        </w:div>
        <w:div w:id="1482887536">
          <w:marLeft w:val="480"/>
          <w:marRight w:val="0"/>
          <w:marTop w:val="0"/>
          <w:marBottom w:val="0"/>
          <w:divBdr>
            <w:top w:val="none" w:sz="0" w:space="0" w:color="auto"/>
            <w:left w:val="none" w:sz="0" w:space="0" w:color="auto"/>
            <w:bottom w:val="none" w:sz="0" w:space="0" w:color="auto"/>
            <w:right w:val="none" w:sz="0" w:space="0" w:color="auto"/>
          </w:divBdr>
        </w:div>
        <w:div w:id="1520243009">
          <w:marLeft w:val="480"/>
          <w:marRight w:val="0"/>
          <w:marTop w:val="0"/>
          <w:marBottom w:val="0"/>
          <w:divBdr>
            <w:top w:val="none" w:sz="0" w:space="0" w:color="auto"/>
            <w:left w:val="none" w:sz="0" w:space="0" w:color="auto"/>
            <w:bottom w:val="none" w:sz="0" w:space="0" w:color="auto"/>
            <w:right w:val="none" w:sz="0" w:space="0" w:color="auto"/>
          </w:divBdr>
        </w:div>
        <w:div w:id="1588463519">
          <w:marLeft w:val="480"/>
          <w:marRight w:val="0"/>
          <w:marTop w:val="0"/>
          <w:marBottom w:val="0"/>
          <w:divBdr>
            <w:top w:val="none" w:sz="0" w:space="0" w:color="auto"/>
            <w:left w:val="none" w:sz="0" w:space="0" w:color="auto"/>
            <w:bottom w:val="none" w:sz="0" w:space="0" w:color="auto"/>
            <w:right w:val="none" w:sz="0" w:space="0" w:color="auto"/>
          </w:divBdr>
        </w:div>
        <w:div w:id="1781415849">
          <w:marLeft w:val="480"/>
          <w:marRight w:val="0"/>
          <w:marTop w:val="0"/>
          <w:marBottom w:val="0"/>
          <w:divBdr>
            <w:top w:val="none" w:sz="0" w:space="0" w:color="auto"/>
            <w:left w:val="none" w:sz="0" w:space="0" w:color="auto"/>
            <w:bottom w:val="none" w:sz="0" w:space="0" w:color="auto"/>
            <w:right w:val="none" w:sz="0" w:space="0" w:color="auto"/>
          </w:divBdr>
        </w:div>
        <w:div w:id="1805345429">
          <w:marLeft w:val="480"/>
          <w:marRight w:val="0"/>
          <w:marTop w:val="0"/>
          <w:marBottom w:val="0"/>
          <w:divBdr>
            <w:top w:val="none" w:sz="0" w:space="0" w:color="auto"/>
            <w:left w:val="none" w:sz="0" w:space="0" w:color="auto"/>
            <w:bottom w:val="none" w:sz="0" w:space="0" w:color="auto"/>
            <w:right w:val="none" w:sz="0" w:space="0" w:color="auto"/>
          </w:divBdr>
        </w:div>
        <w:div w:id="1812549832">
          <w:marLeft w:val="480"/>
          <w:marRight w:val="0"/>
          <w:marTop w:val="0"/>
          <w:marBottom w:val="0"/>
          <w:divBdr>
            <w:top w:val="none" w:sz="0" w:space="0" w:color="auto"/>
            <w:left w:val="none" w:sz="0" w:space="0" w:color="auto"/>
            <w:bottom w:val="none" w:sz="0" w:space="0" w:color="auto"/>
            <w:right w:val="none" w:sz="0" w:space="0" w:color="auto"/>
          </w:divBdr>
        </w:div>
        <w:div w:id="1839802901">
          <w:marLeft w:val="480"/>
          <w:marRight w:val="0"/>
          <w:marTop w:val="0"/>
          <w:marBottom w:val="0"/>
          <w:divBdr>
            <w:top w:val="none" w:sz="0" w:space="0" w:color="auto"/>
            <w:left w:val="none" w:sz="0" w:space="0" w:color="auto"/>
            <w:bottom w:val="none" w:sz="0" w:space="0" w:color="auto"/>
            <w:right w:val="none" w:sz="0" w:space="0" w:color="auto"/>
          </w:divBdr>
        </w:div>
        <w:div w:id="1868718805">
          <w:marLeft w:val="480"/>
          <w:marRight w:val="0"/>
          <w:marTop w:val="0"/>
          <w:marBottom w:val="0"/>
          <w:divBdr>
            <w:top w:val="none" w:sz="0" w:space="0" w:color="auto"/>
            <w:left w:val="none" w:sz="0" w:space="0" w:color="auto"/>
            <w:bottom w:val="none" w:sz="0" w:space="0" w:color="auto"/>
            <w:right w:val="none" w:sz="0" w:space="0" w:color="auto"/>
          </w:divBdr>
        </w:div>
        <w:div w:id="1938247901">
          <w:marLeft w:val="480"/>
          <w:marRight w:val="0"/>
          <w:marTop w:val="0"/>
          <w:marBottom w:val="0"/>
          <w:divBdr>
            <w:top w:val="none" w:sz="0" w:space="0" w:color="auto"/>
            <w:left w:val="none" w:sz="0" w:space="0" w:color="auto"/>
            <w:bottom w:val="none" w:sz="0" w:space="0" w:color="auto"/>
            <w:right w:val="none" w:sz="0" w:space="0" w:color="auto"/>
          </w:divBdr>
        </w:div>
        <w:div w:id="1942830886">
          <w:marLeft w:val="480"/>
          <w:marRight w:val="0"/>
          <w:marTop w:val="0"/>
          <w:marBottom w:val="0"/>
          <w:divBdr>
            <w:top w:val="none" w:sz="0" w:space="0" w:color="auto"/>
            <w:left w:val="none" w:sz="0" w:space="0" w:color="auto"/>
            <w:bottom w:val="none" w:sz="0" w:space="0" w:color="auto"/>
            <w:right w:val="none" w:sz="0" w:space="0" w:color="auto"/>
          </w:divBdr>
        </w:div>
      </w:divsChild>
    </w:div>
    <w:div w:id="123626301">
      <w:bodyDiv w:val="1"/>
      <w:marLeft w:val="0"/>
      <w:marRight w:val="0"/>
      <w:marTop w:val="0"/>
      <w:marBottom w:val="0"/>
      <w:divBdr>
        <w:top w:val="none" w:sz="0" w:space="0" w:color="auto"/>
        <w:left w:val="none" w:sz="0" w:space="0" w:color="auto"/>
        <w:bottom w:val="none" w:sz="0" w:space="0" w:color="auto"/>
        <w:right w:val="none" w:sz="0" w:space="0" w:color="auto"/>
      </w:divBdr>
    </w:div>
    <w:div w:id="131750627">
      <w:bodyDiv w:val="1"/>
      <w:marLeft w:val="0"/>
      <w:marRight w:val="0"/>
      <w:marTop w:val="0"/>
      <w:marBottom w:val="0"/>
      <w:divBdr>
        <w:top w:val="none" w:sz="0" w:space="0" w:color="auto"/>
        <w:left w:val="none" w:sz="0" w:space="0" w:color="auto"/>
        <w:bottom w:val="none" w:sz="0" w:space="0" w:color="auto"/>
        <w:right w:val="none" w:sz="0" w:space="0" w:color="auto"/>
      </w:divBdr>
    </w:div>
    <w:div w:id="132646162">
      <w:bodyDiv w:val="1"/>
      <w:marLeft w:val="0"/>
      <w:marRight w:val="0"/>
      <w:marTop w:val="0"/>
      <w:marBottom w:val="0"/>
      <w:divBdr>
        <w:top w:val="none" w:sz="0" w:space="0" w:color="auto"/>
        <w:left w:val="none" w:sz="0" w:space="0" w:color="auto"/>
        <w:bottom w:val="none" w:sz="0" w:space="0" w:color="auto"/>
        <w:right w:val="none" w:sz="0" w:space="0" w:color="auto"/>
      </w:divBdr>
    </w:div>
    <w:div w:id="155924583">
      <w:bodyDiv w:val="1"/>
      <w:marLeft w:val="0"/>
      <w:marRight w:val="0"/>
      <w:marTop w:val="0"/>
      <w:marBottom w:val="0"/>
      <w:divBdr>
        <w:top w:val="none" w:sz="0" w:space="0" w:color="auto"/>
        <w:left w:val="none" w:sz="0" w:space="0" w:color="auto"/>
        <w:bottom w:val="none" w:sz="0" w:space="0" w:color="auto"/>
        <w:right w:val="none" w:sz="0" w:space="0" w:color="auto"/>
      </w:divBdr>
      <w:divsChild>
        <w:div w:id="5716829">
          <w:marLeft w:val="480"/>
          <w:marRight w:val="0"/>
          <w:marTop w:val="0"/>
          <w:marBottom w:val="0"/>
          <w:divBdr>
            <w:top w:val="none" w:sz="0" w:space="0" w:color="auto"/>
            <w:left w:val="none" w:sz="0" w:space="0" w:color="auto"/>
            <w:bottom w:val="none" w:sz="0" w:space="0" w:color="auto"/>
            <w:right w:val="none" w:sz="0" w:space="0" w:color="auto"/>
          </w:divBdr>
        </w:div>
        <w:div w:id="29959659">
          <w:marLeft w:val="480"/>
          <w:marRight w:val="0"/>
          <w:marTop w:val="0"/>
          <w:marBottom w:val="0"/>
          <w:divBdr>
            <w:top w:val="none" w:sz="0" w:space="0" w:color="auto"/>
            <w:left w:val="none" w:sz="0" w:space="0" w:color="auto"/>
            <w:bottom w:val="none" w:sz="0" w:space="0" w:color="auto"/>
            <w:right w:val="none" w:sz="0" w:space="0" w:color="auto"/>
          </w:divBdr>
        </w:div>
        <w:div w:id="304556112">
          <w:marLeft w:val="480"/>
          <w:marRight w:val="0"/>
          <w:marTop w:val="0"/>
          <w:marBottom w:val="0"/>
          <w:divBdr>
            <w:top w:val="none" w:sz="0" w:space="0" w:color="auto"/>
            <w:left w:val="none" w:sz="0" w:space="0" w:color="auto"/>
            <w:bottom w:val="none" w:sz="0" w:space="0" w:color="auto"/>
            <w:right w:val="none" w:sz="0" w:space="0" w:color="auto"/>
          </w:divBdr>
        </w:div>
        <w:div w:id="498158978">
          <w:marLeft w:val="480"/>
          <w:marRight w:val="0"/>
          <w:marTop w:val="0"/>
          <w:marBottom w:val="0"/>
          <w:divBdr>
            <w:top w:val="none" w:sz="0" w:space="0" w:color="auto"/>
            <w:left w:val="none" w:sz="0" w:space="0" w:color="auto"/>
            <w:bottom w:val="none" w:sz="0" w:space="0" w:color="auto"/>
            <w:right w:val="none" w:sz="0" w:space="0" w:color="auto"/>
          </w:divBdr>
        </w:div>
        <w:div w:id="892354846">
          <w:marLeft w:val="480"/>
          <w:marRight w:val="0"/>
          <w:marTop w:val="0"/>
          <w:marBottom w:val="0"/>
          <w:divBdr>
            <w:top w:val="none" w:sz="0" w:space="0" w:color="auto"/>
            <w:left w:val="none" w:sz="0" w:space="0" w:color="auto"/>
            <w:bottom w:val="none" w:sz="0" w:space="0" w:color="auto"/>
            <w:right w:val="none" w:sz="0" w:space="0" w:color="auto"/>
          </w:divBdr>
        </w:div>
        <w:div w:id="991257510">
          <w:marLeft w:val="480"/>
          <w:marRight w:val="0"/>
          <w:marTop w:val="0"/>
          <w:marBottom w:val="0"/>
          <w:divBdr>
            <w:top w:val="none" w:sz="0" w:space="0" w:color="auto"/>
            <w:left w:val="none" w:sz="0" w:space="0" w:color="auto"/>
            <w:bottom w:val="none" w:sz="0" w:space="0" w:color="auto"/>
            <w:right w:val="none" w:sz="0" w:space="0" w:color="auto"/>
          </w:divBdr>
        </w:div>
        <w:div w:id="1010177634">
          <w:marLeft w:val="480"/>
          <w:marRight w:val="0"/>
          <w:marTop w:val="0"/>
          <w:marBottom w:val="0"/>
          <w:divBdr>
            <w:top w:val="none" w:sz="0" w:space="0" w:color="auto"/>
            <w:left w:val="none" w:sz="0" w:space="0" w:color="auto"/>
            <w:bottom w:val="none" w:sz="0" w:space="0" w:color="auto"/>
            <w:right w:val="none" w:sz="0" w:space="0" w:color="auto"/>
          </w:divBdr>
        </w:div>
        <w:div w:id="1042754799">
          <w:marLeft w:val="480"/>
          <w:marRight w:val="0"/>
          <w:marTop w:val="0"/>
          <w:marBottom w:val="0"/>
          <w:divBdr>
            <w:top w:val="none" w:sz="0" w:space="0" w:color="auto"/>
            <w:left w:val="none" w:sz="0" w:space="0" w:color="auto"/>
            <w:bottom w:val="none" w:sz="0" w:space="0" w:color="auto"/>
            <w:right w:val="none" w:sz="0" w:space="0" w:color="auto"/>
          </w:divBdr>
        </w:div>
        <w:div w:id="1180580832">
          <w:marLeft w:val="480"/>
          <w:marRight w:val="0"/>
          <w:marTop w:val="0"/>
          <w:marBottom w:val="0"/>
          <w:divBdr>
            <w:top w:val="none" w:sz="0" w:space="0" w:color="auto"/>
            <w:left w:val="none" w:sz="0" w:space="0" w:color="auto"/>
            <w:bottom w:val="none" w:sz="0" w:space="0" w:color="auto"/>
            <w:right w:val="none" w:sz="0" w:space="0" w:color="auto"/>
          </w:divBdr>
        </w:div>
        <w:div w:id="1195122265">
          <w:marLeft w:val="480"/>
          <w:marRight w:val="0"/>
          <w:marTop w:val="0"/>
          <w:marBottom w:val="0"/>
          <w:divBdr>
            <w:top w:val="none" w:sz="0" w:space="0" w:color="auto"/>
            <w:left w:val="none" w:sz="0" w:space="0" w:color="auto"/>
            <w:bottom w:val="none" w:sz="0" w:space="0" w:color="auto"/>
            <w:right w:val="none" w:sz="0" w:space="0" w:color="auto"/>
          </w:divBdr>
        </w:div>
        <w:div w:id="1550920742">
          <w:marLeft w:val="480"/>
          <w:marRight w:val="0"/>
          <w:marTop w:val="0"/>
          <w:marBottom w:val="0"/>
          <w:divBdr>
            <w:top w:val="none" w:sz="0" w:space="0" w:color="auto"/>
            <w:left w:val="none" w:sz="0" w:space="0" w:color="auto"/>
            <w:bottom w:val="none" w:sz="0" w:space="0" w:color="auto"/>
            <w:right w:val="none" w:sz="0" w:space="0" w:color="auto"/>
          </w:divBdr>
        </w:div>
        <w:div w:id="1590387764">
          <w:marLeft w:val="480"/>
          <w:marRight w:val="0"/>
          <w:marTop w:val="0"/>
          <w:marBottom w:val="0"/>
          <w:divBdr>
            <w:top w:val="none" w:sz="0" w:space="0" w:color="auto"/>
            <w:left w:val="none" w:sz="0" w:space="0" w:color="auto"/>
            <w:bottom w:val="none" w:sz="0" w:space="0" w:color="auto"/>
            <w:right w:val="none" w:sz="0" w:space="0" w:color="auto"/>
          </w:divBdr>
        </w:div>
      </w:divsChild>
    </w:div>
    <w:div w:id="163014230">
      <w:bodyDiv w:val="1"/>
      <w:marLeft w:val="0"/>
      <w:marRight w:val="0"/>
      <w:marTop w:val="0"/>
      <w:marBottom w:val="0"/>
      <w:divBdr>
        <w:top w:val="none" w:sz="0" w:space="0" w:color="auto"/>
        <w:left w:val="none" w:sz="0" w:space="0" w:color="auto"/>
        <w:bottom w:val="none" w:sz="0" w:space="0" w:color="auto"/>
        <w:right w:val="none" w:sz="0" w:space="0" w:color="auto"/>
      </w:divBdr>
      <w:divsChild>
        <w:div w:id="42562942">
          <w:marLeft w:val="480"/>
          <w:marRight w:val="0"/>
          <w:marTop w:val="0"/>
          <w:marBottom w:val="0"/>
          <w:divBdr>
            <w:top w:val="none" w:sz="0" w:space="0" w:color="auto"/>
            <w:left w:val="none" w:sz="0" w:space="0" w:color="auto"/>
            <w:bottom w:val="none" w:sz="0" w:space="0" w:color="auto"/>
            <w:right w:val="none" w:sz="0" w:space="0" w:color="auto"/>
          </w:divBdr>
        </w:div>
        <w:div w:id="117375523">
          <w:marLeft w:val="480"/>
          <w:marRight w:val="0"/>
          <w:marTop w:val="0"/>
          <w:marBottom w:val="0"/>
          <w:divBdr>
            <w:top w:val="none" w:sz="0" w:space="0" w:color="auto"/>
            <w:left w:val="none" w:sz="0" w:space="0" w:color="auto"/>
            <w:bottom w:val="none" w:sz="0" w:space="0" w:color="auto"/>
            <w:right w:val="none" w:sz="0" w:space="0" w:color="auto"/>
          </w:divBdr>
        </w:div>
        <w:div w:id="222789564">
          <w:marLeft w:val="480"/>
          <w:marRight w:val="0"/>
          <w:marTop w:val="0"/>
          <w:marBottom w:val="0"/>
          <w:divBdr>
            <w:top w:val="none" w:sz="0" w:space="0" w:color="auto"/>
            <w:left w:val="none" w:sz="0" w:space="0" w:color="auto"/>
            <w:bottom w:val="none" w:sz="0" w:space="0" w:color="auto"/>
            <w:right w:val="none" w:sz="0" w:space="0" w:color="auto"/>
          </w:divBdr>
        </w:div>
        <w:div w:id="478496647">
          <w:marLeft w:val="480"/>
          <w:marRight w:val="0"/>
          <w:marTop w:val="0"/>
          <w:marBottom w:val="0"/>
          <w:divBdr>
            <w:top w:val="none" w:sz="0" w:space="0" w:color="auto"/>
            <w:left w:val="none" w:sz="0" w:space="0" w:color="auto"/>
            <w:bottom w:val="none" w:sz="0" w:space="0" w:color="auto"/>
            <w:right w:val="none" w:sz="0" w:space="0" w:color="auto"/>
          </w:divBdr>
        </w:div>
        <w:div w:id="482427580">
          <w:marLeft w:val="480"/>
          <w:marRight w:val="0"/>
          <w:marTop w:val="0"/>
          <w:marBottom w:val="0"/>
          <w:divBdr>
            <w:top w:val="none" w:sz="0" w:space="0" w:color="auto"/>
            <w:left w:val="none" w:sz="0" w:space="0" w:color="auto"/>
            <w:bottom w:val="none" w:sz="0" w:space="0" w:color="auto"/>
            <w:right w:val="none" w:sz="0" w:space="0" w:color="auto"/>
          </w:divBdr>
        </w:div>
        <w:div w:id="620957570">
          <w:marLeft w:val="480"/>
          <w:marRight w:val="0"/>
          <w:marTop w:val="0"/>
          <w:marBottom w:val="0"/>
          <w:divBdr>
            <w:top w:val="none" w:sz="0" w:space="0" w:color="auto"/>
            <w:left w:val="none" w:sz="0" w:space="0" w:color="auto"/>
            <w:bottom w:val="none" w:sz="0" w:space="0" w:color="auto"/>
            <w:right w:val="none" w:sz="0" w:space="0" w:color="auto"/>
          </w:divBdr>
        </w:div>
        <w:div w:id="757406287">
          <w:marLeft w:val="480"/>
          <w:marRight w:val="0"/>
          <w:marTop w:val="0"/>
          <w:marBottom w:val="0"/>
          <w:divBdr>
            <w:top w:val="none" w:sz="0" w:space="0" w:color="auto"/>
            <w:left w:val="none" w:sz="0" w:space="0" w:color="auto"/>
            <w:bottom w:val="none" w:sz="0" w:space="0" w:color="auto"/>
            <w:right w:val="none" w:sz="0" w:space="0" w:color="auto"/>
          </w:divBdr>
        </w:div>
        <w:div w:id="1011487232">
          <w:marLeft w:val="480"/>
          <w:marRight w:val="0"/>
          <w:marTop w:val="0"/>
          <w:marBottom w:val="0"/>
          <w:divBdr>
            <w:top w:val="none" w:sz="0" w:space="0" w:color="auto"/>
            <w:left w:val="none" w:sz="0" w:space="0" w:color="auto"/>
            <w:bottom w:val="none" w:sz="0" w:space="0" w:color="auto"/>
            <w:right w:val="none" w:sz="0" w:space="0" w:color="auto"/>
          </w:divBdr>
        </w:div>
        <w:div w:id="1345673520">
          <w:marLeft w:val="480"/>
          <w:marRight w:val="0"/>
          <w:marTop w:val="0"/>
          <w:marBottom w:val="0"/>
          <w:divBdr>
            <w:top w:val="none" w:sz="0" w:space="0" w:color="auto"/>
            <w:left w:val="none" w:sz="0" w:space="0" w:color="auto"/>
            <w:bottom w:val="none" w:sz="0" w:space="0" w:color="auto"/>
            <w:right w:val="none" w:sz="0" w:space="0" w:color="auto"/>
          </w:divBdr>
        </w:div>
        <w:div w:id="1347248468">
          <w:marLeft w:val="480"/>
          <w:marRight w:val="0"/>
          <w:marTop w:val="0"/>
          <w:marBottom w:val="0"/>
          <w:divBdr>
            <w:top w:val="none" w:sz="0" w:space="0" w:color="auto"/>
            <w:left w:val="none" w:sz="0" w:space="0" w:color="auto"/>
            <w:bottom w:val="none" w:sz="0" w:space="0" w:color="auto"/>
            <w:right w:val="none" w:sz="0" w:space="0" w:color="auto"/>
          </w:divBdr>
        </w:div>
        <w:div w:id="1426419158">
          <w:marLeft w:val="480"/>
          <w:marRight w:val="0"/>
          <w:marTop w:val="0"/>
          <w:marBottom w:val="0"/>
          <w:divBdr>
            <w:top w:val="none" w:sz="0" w:space="0" w:color="auto"/>
            <w:left w:val="none" w:sz="0" w:space="0" w:color="auto"/>
            <w:bottom w:val="none" w:sz="0" w:space="0" w:color="auto"/>
            <w:right w:val="none" w:sz="0" w:space="0" w:color="auto"/>
          </w:divBdr>
        </w:div>
        <w:div w:id="1766534296">
          <w:marLeft w:val="480"/>
          <w:marRight w:val="0"/>
          <w:marTop w:val="0"/>
          <w:marBottom w:val="0"/>
          <w:divBdr>
            <w:top w:val="none" w:sz="0" w:space="0" w:color="auto"/>
            <w:left w:val="none" w:sz="0" w:space="0" w:color="auto"/>
            <w:bottom w:val="none" w:sz="0" w:space="0" w:color="auto"/>
            <w:right w:val="none" w:sz="0" w:space="0" w:color="auto"/>
          </w:divBdr>
        </w:div>
        <w:div w:id="1919440715">
          <w:marLeft w:val="480"/>
          <w:marRight w:val="0"/>
          <w:marTop w:val="0"/>
          <w:marBottom w:val="0"/>
          <w:divBdr>
            <w:top w:val="none" w:sz="0" w:space="0" w:color="auto"/>
            <w:left w:val="none" w:sz="0" w:space="0" w:color="auto"/>
            <w:bottom w:val="none" w:sz="0" w:space="0" w:color="auto"/>
            <w:right w:val="none" w:sz="0" w:space="0" w:color="auto"/>
          </w:divBdr>
        </w:div>
        <w:div w:id="1952198275">
          <w:marLeft w:val="480"/>
          <w:marRight w:val="0"/>
          <w:marTop w:val="0"/>
          <w:marBottom w:val="0"/>
          <w:divBdr>
            <w:top w:val="none" w:sz="0" w:space="0" w:color="auto"/>
            <w:left w:val="none" w:sz="0" w:space="0" w:color="auto"/>
            <w:bottom w:val="none" w:sz="0" w:space="0" w:color="auto"/>
            <w:right w:val="none" w:sz="0" w:space="0" w:color="auto"/>
          </w:divBdr>
        </w:div>
        <w:div w:id="2025590803">
          <w:marLeft w:val="480"/>
          <w:marRight w:val="0"/>
          <w:marTop w:val="0"/>
          <w:marBottom w:val="0"/>
          <w:divBdr>
            <w:top w:val="none" w:sz="0" w:space="0" w:color="auto"/>
            <w:left w:val="none" w:sz="0" w:space="0" w:color="auto"/>
            <w:bottom w:val="none" w:sz="0" w:space="0" w:color="auto"/>
            <w:right w:val="none" w:sz="0" w:space="0" w:color="auto"/>
          </w:divBdr>
        </w:div>
        <w:div w:id="2126775876">
          <w:marLeft w:val="480"/>
          <w:marRight w:val="0"/>
          <w:marTop w:val="0"/>
          <w:marBottom w:val="0"/>
          <w:divBdr>
            <w:top w:val="none" w:sz="0" w:space="0" w:color="auto"/>
            <w:left w:val="none" w:sz="0" w:space="0" w:color="auto"/>
            <w:bottom w:val="none" w:sz="0" w:space="0" w:color="auto"/>
            <w:right w:val="none" w:sz="0" w:space="0" w:color="auto"/>
          </w:divBdr>
        </w:div>
      </w:divsChild>
    </w:div>
    <w:div w:id="175391026">
      <w:bodyDiv w:val="1"/>
      <w:marLeft w:val="0"/>
      <w:marRight w:val="0"/>
      <w:marTop w:val="0"/>
      <w:marBottom w:val="0"/>
      <w:divBdr>
        <w:top w:val="none" w:sz="0" w:space="0" w:color="auto"/>
        <w:left w:val="none" w:sz="0" w:space="0" w:color="auto"/>
        <w:bottom w:val="none" w:sz="0" w:space="0" w:color="auto"/>
        <w:right w:val="none" w:sz="0" w:space="0" w:color="auto"/>
      </w:divBdr>
      <w:divsChild>
        <w:div w:id="451629551">
          <w:marLeft w:val="480"/>
          <w:marRight w:val="0"/>
          <w:marTop w:val="0"/>
          <w:marBottom w:val="0"/>
          <w:divBdr>
            <w:top w:val="none" w:sz="0" w:space="0" w:color="auto"/>
            <w:left w:val="none" w:sz="0" w:space="0" w:color="auto"/>
            <w:bottom w:val="none" w:sz="0" w:space="0" w:color="auto"/>
            <w:right w:val="none" w:sz="0" w:space="0" w:color="auto"/>
          </w:divBdr>
        </w:div>
        <w:div w:id="474034401">
          <w:marLeft w:val="480"/>
          <w:marRight w:val="0"/>
          <w:marTop w:val="0"/>
          <w:marBottom w:val="0"/>
          <w:divBdr>
            <w:top w:val="none" w:sz="0" w:space="0" w:color="auto"/>
            <w:left w:val="none" w:sz="0" w:space="0" w:color="auto"/>
            <w:bottom w:val="none" w:sz="0" w:space="0" w:color="auto"/>
            <w:right w:val="none" w:sz="0" w:space="0" w:color="auto"/>
          </w:divBdr>
        </w:div>
        <w:div w:id="715547840">
          <w:marLeft w:val="480"/>
          <w:marRight w:val="0"/>
          <w:marTop w:val="0"/>
          <w:marBottom w:val="0"/>
          <w:divBdr>
            <w:top w:val="none" w:sz="0" w:space="0" w:color="auto"/>
            <w:left w:val="none" w:sz="0" w:space="0" w:color="auto"/>
            <w:bottom w:val="none" w:sz="0" w:space="0" w:color="auto"/>
            <w:right w:val="none" w:sz="0" w:space="0" w:color="auto"/>
          </w:divBdr>
        </w:div>
        <w:div w:id="726146222">
          <w:marLeft w:val="480"/>
          <w:marRight w:val="0"/>
          <w:marTop w:val="0"/>
          <w:marBottom w:val="0"/>
          <w:divBdr>
            <w:top w:val="none" w:sz="0" w:space="0" w:color="auto"/>
            <w:left w:val="none" w:sz="0" w:space="0" w:color="auto"/>
            <w:bottom w:val="none" w:sz="0" w:space="0" w:color="auto"/>
            <w:right w:val="none" w:sz="0" w:space="0" w:color="auto"/>
          </w:divBdr>
        </w:div>
        <w:div w:id="829519819">
          <w:marLeft w:val="480"/>
          <w:marRight w:val="0"/>
          <w:marTop w:val="0"/>
          <w:marBottom w:val="0"/>
          <w:divBdr>
            <w:top w:val="none" w:sz="0" w:space="0" w:color="auto"/>
            <w:left w:val="none" w:sz="0" w:space="0" w:color="auto"/>
            <w:bottom w:val="none" w:sz="0" w:space="0" w:color="auto"/>
            <w:right w:val="none" w:sz="0" w:space="0" w:color="auto"/>
          </w:divBdr>
        </w:div>
        <w:div w:id="1033850492">
          <w:marLeft w:val="480"/>
          <w:marRight w:val="0"/>
          <w:marTop w:val="0"/>
          <w:marBottom w:val="0"/>
          <w:divBdr>
            <w:top w:val="none" w:sz="0" w:space="0" w:color="auto"/>
            <w:left w:val="none" w:sz="0" w:space="0" w:color="auto"/>
            <w:bottom w:val="none" w:sz="0" w:space="0" w:color="auto"/>
            <w:right w:val="none" w:sz="0" w:space="0" w:color="auto"/>
          </w:divBdr>
        </w:div>
        <w:div w:id="1092236755">
          <w:marLeft w:val="480"/>
          <w:marRight w:val="0"/>
          <w:marTop w:val="0"/>
          <w:marBottom w:val="0"/>
          <w:divBdr>
            <w:top w:val="none" w:sz="0" w:space="0" w:color="auto"/>
            <w:left w:val="none" w:sz="0" w:space="0" w:color="auto"/>
            <w:bottom w:val="none" w:sz="0" w:space="0" w:color="auto"/>
            <w:right w:val="none" w:sz="0" w:space="0" w:color="auto"/>
          </w:divBdr>
        </w:div>
        <w:div w:id="1274442297">
          <w:marLeft w:val="480"/>
          <w:marRight w:val="0"/>
          <w:marTop w:val="0"/>
          <w:marBottom w:val="0"/>
          <w:divBdr>
            <w:top w:val="none" w:sz="0" w:space="0" w:color="auto"/>
            <w:left w:val="none" w:sz="0" w:space="0" w:color="auto"/>
            <w:bottom w:val="none" w:sz="0" w:space="0" w:color="auto"/>
            <w:right w:val="none" w:sz="0" w:space="0" w:color="auto"/>
          </w:divBdr>
        </w:div>
        <w:div w:id="1323847776">
          <w:marLeft w:val="480"/>
          <w:marRight w:val="0"/>
          <w:marTop w:val="0"/>
          <w:marBottom w:val="0"/>
          <w:divBdr>
            <w:top w:val="none" w:sz="0" w:space="0" w:color="auto"/>
            <w:left w:val="none" w:sz="0" w:space="0" w:color="auto"/>
            <w:bottom w:val="none" w:sz="0" w:space="0" w:color="auto"/>
            <w:right w:val="none" w:sz="0" w:space="0" w:color="auto"/>
          </w:divBdr>
        </w:div>
        <w:div w:id="1460686352">
          <w:marLeft w:val="480"/>
          <w:marRight w:val="0"/>
          <w:marTop w:val="0"/>
          <w:marBottom w:val="0"/>
          <w:divBdr>
            <w:top w:val="none" w:sz="0" w:space="0" w:color="auto"/>
            <w:left w:val="none" w:sz="0" w:space="0" w:color="auto"/>
            <w:bottom w:val="none" w:sz="0" w:space="0" w:color="auto"/>
            <w:right w:val="none" w:sz="0" w:space="0" w:color="auto"/>
          </w:divBdr>
        </w:div>
        <w:div w:id="1690907109">
          <w:marLeft w:val="480"/>
          <w:marRight w:val="0"/>
          <w:marTop w:val="0"/>
          <w:marBottom w:val="0"/>
          <w:divBdr>
            <w:top w:val="none" w:sz="0" w:space="0" w:color="auto"/>
            <w:left w:val="none" w:sz="0" w:space="0" w:color="auto"/>
            <w:bottom w:val="none" w:sz="0" w:space="0" w:color="auto"/>
            <w:right w:val="none" w:sz="0" w:space="0" w:color="auto"/>
          </w:divBdr>
        </w:div>
        <w:div w:id="1707674190">
          <w:marLeft w:val="480"/>
          <w:marRight w:val="0"/>
          <w:marTop w:val="0"/>
          <w:marBottom w:val="0"/>
          <w:divBdr>
            <w:top w:val="none" w:sz="0" w:space="0" w:color="auto"/>
            <w:left w:val="none" w:sz="0" w:space="0" w:color="auto"/>
            <w:bottom w:val="none" w:sz="0" w:space="0" w:color="auto"/>
            <w:right w:val="none" w:sz="0" w:space="0" w:color="auto"/>
          </w:divBdr>
        </w:div>
        <w:div w:id="1755585069">
          <w:marLeft w:val="480"/>
          <w:marRight w:val="0"/>
          <w:marTop w:val="0"/>
          <w:marBottom w:val="0"/>
          <w:divBdr>
            <w:top w:val="none" w:sz="0" w:space="0" w:color="auto"/>
            <w:left w:val="none" w:sz="0" w:space="0" w:color="auto"/>
            <w:bottom w:val="none" w:sz="0" w:space="0" w:color="auto"/>
            <w:right w:val="none" w:sz="0" w:space="0" w:color="auto"/>
          </w:divBdr>
        </w:div>
      </w:divsChild>
    </w:div>
    <w:div w:id="178735167">
      <w:bodyDiv w:val="1"/>
      <w:marLeft w:val="0"/>
      <w:marRight w:val="0"/>
      <w:marTop w:val="0"/>
      <w:marBottom w:val="0"/>
      <w:divBdr>
        <w:top w:val="none" w:sz="0" w:space="0" w:color="auto"/>
        <w:left w:val="none" w:sz="0" w:space="0" w:color="auto"/>
        <w:bottom w:val="none" w:sz="0" w:space="0" w:color="auto"/>
        <w:right w:val="none" w:sz="0" w:space="0" w:color="auto"/>
      </w:divBdr>
      <w:divsChild>
        <w:div w:id="1974365392">
          <w:marLeft w:val="480"/>
          <w:marRight w:val="0"/>
          <w:marTop w:val="0"/>
          <w:marBottom w:val="0"/>
          <w:divBdr>
            <w:top w:val="none" w:sz="0" w:space="0" w:color="auto"/>
            <w:left w:val="none" w:sz="0" w:space="0" w:color="auto"/>
            <w:bottom w:val="none" w:sz="0" w:space="0" w:color="auto"/>
            <w:right w:val="none" w:sz="0" w:space="0" w:color="auto"/>
          </w:divBdr>
        </w:div>
      </w:divsChild>
    </w:div>
    <w:div w:id="181823019">
      <w:bodyDiv w:val="1"/>
      <w:marLeft w:val="0"/>
      <w:marRight w:val="0"/>
      <w:marTop w:val="0"/>
      <w:marBottom w:val="0"/>
      <w:divBdr>
        <w:top w:val="none" w:sz="0" w:space="0" w:color="auto"/>
        <w:left w:val="none" w:sz="0" w:space="0" w:color="auto"/>
        <w:bottom w:val="none" w:sz="0" w:space="0" w:color="auto"/>
        <w:right w:val="none" w:sz="0" w:space="0" w:color="auto"/>
      </w:divBdr>
      <w:divsChild>
        <w:div w:id="54745133">
          <w:marLeft w:val="480"/>
          <w:marRight w:val="0"/>
          <w:marTop w:val="0"/>
          <w:marBottom w:val="0"/>
          <w:divBdr>
            <w:top w:val="none" w:sz="0" w:space="0" w:color="auto"/>
            <w:left w:val="none" w:sz="0" w:space="0" w:color="auto"/>
            <w:bottom w:val="none" w:sz="0" w:space="0" w:color="auto"/>
            <w:right w:val="none" w:sz="0" w:space="0" w:color="auto"/>
          </w:divBdr>
        </w:div>
        <w:div w:id="56829324">
          <w:marLeft w:val="480"/>
          <w:marRight w:val="0"/>
          <w:marTop w:val="0"/>
          <w:marBottom w:val="0"/>
          <w:divBdr>
            <w:top w:val="none" w:sz="0" w:space="0" w:color="auto"/>
            <w:left w:val="none" w:sz="0" w:space="0" w:color="auto"/>
            <w:bottom w:val="none" w:sz="0" w:space="0" w:color="auto"/>
            <w:right w:val="none" w:sz="0" w:space="0" w:color="auto"/>
          </w:divBdr>
        </w:div>
        <w:div w:id="110711997">
          <w:marLeft w:val="480"/>
          <w:marRight w:val="0"/>
          <w:marTop w:val="0"/>
          <w:marBottom w:val="0"/>
          <w:divBdr>
            <w:top w:val="none" w:sz="0" w:space="0" w:color="auto"/>
            <w:left w:val="none" w:sz="0" w:space="0" w:color="auto"/>
            <w:bottom w:val="none" w:sz="0" w:space="0" w:color="auto"/>
            <w:right w:val="none" w:sz="0" w:space="0" w:color="auto"/>
          </w:divBdr>
        </w:div>
        <w:div w:id="271060358">
          <w:marLeft w:val="480"/>
          <w:marRight w:val="0"/>
          <w:marTop w:val="0"/>
          <w:marBottom w:val="0"/>
          <w:divBdr>
            <w:top w:val="none" w:sz="0" w:space="0" w:color="auto"/>
            <w:left w:val="none" w:sz="0" w:space="0" w:color="auto"/>
            <w:bottom w:val="none" w:sz="0" w:space="0" w:color="auto"/>
            <w:right w:val="none" w:sz="0" w:space="0" w:color="auto"/>
          </w:divBdr>
        </w:div>
        <w:div w:id="298651107">
          <w:marLeft w:val="480"/>
          <w:marRight w:val="0"/>
          <w:marTop w:val="0"/>
          <w:marBottom w:val="0"/>
          <w:divBdr>
            <w:top w:val="none" w:sz="0" w:space="0" w:color="auto"/>
            <w:left w:val="none" w:sz="0" w:space="0" w:color="auto"/>
            <w:bottom w:val="none" w:sz="0" w:space="0" w:color="auto"/>
            <w:right w:val="none" w:sz="0" w:space="0" w:color="auto"/>
          </w:divBdr>
        </w:div>
        <w:div w:id="319311356">
          <w:marLeft w:val="480"/>
          <w:marRight w:val="0"/>
          <w:marTop w:val="0"/>
          <w:marBottom w:val="0"/>
          <w:divBdr>
            <w:top w:val="none" w:sz="0" w:space="0" w:color="auto"/>
            <w:left w:val="none" w:sz="0" w:space="0" w:color="auto"/>
            <w:bottom w:val="none" w:sz="0" w:space="0" w:color="auto"/>
            <w:right w:val="none" w:sz="0" w:space="0" w:color="auto"/>
          </w:divBdr>
        </w:div>
        <w:div w:id="360129184">
          <w:marLeft w:val="480"/>
          <w:marRight w:val="0"/>
          <w:marTop w:val="0"/>
          <w:marBottom w:val="0"/>
          <w:divBdr>
            <w:top w:val="none" w:sz="0" w:space="0" w:color="auto"/>
            <w:left w:val="none" w:sz="0" w:space="0" w:color="auto"/>
            <w:bottom w:val="none" w:sz="0" w:space="0" w:color="auto"/>
            <w:right w:val="none" w:sz="0" w:space="0" w:color="auto"/>
          </w:divBdr>
        </w:div>
        <w:div w:id="555163142">
          <w:marLeft w:val="480"/>
          <w:marRight w:val="0"/>
          <w:marTop w:val="0"/>
          <w:marBottom w:val="0"/>
          <w:divBdr>
            <w:top w:val="none" w:sz="0" w:space="0" w:color="auto"/>
            <w:left w:val="none" w:sz="0" w:space="0" w:color="auto"/>
            <w:bottom w:val="none" w:sz="0" w:space="0" w:color="auto"/>
            <w:right w:val="none" w:sz="0" w:space="0" w:color="auto"/>
          </w:divBdr>
        </w:div>
        <w:div w:id="597179216">
          <w:marLeft w:val="480"/>
          <w:marRight w:val="0"/>
          <w:marTop w:val="0"/>
          <w:marBottom w:val="0"/>
          <w:divBdr>
            <w:top w:val="none" w:sz="0" w:space="0" w:color="auto"/>
            <w:left w:val="none" w:sz="0" w:space="0" w:color="auto"/>
            <w:bottom w:val="none" w:sz="0" w:space="0" w:color="auto"/>
            <w:right w:val="none" w:sz="0" w:space="0" w:color="auto"/>
          </w:divBdr>
        </w:div>
        <w:div w:id="1042092881">
          <w:marLeft w:val="480"/>
          <w:marRight w:val="0"/>
          <w:marTop w:val="0"/>
          <w:marBottom w:val="0"/>
          <w:divBdr>
            <w:top w:val="none" w:sz="0" w:space="0" w:color="auto"/>
            <w:left w:val="none" w:sz="0" w:space="0" w:color="auto"/>
            <w:bottom w:val="none" w:sz="0" w:space="0" w:color="auto"/>
            <w:right w:val="none" w:sz="0" w:space="0" w:color="auto"/>
          </w:divBdr>
        </w:div>
        <w:div w:id="1355155749">
          <w:marLeft w:val="480"/>
          <w:marRight w:val="0"/>
          <w:marTop w:val="0"/>
          <w:marBottom w:val="0"/>
          <w:divBdr>
            <w:top w:val="none" w:sz="0" w:space="0" w:color="auto"/>
            <w:left w:val="none" w:sz="0" w:space="0" w:color="auto"/>
            <w:bottom w:val="none" w:sz="0" w:space="0" w:color="auto"/>
            <w:right w:val="none" w:sz="0" w:space="0" w:color="auto"/>
          </w:divBdr>
        </w:div>
        <w:div w:id="1583561579">
          <w:marLeft w:val="480"/>
          <w:marRight w:val="0"/>
          <w:marTop w:val="0"/>
          <w:marBottom w:val="0"/>
          <w:divBdr>
            <w:top w:val="none" w:sz="0" w:space="0" w:color="auto"/>
            <w:left w:val="none" w:sz="0" w:space="0" w:color="auto"/>
            <w:bottom w:val="none" w:sz="0" w:space="0" w:color="auto"/>
            <w:right w:val="none" w:sz="0" w:space="0" w:color="auto"/>
          </w:divBdr>
        </w:div>
        <w:div w:id="1614511743">
          <w:marLeft w:val="480"/>
          <w:marRight w:val="0"/>
          <w:marTop w:val="0"/>
          <w:marBottom w:val="0"/>
          <w:divBdr>
            <w:top w:val="none" w:sz="0" w:space="0" w:color="auto"/>
            <w:left w:val="none" w:sz="0" w:space="0" w:color="auto"/>
            <w:bottom w:val="none" w:sz="0" w:space="0" w:color="auto"/>
            <w:right w:val="none" w:sz="0" w:space="0" w:color="auto"/>
          </w:divBdr>
        </w:div>
        <w:div w:id="1616518426">
          <w:marLeft w:val="480"/>
          <w:marRight w:val="0"/>
          <w:marTop w:val="0"/>
          <w:marBottom w:val="0"/>
          <w:divBdr>
            <w:top w:val="none" w:sz="0" w:space="0" w:color="auto"/>
            <w:left w:val="none" w:sz="0" w:space="0" w:color="auto"/>
            <w:bottom w:val="none" w:sz="0" w:space="0" w:color="auto"/>
            <w:right w:val="none" w:sz="0" w:space="0" w:color="auto"/>
          </w:divBdr>
        </w:div>
        <w:div w:id="1646734846">
          <w:marLeft w:val="480"/>
          <w:marRight w:val="0"/>
          <w:marTop w:val="0"/>
          <w:marBottom w:val="0"/>
          <w:divBdr>
            <w:top w:val="none" w:sz="0" w:space="0" w:color="auto"/>
            <w:left w:val="none" w:sz="0" w:space="0" w:color="auto"/>
            <w:bottom w:val="none" w:sz="0" w:space="0" w:color="auto"/>
            <w:right w:val="none" w:sz="0" w:space="0" w:color="auto"/>
          </w:divBdr>
        </w:div>
        <w:div w:id="1809936302">
          <w:marLeft w:val="480"/>
          <w:marRight w:val="0"/>
          <w:marTop w:val="0"/>
          <w:marBottom w:val="0"/>
          <w:divBdr>
            <w:top w:val="none" w:sz="0" w:space="0" w:color="auto"/>
            <w:left w:val="none" w:sz="0" w:space="0" w:color="auto"/>
            <w:bottom w:val="none" w:sz="0" w:space="0" w:color="auto"/>
            <w:right w:val="none" w:sz="0" w:space="0" w:color="auto"/>
          </w:divBdr>
        </w:div>
        <w:div w:id="2023388919">
          <w:marLeft w:val="480"/>
          <w:marRight w:val="0"/>
          <w:marTop w:val="0"/>
          <w:marBottom w:val="0"/>
          <w:divBdr>
            <w:top w:val="none" w:sz="0" w:space="0" w:color="auto"/>
            <w:left w:val="none" w:sz="0" w:space="0" w:color="auto"/>
            <w:bottom w:val="none" w:sz="0" w:space="0" w:color="auto"/>
            <w:right w:val="none" w:sz="0" w:space="0" w:color="auto"/>
          </w:divBdr>
        </w:div>
        <w:div w:id="2055151425">
          <w:marLeft w:val="480"/>
          <w:marRight w:val="0"/>
          <w:marTop w:val="0"/>
          <w:marBottom w:val="0"/>
          <w:divBdr>
            <w:top w:val="none" w:sz="0" w:space="0" w:color="auto"/>
            <w:left w:val="none" w:sz="0" w:space="0" w:color="auto"/>
            <w:bottom w:val="none" w:sz="0" w:space="0" w:color="auto"/>
            <w:right w:val="none" w:sz="0" w:space="0" w:color="auto"/>
          </w:divBdr>
        </w:div>
      </w:divsChild>
    </w:div>
    <w:div w:id="188370734">
      <w:bodyDiv w:val="1"/>
      <w:marLeft w:val="0"/>
      <w:marRight w:val="0"/>
      <w:marTop w:val="0"/>
      <w:marBottom w:val="0"/>
      <w:divBdr>
        <w:top w:val="none" w:sz="0" w:space="0" w:color="auto"/>
        <w:left w:val="none" w:sz="0" w:space="0" w:color="auto"/>
        <w:bottom w:val="none" w:sz="0" w:space="0" w:color="auto"/>
        <w:right w:val="none" w:sz="0" w:space="0" w:color="auto"/>
      </w:divBdr>
      <w:divsChild>
        <w:div w:id="237791992">
          <w:marLeft w:val="480"/>
          <w:marRight w:val="0"/>
          <w:marTop w:val="0"/>
          <w:marBottom w:val="0"/>
          <w:divBdr>
            <w:top w:val="none" w:sz="0" w:space="0" w:color="auto"/>
            <w:left w:val="none" w:sz="0" w:space="0" w:color="auto"/>
            <w:bottom w:val="none" w:sz="0" w:space="0" w:color="auto"/>
            <w:right w:val="none" w:sz="0" w:space="0" w:color="auto"/>
          </w:divBdr>
        </w:div>
        <w:div w:id="283775103">
          <w:marLeft w:val="480"/>
          <w:marRight w:val="0"/>
          <w:marTop w:val="0"/>
          <w:marBottom w:val="0"/>
          <w:divBdr>
            <w:top w:val="none" w:sz="0" w:space="0" w:color="auto"/>
            <w:left w:val="none" w:sz="0" w:space="0" w:color="auto"/>
            <w:bottom w:val="none" w:sz="0" w:space="0" w:color="auto"/>
            <w:right w:val="none" w:sz="0" w:space="0" w:color="auto"/>
          </w:divBdr>
        </w:div>
        <w:div w:id="291138156">
          <w:marLeft w:val="480"/>
          <w:marRight w:val="0"/>
          <w:marTop w:val="0"/>
          <w:marBottom w:val="0"/>
          <w:divBdr>
            <w:top w:val="none" w:sz="0" w:space="0" w:color="auto"/>
            <w:left w:val="none" w:sz="0" w:space="0" w:color="auto"/>
            <w:bottom w:val="none" w:sz="0" w:space="0" w:color="auto"/>
            <w:right w:val="none" w:sz="0" w:space="0" w:color="auto"/>
          </w:divBdr>
        </w:div>
        <w:div w:id="417823653">
          <w:marLeft w:val="480"/>
          <w:marRight w:val="0"/>
          <w:marTop w:val="0"/>
          <w:marBottom w:val="0"/>
          <w:divBdr>
            <w:top w:val="none" w:sz="0" w:space="0" w:color="auto"/>
            <w:left w:val="none" w:sz="0" w:space="0" w:color="auto"/>
            <w:bottom w:val="none" w:sz="0" w:space="0" w:color="auto"/>
            <w:right w:val="none" w:sz="0" w:space="0" w:color="auto"/>
          </w:divBdr>
        </w:div>
        <w:div w:id="695884265">
          <w:marLeft w:val="480"/>
          <w:marRight w:val="0"/>
          <w:marTop w:val="0"/>
          <w:marBottom w:val="0"/>
          <w:divBdr>
            <w:top w:val="none" w:sz="0" w:space="0" w:color="auto"/>
            <w:left w:val="none" w:sz="0" w:space="0" w:color="auto"/>
            <w:bottom w:val="none" w:sz="0" w:space="0" w:color="auto"/>
            <w:right w:val="none" w:sz="0" w:space="0" w:color="auto"/>
          </w:divBdr>
        </w:div>
        <w:div w:id="789662889">
          <w:marLeft w:val="480"/>
          <w:marRight w:val="0"/>
          <w:marTop w:val="0"/>
          <w:marBottom w:val="0"/>
          <w:divBdr>
            <w:top w:val="none" w:sz="0" w:space="0" w:color="auto"/>
            <w:left w:val="none" w:sz="0" w:space="0" w:color="auto"/>
            <w:bottom w:val="none" w:sz="0" w:space="0" w:color="auto"/>
            <w:right w:val="none" w:sz="0" w:space="0" w:color="auto"/>
          </w:divBdr>
        </w:div>
        <w:div w:id="1250237399">
          <w:marLeft w:val="480"/>
          <w:marRight w:val="0"/>
          <w:marTop w:val="0"/>
          <w:marBottom w:val="0"/>
          <w:divBdr>
            <w:top w:val="none" w:sz="0" w:space="0" w:color="auto"/>
            <w:left w:val="none" w:sz="0" w:space="0" w:color="auto"/>
            <w:bottom w:val="none" w:sz="0" w:space="0" w:color="auto"/>
            <w:right w:val="none" w:sz="0" w:space="0" w:color="auto"/>
          </w:divBdr>
        </w:div>
        <w:div w:id="1285384710">
          <w:marLeft w:val="480"/>
          <w:marRight w:val="0"/>
          <w:marTop w:val="0"/>
          <w:marBottom w:val="0"/>
          <w:divBdr>
            <w:top w:val="none" w:sz="0" w:space="0" w:color="auto"/>
            <w:left w:val="none" w:sz="0" w:space="0" w:color="auto"/>
            <w:bottom w:val="none" w:sz="0" w:space="0" w:color="auto"/>
            <w:right w:val="none" w:sz="0" w:space="0" w:color="auto"/>
          </w:divBdr>
        </w:div>
        <w:div w:id="1324699417">
          <w:marLeft w:val="480"/>
          <w:marRight w:val="0"/>
          <w:marTop w:val="0"/>
          <w:marBottom w:val="0"/>
          <w:divBdr>
            <w:top w:val="none" w:sz="0" w:space="0" w:color="auto"/>
            <w:left w:val="none" w:sz="0" w:space="0" w:color="auto"/>
            <w:bottom w:val="none" w:sz="0" w:space="0" w:color="auto"/>
            <w:right w:val="none" w:sz="0" w:space="0" w:color="auto"/>
          </w:divBdr>
        </w:div>
        <w:div w:id="1524632700">
          <w:marLeft w:val="480"/>
          <w:marRight w:val="0"/>
          <w:marTop w:val="0"/>
          <w:marBottom w:val="0"/>
          <w:divBdr>
            <w:top w:val="none" w:sz="0" w:space="0" w:color="auto"/>
            <w:left w:val="none" w:sz="0" w:space="0" w:color="auto"/>
            <w:bottom w:val="none" w:sz="0" w:space="0" w:color="auto"/>
            <w:right w:val="none" w:sz="0" w:space="0" w:color="auto"/>
          </w:divBdr>
        </w:div>
        <w:div w:id="1779640539">
          <w:marLeft w:val="480"/>
          <w:marRight w:val="0"/>
          <w:marTop w:val="0"/>
          <w:marBottom w:val="0"/>
          <w:divBdr>
            <w:top w:val="none" w:sz="0" w:space="0" w:color="auto"/>
            <w:left w:val="none" w:sz="0" w:space="0" w:color="auto"/>
            <w:bottom w:val="none" w:sz="0" w:space="0" w:color="auto"/>
            <w:right w:val="none" w:sz="0" w:space="0" w:color="auto"/>
          </w:divBdr>
        </w:div>
        <w:div w:id="1940484415">
          <w:marLeft w:val="480"/>
          <w:marRight w:val="0"/>
          <w:marTop w:val="0"/>
          <w:marBottom w:val="0"/>
          <w:divBdr>
            <w:top w:val="none" w:sz="0" w:space="0" w:color="auto"/>
            <w:left w:val="none" w:sz="0" w:space="0" w:color="auto"/>
            <w:bottom w:val="none" w:sz="0" w:space="0" w:color="auto"/>
            <w:right w:val="none" w:sz="0" w:space="0" w:color="auto"/>
          </w:divBdr>
        </w:div>
        <w:div w:id="1962876568">
          <w:marLeft w:val="480"/>
          <w:marRight w:val="0"/>
          <w:marTop w:val="0"/>
          <w:marBottom w:val="0"/>
          <w:divBdr>
            <w:top w:val="none" w:sz="0" w:space="0" w:color="auto"/>
            <w:left w:val="none" w:sz="0" w:space="0" w:color="auto"/>
            <w:bottom w:val="none" w:sz="0" w:space="0" w:color="auto"/>
            <w:right w:val="none" w:sz="0" w:space="0" w:color="auto"/>
          </w:divBdr>
        </w:div>
        <w:div w:id="2142842033">
          <w:marLeft w:val="480"/>
          <w:marRight w:val="0"/>
          <w:marTop w:val="0"/>
          <w:marBottom w:val="0"/>
          <w:divBdr>
            <w:top w:val="none" w:sz="0" w:space="0" w:color="auto"/>
            <w:left w:val="none" w:sz="0" w:space="0" w:color="auto"/>
            <w:bottom w:val="none" w:sz="0" w:space="0" w:color="auto"/>
            <w:right w:val="none" w:sz="0" w:space="0" w:color="auto"/>
          </w:divBdr>
        </w:div>
      </w:divsChild>
    </w:div>
    <w:div w:id="192807931">
      <w:bodyDiv w:val="1"/>
      <w:marLeft w:val="0"/>
      <w:marRight w:val="0"/>
      <w:marTop w:val="0"/>
      <w:marBottom w:val="0"/>
      <w:divBdr>
        <w:top w:val="none" w:sz="0" w:space="0" w:color="auto"/>
        <w:left w:val="none" w:sz="0" w:space="0" w:color="auto"/>
        <w:bottom w:val="none" w:sz="0" w:space="0" w:color="auto"/>
        <w:right w:val="none" w:sz="0" w:space="0" w:color="auto"/>
      </w:divBdr>
      <w:divsChild>
        <w:div w:id="35546277">
          <w:marLeft w:val="480"/>
          <w:marRight w:val="0"/>
          <w:marTop w:val="0"/>
          <w:marBottom w:val="0"/>
          <w:divBdr>
            <w:top w:val="none" w:sz="0" w:space="0" w:color="auto"/>
            <w:left w:val="none" w:sz="0" w:space="0" w:color="auto"/>
            <w:bottom w:val="none" w:sz="0" w:space="0" w:color="auto"/>
            <w:right w:val="none" w:sz="0" w:space="0" w:color="auto"/>
          </w:divBdr>
        </w:div>
        <w:div w:id="86969793">
          <w:marLeft w:val="480"/>
          <w:marRight w:val="0"/>
          <w:marTop w:val="0"/>
          <w:marBottom w:val="0"/>
          <w:divBdr>
            <w:top w:val="none" w:sz="0" w:space="0" w:color="auto"/>
            <w:left w:val="none" w:sz="0" w:space="0" w:color="auto"/>
            <w:bottom w:val="none" w:sz="0" w:space="0" w:color="auto"/>
            <w:right w:val="none" w:sz="0" w:space="0" w:color="auto"/>
          </w:divBdr>
        </w:div>
        <w:div w:id="89742690">
          <w:marLeft w:val="480"/>
          <w:marRight w:val="0"/>
          <w:marTop w:val="0"/>
          <w:marBottom w:val="0"/>
          <w:divBdr>
            <w:top w:val="none" w:sz="0" w:space="0" w:color="auto"/>
            <w:left w:val="none" w:sz="0" w:space="0" w:color="auto"/>
            <w:bottom w:val="none" w:sz="0" w:space="0" w:color="auto"/>
            <w:right w:val="none" w:sz="0" w:space="0" w:color="auto"/>
          </w:divBdr>
        </w:div>
        <w:div w:id="170948283">
          <w:marLeft w:val="480"/>
          <w:marRight w:val="0"/>
          <w:marTop w:val="0"/>
          <w:marBottom w:val="0"/>
          <w:divBdr>
            <w:top w:val="none" w:sz="0" w:space="0" w:color="auto"/>
            <w:left w:val="none" w:sz="0" w:space="0" w:color="auto"/>
            <w:bottom w:val="none" w:sz="0" w:space="0" w:color="auto"/>
            <w:right w:val="none" w:sz="0" w:space="0" w:color="auto"/>
          </w:divBdr>
        </w:div>
        <w:div w:id="204564807">
          <w:marLeft w:val="480"/>
          <w:marRight w:val="0"/>
          <w:marTop w:val="0"/>
          <w:marBottom w:val="0"/>
          <w:divBdr>
            <w:top w:val="none" w:sz="0" w:space="0" w:color="auto"/>
            <w:left w:val="none" w:sz="0" w:space="0" w:color="auto"/>
            <w:bottom w:val="none" w:sz="0" w:space="0" w:color="auto"/>
            <w:right w:val="none" w:sz="0" w:space="0" w:color="auto"/>
          </w:divBdr>
        </w:div>
        <w:div w:id="233200254">
          <w:marLeft w:val="480"/>
          <w:marRight w:val="0"/>
          <w:marTop w:val="0"/>
          <w:marBottom w:val="0"/>
          <w:divBdr>
            <w:top w:val="none" w:sz="0" w:space="0" w:color="auto"/>
            <w:left w:val="none" w:sz="0" w:space="0" w:color="auto"/>
            <w:bottom w:val="none" w:sz="0" w:space="0" w:color="auto"/>
            <w:right w:val="none" w:sz="0" w:space="0" w:color="auto"/>
          </w:divBdr>
        </w:div>
        <w:div w:id="306281605">
          <w:marLeft w:val="480"/>
          <w:marRight w:val="0"/>
          <w:marTop w:val="0"/>
          <w:marBottom w:val="0"/>
          <w:divBdr>
            <w:top w:val="none" w:sz="0" w:space="0" w:color="auto"/>
            <w:left w:val="none" w:sz="0" w:space="0" w:color="auto"/>
            <w:bottom w:val="none" w:sz="0" w:space="0" w:color="auto"/>
            <w:right w:val="none" w:sz="0" w:space="0" w:color="auto"/>
          </w:divBdr>
        </w:div>
        <w:div w:id="306587658">
          <w:marLeft w:val="480"/>
          <w:marRight w:val="0"/>
          <w:marTop w:val="0"/>
          <w:marBottom w:val="0"/>
          <w:divBdr>
            <w:top w:val="none" w:sz="0" w:space="0" w:color="auto"/>
            <w:left w:val="none" w:sz="0" w:space="0" w:color="auto"/>
            <w:bottom w:val="none" w:sz="0" w:space="0" w:color="auto"/>
            <w:right w:val="none" w:sz="0" w:space="0" w:color="auto"/>
          </w:divBdr>
        </w:div>
        <w:div w:id="319501948">
          <w:marLeft w:val="480"/>
          <w:marRight w:val="0"/>
          <w:marTop w:val="0"/>
          <w:marBottom w:val="0"/>
          <w:divBdr>
            <w:top w:val="none" w:sz="0" w:space="0" w:color="auto"/>
            <w:left w:val="none" w:sz="0" w:space="0" w:color="auto"/>
            <w:bottom w:val="none" w:sz="0" w:space="0" w:color="auto"/>
            <w:right w:val="none" w:sz="0" w:space="0" w:color="auto"/>
          </w:divBdr>
        </w:div>
        <w:div w:id="328217572">
          <w:marLeft w:val="480"/>
          <w:marRight w:val="0"/>
          <w:marTop w:val="0"/>
          <w:marBottom w:val="0"/>
          <w:divBdr>
            <w:top w:val="none" w:sz="0" w:space="0" w:color="auto"/>
            <w:left w:val="none" w:sz="0" w:space="0" w:color="auto"/>
            <w:bottom w:val="none" w:sz="0" w:space="0" w:color="auto"/>
            <w:right w:val="none" w:sz="0" w:space="0" w:color="auto"/>
          </w:divBdr>
        </w:div>
        <w:div w:id="380785506">
          <w:marLeft w:val="480"/>
          <w:marRight w:val="0"/>
          <w:marTop w:val="0"/>
          <w:marBottom w:val="0"/>
          <w:divBdr>
            <w:top w:val="none" w:sz="0" w:space="0" w:color="auto"/>
            <w:left w:val="none" w:sz="0" w:space="0" w:color="auto"/>
            <w:bottom w:val="none" w:sz="0" w:space="0" w:color="auto"/>
            <w:right w:val="none" w:sz="0" w:space="0" w:color="auto"/>
          </w:divBdr>
        </w:div>
        <w:div w:id="422265244">
          <w:marLeft w:val="480"/>
          <w:marRight w:val="0"/>
          <w:marTop w:val="0"/>
          <w:marBottom w:val="0"/>
          <w:divBdr>
            <w:top w:val="none" w:sz="0" w:space="0" w:color="auto"/>
            <w:left w:val="none" w:sz="0" w:space="0" w:color="auto"/>
            <w:bottom w:val="none" w:sz="0" w:space="0" w:color="auto"/>
            <w:right w:val="none" w:sz="0" w:space="0" w:color="auto"/>
          </w:divBdr>
        </w:div>
        <w:div w:id="510679973">
          <w:marLeft w:val="480"/>
          <w:marRight w:val="0"/>
          <w:marTop w:val="0"/>
          <w:marBottom w:val="0"/>
          <w:divBdr>
            <w:top w:val="none" w:sz="0" w:space="0" w:color="auto"/>
            <w:left w:val="none" w:sz="0" w:space="0" w:color="auto"/>
            <w:bottom w:val="none" w:sz="0" w:space="0" w:color="auto"/>
            <w:right w:val="none" w:sz="0" w:space="0" w:color="auto"/>
          </w:divBdr>
        </w:div>
        <w:div w:id="534274289">
          <w:marLeft w:val="480"/>
          <w:marRight w:val="0"/>
          <w:marTop w:val="0"/>
          <w:marBottom w:val="0"/>
          <w:divBdr>
            <w:top w:val="none" w:sz="0" w:space="0" w:color="auto"/>
            <w:left w:val="none" w:sz="0" w:space="0" w:color="auto"/>
            <w:bottom w:val="none" w:sz="0" w:space="0" w:color="auto"/>
            <w:right w:val="none" w:sz="0" w:space="0" w:color="auto"/>
          </w:divBdr>
        </w:div>
        <w:div w:id="548615359">
          <w:marLeft w:val="480"/>
          <w:marRight w:val="0"/>
          <w:marTop w:val="0"/>
          <w:marBottom w:val="0"/>
          <w:divBdr>
            <w:top w:val="none" w:sz="0" w:space="0" w:color="auto"/>
            <w:left w:val="none" w:sz="0" w:space="0" w:color="auto"/>
            <w:bottom w:val="none" w:sz="0" w:space="0" w:color="auto"/>
            <w:right w:val="none" w:sz="0" w:space="0" w:color="auto"/>
          </w:divBdr>
        </w:div>
        <w:div w:id="573855404">
          <w:marLeft w:val="480"/>
          <w:marRight w:val="0"/>
          <w:marTop w:val="0"/>
          <w:marBottom w:val="0"/>
          <w:divBdr>
            <w:top w:val="none" w:sz="0" w:space="0" w:color="auto"/>
            <w:left w:val="none" w:sz="0" w:space="0" w:color="auto"/>
            <w:bottom w:val="none" w:sz="0" w:space="0" w:color="auto"/>
            <w:right w:val="none" w:sz="0" w:space="0" w:color="auto"/>
          </w:divBdr>
        </w:div>
        <w:div w:id="588972220">
          <w:marLeft w:val="480"/>
          <w:marRight w:val="0"/>
          <w:marTop w:val="0"/>
          <w:marBottom w:val="0"/>
          <w:divBdr>
            <w:top w:val="none" w:sz="0" w:space="0" w:color="auto"/>
            <w:left w:val="none" w:sz="0" w:space="0" w:color="auto"/>
            <w:bottom w:val="none" w:sz="0" w:space="0" w:color="auto"/>
            <w:right w:val="none" w:sz="0" w:space="0" w:color="auto"/>
          </w:divBdr>
        </w:div>
        <w:div w:id="627704258">
          <w:marLeft w:val="480"/>
          <w:marRight w:val="0"/>
          <w:marTop w:val="0"/>
          <w:marBottom w:val="0"/>
          <w:divBdr>
            <w:top w:val="none" w:sz="0" w:space="0" w:color="auto"/>
            <w:left w:val="none" w:sz="0" w:space="0" w:color="auto"/>
            <w:bottom w:val="none" w:sz="0" w:space="0" w:color="auto"/>
            <w:right w:val="none" w:sz="0" w:space="0" w:color="auto"/>
          </w:divBdr>
        </w:div>
        <w:div w:id="675500775">
          <w:marLeft w:val="480"/>
          <w:marRight w:val="0"/>
          <w:marTop w:val="0"/>
          <w:marBottom w:val="0"/>
          <w:divBdr>
            <w:top w:val="none" w:sz="0" w:space="0" w:color="auto"/>
            <w:left w:val="none" w:sz="0" w:space="0" w:color="auto"/>
            <w:bottom w:val="none" w:sz="0" w:space="0" w:color="auto"/>
            <w:right w:val="none" w:sz="0" w:space="0" w:color="auto"/>
          </w:divBdr>
        </w:div>
        <w:div w:id="714695030">
          <w:marLeft w:val="480"/>
          <w:marRight w:val="0"/>
          <w:marTop w:val="0"/>
          <w:marBottom w:val="0"/>
          <w:divBdr>
            <w:top w:val="none" w:sz="0" w:space="0" w:color="auto"/>
            <w:left w:val="none" w:sz="0" w:space="0" w:color="auto"/>
            <w:bottom w:val="none" w:sz="0" w:space="0" w:color="auto"/>
            <w:right w:val="none" w:sz="0" w:space="0" w:color="auto"/>
          </w:divBdr>
        </w:div>
        <w:div w:id="719789596">
          <w:marLeft w:val="480"/>
          <w:marRight w:val="0"/>
          <w:marTop w:val="0"/>
          <w:marBottom w:val="0"/>
          <w:divBdr>
            <w:top w:val="none" w:sz="0" w:space="0" w:color="auto"/>
            <w:left w:val="none" w:sz="0" w:space="0" w:color="auto"/>
            <w:bottom w:val="none" w:sz="0" w:space="0" w:color="auto"/>
            <w:right w:val="none" w:sz="0" w:space="0" w:color="auto"/>
          </w:divBdr>
        </w:div>
        <w:div w:id="757485096">
          <w:marLeft w:val="480"/>
          <w:marRight w:val="0"/>
          <w:marTop w:val="0"/>
          <w:marBottom w:val="0"/>
          <w:divBdr>
            <w:top w:val="none" w:sz="0" w:space="0" w:color="auto"/>
            <w:left w:val="none" w:sz="0" w:space="0" w:color="auto"/>
            <w:bottom w:val="none" w:sz="0" w:space="0" w:color="auto"/>
            <w:right w:val="none" w:sz="0" w:space="0" w:color="auto"/>
          </w:divBdr>
        </w:div>
        <w:div w:id="923147617">
          <w:marLeft w:val="480"/>
          <w:marRight w:val="0"/>
          <w:marTop w:val="0"/>
          <w:marBottom w:val="0"/>
          <w:divBdr>
            <w:top w:val="none" w:sz="0" w:space="0" w:color="auto"/>
            <w:left w:val="none" w:sz="0" w:space="0" w:color="auto"/>
            <w:bottom w:val="none" w:sz="0" w:space="0" w:color="auto"/>
            <w:right w:val="none" w:sz="0" w:space="0" w:color="auto"/>
          </w:divBdr>
        </w:div>
        <w:div w:id="935600894">
          <w:marLeft w:val="480"/>
          <w:marRight w:val="0"/>
          <w:marTop w:val="0"/>
          <w:marBottom w:val="0"/>
          <w:divBdr>
            <w:top w:val="none" w:sz="0" w:space="0" w:color="auto"/>
            <w:left w:val="none" w:sz="0" w:space="0" w:color="auto"/>
            <w:bottom w:val="none" w:sz="0" w:space="0" w:color="auto"/>
            <w:right w:val="none" w:sz="0" w:space="0" w:color="auto"/>
          </w:divBdr>
        </w:div>
        <w:div w:id="938022227">
          <w:marLeft w:val="480"/>
          <w:marRight w:val="0"/>
          <w:marTop w:val="0"/>
          <w:marBottom w:val="0"/>
          <w:divBdr>
            <w:top w:val="none" w:sz="0" w:space="0" w:color="auto"/>
            <w:left w:val="none" w:sz="0" w:space="0" w:color="auto"/>
            <w:bottom w:val="none" w:sz="0" w:space="0" w:color="auto"/>
            <w:right w:val="none" w:sz="0" w:space="0" w:color="auto"/>
          </w:divBdr>
        </w:div>
        <w:div w:id="946348084">
          <w:marLeft w:val="480"/>
          <w:marRight w:val="0"/>
          <w:marTop w:val="0"/>
          <w:marBottom w:val="0"/>
          <w:divBdr>
            <w:top w:val="none" w:sz="0" w:space="0" w:color="auto"/>
            <w:left w:val="none" w:sz="0" w:space="0" w:color="auto"/>
            <w:bottom w:val="none" w:sz="0" w:space="0" w:color="auto"/>
            <w:right w:val="none" w:sz="0" w:space="0" w:color="auto"/>
          </w:divBdr>
        </w:div>
        <w:div w:id="970093510">
          <w:marLeft w:val="480"/>
          <w:marRight w:val="0"/>
          <w:marTop w:val="0"/>
          <w:marBottom w:val="0"/>
          <w:divBdr>
            <w:top w:val="none" w:sz="0" w:space="0" w:color="auto"/>
            <w:left w:val="none" w:sz="0" w:space="0" w:color="auto"/>
            <w:bottom w:val="none" w:sz="0" w:space="0" w:color="auto"/>
            <w:right w:val="none" w:sz="0" w:space="0" w:color="auto"/>
          </w:divBdr>
        </w:div>
        <w:div w:id="1055281049">
          <w:marLeft w:val="480"/>
          <w:marRight w:val="0"/>
          <w:marTop w:val="0"/>
          <w:marBottom w:val="0"/>
          <w:divBdr>
            <w:top w:val="none" w:sz="0" w:space="0" w:color="auto"/>
            <w:left w:val="none" w:sz="0" w:space="0" w:color="auto"/>
            <w:bottom w:val="none" w:sz="0" w:space="0" w:color="auto"/>
            <w:right w:val="none" w:sz="0" w:space="0" w:color="auto"/>
          </w:divBdr>
        </w:div>
        <w:div w:id="1215584389">
          <w:marLeft w:val="480"/>
          <w:marRight w:val="0"/>
          <w:marTop w:val="0"/>
          <w:marBottom w:val="0"/>
          <w:divBdr>
            <w:top w:val="none" w:sz="0" w:space="0" w:color="auto"/>
            <w:left w:val="none" w:sz="0" w:space="0" w:color="auto"/>
            <w:bottom w:val="none" w:sz="0" w:space="0" w:color="auto"/>
            <w:right w:val="none" w:sz="0" w:space="0" w:color="auto"/>
          </w:divBdr>
        </w:div>
        <w:div w:id="1217161531">
          <w:marLeft w:val="480"/>
          <w:marRight w:val="0"/>
          <w:marTop w:val="0"/>
          <w:marBottom w:val="0"/>
          <w:divBdr>
            <w:top w:val="none" w:sz="0" w:space="0" w:color="auto"/>
            <w:left w:val="none" w:sz="0" w:space="0" w:color="auto"/>
            <w:bottom w:val="none" w:sz="0" w:space="0" w:color="auto"/>
            <w:right w:val="none" w:sz="0" w:space="0" w:color="auto"/>
          </w:divBdr>
        </w:div>
        <w:div w:id="1426264965">
          <w:marLeft w:val="480"/>
          <w:marRight w:val="0"/>
          <w:marTop w:val="0"/>
          <w:marBottom w:val="0"/>
          <w:divBdr>
            <w:top w:val="none" w:sz="0" w:space="0" w:color="auto"/>
            <w:left w:val="none" w:sz="0" w:space="0" w:color="auto"/>
            <w:bottom w:val="none" w:sz="0" w:space="0" w:color="auto"/>
            <w:right w:val="none" w:sz="0" w:space="0" w:color="auto"/>
          </w:divBdr>
        </w:div>
        <w:div w:id="1531453880">
          <w:marLeft w:val="480"/>
          <w:marRight w:val="0"/>
          <w:marTop w:val="0"/>
          <w:marBottom w:val="0"/>
          <w:divBdr>
            <w:top w:val="none" w:sz="0" w:space="0" w:color="auto"/>
            <w:left w:val="none" w:sz="0" w:space="0" w:color="auto"/>
            <w:bottom w:val="none" w:sz="0" w:space="0" w:color="auto"/>
            <w:right w:val="none" w:sz="0" w:space="0" w:color="auto"/>
          </w:divBdr>
        </w:div>
        <w:div w:id="1546525640">
          <w:marLeft w:val="480"/>
          <w:marRight w:val="0"/>
          <w:marTop w:val="0"/>
          <w:marBottom w:val="0"/>
          <w:divBdr>
            <w:top w:val="none" w:sz="0" w:space="0" w:color="auto"/>
            <w:left w:val="none" w:sz="0" w:space="0" w:color="auto"/>
            <w:bottom w:val="none" w:sz="0" w:space="0" w:color="auto"/>
            <w:right w:val="none" w:sz="0" w:space="0" w:color="auto"/>
          </w:divBdr>
        </w:div>
        <w:div w:id="1614170161">
          <w:marLeft w:val="480"/>
          <w:marRight w:val="0"/>
          <w:marTop w:val="0"/>
          <w:marBottom w:val="0"/>
          <w:divBdr>
            <w:top w:val="none" w:sz="0" w:space="0" w:color="auto"/>
            <w:left w:val="none" w:sz="0" w:space="0" w:color="auto"/>
            <w:bottom w:val="none" w:sz="0" w:space="0" w:color="auto"/>
            <w:right w:val="none" w:sz="0" w:space="0" w:color="auto"/>
          </w:divBdr>
        </w:div>
        <w:div w:id="1862863485">
          <w:marLeft w:val="480"/>
          <w:marRight w:val="0"/>
          <w:marTop w:val="0"/>
          <w:marBottom w:val="0"/>
          <w:divBdr>
            <w:top w:val="none" w:sz="0" w:space="0" w:color="auto"/>
            <w:left w:val="none" w:sz="0" w:space="0" w:color="auto"/>
            <w:bottom w:val="none" w:sz="0" w:space="0" w:color="auto"/>
            <w:right w:val="none" w:sz="0" w:space="0" w:color="auto"/>
          </w:divBdr>
        </w:div>
        <w:div w:id="2004232835">
          <w:marLeft w:val="480"/>
          <w:marRight w:val="0"/>
          <w:marTop w:val="0"/>
          <w:marBottom w:val="0"/>
          <w:divBdr>
            <w:top w:val="none" w:sz="0" w:space="0" w:color="auto"/>
            <w:left w:val="none" w:sz="0" w:space="0" w:color="auto"/>
            <w:bottom w:val="none" w:sz="0" w:space="0" w:color="auto"/>
            <w:right w:val="none" w:sz="0" w:space="0" w:color="auto"/>
          </w:divBdr>
        </w:div>
        <w:div w:id="2077582907">
          <w:marLeft w:val="480"/>
          <w:marRight w:val="0"/>
          <w:marTop w:val="0"/>
          <w:marBottom w:val="0"/>
          <w:divBdr>
            <w:top w:val="none" w:sz="0" w:space="0" w:color="auto"/>
            <w:left w:val="none" w:sz="0" w:space="0" w:color="auto"/>
            <w:bottom w:val="none" w:sz="0" w:space="0" w:color="auto"/>
            <w:right w:val="none" w:sz="0" w:space="0" w:color="auto"/>
          </w:divBdr>
        </w:div>
        <w:div w:id="2123839767">
          <w:marLeft w:val="480"/>
          <w:marRight w:val="0"/>
          <w:marTop w:val="0"/>
          <w:marBottom w:val="0"/>
          <w:divBdr>
            <w:top w:val="none" w:sz="0" w:space="0" w:color="auto"/>
            <w:left w:val="none" w:sz="0" w:space="0" w:color="auto"/>
            <w:bottom w:val="none" w:sz="0" w:space="0" w:color="auto"/>
            <w:right w:val="none" w:sz="0" w:space="0" w:color="auto"/>
          </w:divBdr>
        </w:div>
        <w:div w:id="2138453698">
          <w:marLeft w:val="480"/>
          <w:marRight w:val="0"/>
          <w:marTop w:val="0"/>
          <w:marBottom w:val="0"/>
          <w:divBdr>
            <w:top w:val="none" w:sz="0" w:space="0" w:color="auto"/>
            <w:left w:val="none" w:sz="0" w:space="0" w:color="auto"/>
            <w:bottom w:val="none" w:sz="0" w:space="0" w:color="auto"/>
            <w:right w:val="none" w:sz="0" w:space="0" w:color="auto"/>
          </w:divBdr>
        </w:div>
      </w:divsChild>
    </w:div>
    <w:div w:id="196353151">
      <w:bodyDiv w:val="1"/>
      <w:marLeft w:val="0"/>
      <w:marRight w:val="0"/>
      <w:marTop w:val="0"/>
      <w:marBottom w:val="0"/>
      <w:divBdr>
        <w:top w:val="none" w:sz="0" w:space="0" w:color="auto"/>
        <w:left w:val="none" w:sz="0" w:space="0" w:color="auto"/>
        <w:bottom w:val="none" w:sz="0" w:space="0" w:color="auto"/>
        <w:right w:val="none" w:sz="0" w:space="0" w:color="auto"/>
      </w:divBdr>
      <w:divsChild>
        <w:div w:id="290983581">
          <w:marLeft w:val="480"/>
          <w:marRight w:val="0"/>
          <w:marTop w:val="0"/>
          <w:marBottom w:val="0"/>
          <w:divBdr>
            <w:top w:val="none" w:sz="0" w:space="0" w:color="auto"/>
            <w:left w:val="none" w:sz="0" w:space="0" w:color="auto"/>
            <w:bottom w:val="none" w:sz="0" w:space="0" w:color="auto"/>
            <w:right w:val="none" w:sz="0" w:space="0" w:color="auto"/>
          </w:divBdr>
        </w:div>
        <w:div w:id="539710530">
          <w:marLeft w:val="480"/>
          <w:marRight w:val="0"/>
          <w:marTop w:val="0"/>
          <w:marBottom w:val="0"/>
          <w:divBdr>
            <w:top w:val="none" w:sz="0" w:space="0" w:color="auto"/>
            <w:left w:val="none" w:sz="0" w:space="0" w:color="auto"/>
            <w:bottom w:val="none" w:sz="0" w:space="0" w:color="auto"/>
            <w:right w:val="none" w:sz="0" w:space="0" w:color="auto"/>
          </w:divBdr>
        </w:div>
        <w:div w:id="905870574">
          <w:marLeft w:val="480"/>
          <w:marRight w:val="0"/>
          <w:marTop w:val="0"/>
          <w:marBottom w:val="0"/>
          <w:divBdr>
            <w:top w:val="none" w:sz="0" w:space="0" w:color="auto"/>
            <w:left w:val="none" w:sz="0" w:space="0" w:color="auto"/>
            <w:bottom w:val="none" w:sz="0" w:space="0" w:color="auto"/>
            <w:right w:val="none" w:sz="0" w:space="0" w:color="auto"/>
          </w:divBdr>
        </w:div>
        <w:div w:id="980036441">
          <w:marLeft w:val="480"/>
          <w:marRight w:val="0"/>
          <w:marTop w:val="0"/>
          <w:marBottom w:val="0"/>
          <w:divBdr>
            <w:top w:val="none" w:sz="0" w:space="0" w:color="auto"/>
            <w:left w:val="none" w:sz="0" w:space="0" w:color="auto"/>
            <w:bottom w:val="none" w:sz="0" w:space="0" w:color="auto"/>
            <w:right w:val="none" w:sz="0" w:space="0" w:color="auto"/>
          </w:divBdr>
        </w:div>
        <w:div w:id="1516577986">
          <w:marLeft w:val="480"/>
          <w:marRight w:val="0"/>
          <w:marTop w:val="0"/>
          <w:marBottom w:val="0"/>
          <w:divBdr>
            <w:top w:val="none" w:sz="0" w:space="0" w:color="auto"/>
            <w:left w:val="none" w:sz="0" w:space="0" w:color="auto"/>
            <w:bottom w:val="none" w:sz="0" w:space="0" w:color="auto"/>
            <w:right w:val="none" w:sz="0" w:space="0" w:color="auto"/>
          </w:divBdr>
        </w:div>
        <w:div w:id="2001151043">
          <w:marLeft w:val="480"/>
          <w:marRight w:val="0"/>
          <w:marTop w:val="0"/>
          <w:marBottom w:val="0"/>
          <w:divBdr>
            <w:top w:val="none" w:sz="0" w:space="0" w:color="auto"/>
            <w:left w:val="none" w:sz="0" w:space="0" w:color="auto"/>
            <w:bottom w:val="none" w:sz="0" w:space="0" w:color="auto"/>
            <w:right w:val="none" w:sz="0" w:space="0" w:color="auto"/>
          </w:divBdr>
        </w:div>
      </w:divsChild>
    </w:div>
    <w:div w:id="221672136">
      <w:bodyDiv w:val="1"/>
      <w:marLeft w:val="0"/>
      <w:marRight w:val="0"/>
      <w:marTop w:val="0"/>
      <w:marBottom w:val="0"/>
      <w:divBdr>
        <w:top w:val="none" w:sz="0" w:space="0" w:color="auto"/>
        <w:left w:val="none" w:sz="0" w:space="0" w:color="auto"/>
        <w:bottom w:val="none" w:sz="0" w:space="0" w:color="auto"/>
        <w:right w:val="none" w:sz="0" w:space="0" w:color="auto"/>
      </w:divBdr>
    </w:div>
    <w:div w:id="232005953">
      <w:bodyDiv w:val="1"/>
      <w:marLeft w:val="0"/>
      <w:marRight w:val="0"/>
      <w:marTop w:val="0"/>
      <w:marBottom w:val="0"/>
      <w:divBdr>
        <w:top w:val="none" w:sz="0" w:space="0" w:color="auto"/>
        <w:left w:val="none" w:sz="0" w:space="0" w:color="auto"/>
        <w:bottom w:val="none" w:sz="0" w:space="0" w:color="auto"/>
        <w:right w:val="none" w:sz="0" w:space="0" w:color="auto"/>
      </w:divBdr>
    </w:div>
    <w:div w:id="251863672">
      <w:bodyDiv w:val="1"/>
      <w:marLeft w:val="0"/>
      <w:marRight w:val="0"/>
      <w:marTop w:val="0"/>
      <w:marBottom w:val="0"/>
      <w:divBdr>
        <w:top w:val="none" w:sz="0" w:space="0" w:color="auto"/>
        <w:left w:val="none" w:sz="0" w:space="0" w:color="auto"/>
        <w:bottom w:val="none" w:sz="0" w:space="0" w:color="auto"/>
        <w:right w:val="none" w:sz="0" w:space="0" w:color="auto"/>
      </w:divBdr>
    </w:div>
    <w:div w:id="253905092">
      <w:bodyDiv w:val="1"/>
      <w:marLeft w:val="0"/>
      <w:marRight w:val="0"/>
      <w:marTop w:val="0"/>
      <w:marBottom w:val="0"/>
      <w:divBdr>
        <w:top w:val="none" w:sz="0" w:space="0" w:color="auto"/>
        <w:left w:val="none" w:sz="0" w:space="0" w:color="auto"/>
        <w:bottom w:val="none" w:sz="0" w:space="0" w:color="auto"/>
        <w:right w:val="none" w:sz="0" w:space="0" w:color="auto"/>
      </w:divBdr>
    </w:div>
    <w:div w:id="254095072">
      <w:bodyDiv w:val="1"/>
      <w:marLeft w:val="0"/>
      <w:marRight w:val="0"/>
      <w:marTop w:val="0"/>
      <w:marBottom w:val="0"/>
      <w:divBdr>
        <w:top w:val="none" w:sz="0" w:space="0" w:color="auto"/>
        <w:left w:val="none" w:sz="0" w:space="0" w:color="auto"/>
        <w:bottom w:val="none" w:sz="0" w:space="0" w:color="auto"/>
        <w:right w:val="none" w:sz="0" w:space="0" w:color="auto"/>
      </w:divBdr>
    </w:div>
    <w:div w:id="255793380">
      <w:bodyDiv w:val="1"/>
      <w:marLeft w:val="0"/>
      <w:marRight w:val="0"/>
      <w:marTop w:val="0"/>
      <w:marBottom w:val="0"/>
      <w:divBdr>
        <w:top w:val="none" w:sz="0" w:space="0" w:color="auto"/>
        <w:left w:val="none" w:sz="0" w:space="0" w:color="auto"/>
        <w:bottom w:val="none" w:sz="0" w:space="0" w:color="auto"/>
        <w:right w:val="none" w:sz="0" w:space="0" w:color="auto"/>
      </w:divBdr>
      <w:divsChild>
        <w:div w:id="8650811">
          <w:marLeft w:val="480"/>
          <w:marRight w:val="0"/>
          <w:marTop w:val="0"/>
          <w:marBottom w:val="0"/>
          <w:divBdr>
            <w:top w:val="none" w:sz="0" w:space="0" w:color="auto"/>
            <w:left w:val="none" w:sz="0" w:space="0" w:color="auto"/>
            <w:bottom w:val="none" w:sz="0" w:space="0" w:color="auto"/>
            <w:right w:val="none" w:sz="0" w:space="0" w:color="auto"/>
          </w:divBdr>
        </w:div>
        <w:div w:id="82193704">
          <w:marLeft w:val="480"/>
          <w:marRight w:val="0"/>
          <w:marTop w:val="0"/>
          <w:marBottom w:val="0"/>
          <w:divBdr>
            <w:top w:val="none" w:sz="0" w:space="0" w:color="auto"/>
            <w:left w:val="none" w:sz="0" w:space="0" w:color="auto"/>
            <w:bottom w:val="none" w:sz="0" w:space="0" w:color="auto"/>
            <w:right w:val="none" w:sz="0" w:space="0" w:color="auto"/>
          </w:divBdr>
        </w:div>
        <w:div w:id="109204957">
          <w:marLeft w:val="480"/>
          <w:marRight w:val="0"/>
          <w:marTop w:val="0"/>
          <w:marBottom w:val="0"/>
          <w:divBdr>
            <w:top w:val="none" w:sz="0" w:space="0" w:color="auto"/>
            <w:left w:val="none" w:sz="0" w:space="0" w:color="auto"/>
            <w:bottom w:val="none" w:sz="0" w:space="0" w:color="auto"/>
            <w:right w:val="none" w:sz="0" w:space="0" w:color="auto"/>
          </w:divBdr>
        </w:div>
        <w:div w:id="205457212">
          <w:marLeft w:val="480"/>
          <w:marRight w:val="0"/>
          <w:marTop w:val="0"/>
          <w:marBottom w:val="0"/>
          <w:divBdr>
            <w:top w:val="none" w:sz="0" w:space="0" w:color="auto"/>
            <w:left w:val="none" w:sz="0" w:space="0" w:color="auto"/>
            <w:bottom w:val="none" w:sz="0" w:space="0" w:color="auto"/>
            <w:right w:val="none" w:sz="0" w:space="0" w:color="auto"/>
          </w:divBdr>
        </w:div>
        <w:div w:id="218438188">
          <w:marLeft w:val="480"/>
          <w:marRight w:val="0"/>
          <w:marTop w:val="0"/>
          <w:marBottom w:val="0"/>
          <w:divBdr>
            <w:top w:val="none" w:sz="0" w:space="0" w:color="auto"/>
            <w:left w:val="none" w:sz="0" w:space="0" w:color="auto"/>
            <w:bottom w:val="none" w:sz="0" w:space="0" w:color="auto"/>
            <w:right w:val="none" w:sz="0" w:space="0" w:color="auto"/>
          </w:divBdr>
        </w:div>
        <w:div w:id="253784437">
          <w:marLeft w:val="480"/>
          <w:marRight w:val="0"/>
          <w:marTop w:val="0"/>
          <w:marBottom w:val="0"/>
          <w:divBdr>
            <w:top w:val="none" w:sz="0" w:space="0" w:color="auto"/>
            <w:left w:val="none" w:sz="0" w:space="0" w:color="auto"/>
            <w:bottom w:val="none" w:sz="0" w:space="0" w:color="auto"/>
            <w:right w:val="none" w:sz="0" w:space="0" w:color="auto"/>
          </w:divBdr>
        </w:div>
        <w:div w:id="253787543">
          <w:marLeft w:val="480"/>
          <w:marRight w:val="0"/>
          <w:marTop w:val="0"/>
          <w:marBottom w:val="0"/>
          <w:divBdr>
            <w:top w:val="none" w:sz="0" w:space="0" w:color="auto"/>
            <w:left w:val="none" w:sz="0" w:space="0" w:color="auto"/>
            <w:bottom w:val="none" w:sz="0" w:space="0" w:color="auto"/>
            <w:right w:val="none" w:sz="0" w:space="0" w:color="auto"/>
          </w:divBdr>
        </w:div>
        <w:div w:id="295258319">
          <w:marLeft w:val="480"/>
          <w:marRight w:val="0"/>
          <w:marTop w:val="0"/>
          <w:marBottom w:val="0"/>
          <w:divBdr>
            <w:top w:val="none" w:sz="0" w:space="0" w:color="auto"/>
            <w:left w:val="none" w:sz="0" w:space="0" w:color="auto"/>
            <w:bottom w:val="none" w:sz="0" w:space="0" w:color="auto"/>
            <w:right w:val="none" w:sz="0" w:space="0" w:color="auto"/>
          </w:divBdr>
        </w:div>
        <w:div w:id="309331105">
          <w:marLeft w:val="480"/>
          <w:marRight w:val="0"/>
          <w:marTop w:val="0"/>
          <w:marBottom w:val="0"/>
          <w:divBdr>
            <w:top w:val="none" w:sz="0" w:space="0" w:color="auto"/>
            <w:left w:val="none" w:sz="0" w:space="0" w:color="auto"/>
            <w:bottom w:val="none" w:sz="0" w:space="0" w:color="auto"/>
            <w:right w:val="none" w:sz="0" w:space="0" w:color="auto"/>
          </w:divBdr>
        </w:div>
        <w:div w:id="347951947">
          <w:marLeft w:val="480"/>
          <w:marRight w:val="0"/>
          <w:marTop w:val="0"/>
          <w:marBottom w:val="0"/>
          <w:divBdr>
            <w:top w:val="none" w:sz="0" w:space="0" w:color="auto"/>
            <w:left w:val="none" w:sz="0" w:space="0" w:color="auto"/>
            <w:bottom w:val="none" w:sz="0" w:space="0" w:color="auto"/>
            <w:right w:val="none" w:sz="0" w:space="0" w:color="auto"/>
          </w:divBdr>
        </w:div>
        <w:div w:id="375474708">
          <w:marLeft w:val="480"/>
          <w:marRight w:val="0"/>
          <w:marTop w:val="0"/>
          <w:marBottom w:val="0"/>
          <w:divBdr>
            <w:top w:val="none" w:sz="0" w:space="0" w:color="auto"/>
            <w:left w:val="none" w:sz="0" w:space="0" w:color="auto"/>
            <w:bottom w:val="none" w:sz="0" w:space="0" w:color="auto"/>
            <w:right w:val="none" w:sz="0" w:space="0" w:color="auto"/>
          </w:divBdr>
        </w:div>
        <w:div w:id="578440993">
          <w:marLeft w:val="480"/>
          <w:marRight w:val="0"/>
          <w:marTop w:val="0"/>
          <w:marBottom w:val="0"/>
          <w:divBdr>
            <w:top w:val="none" w:sz="0" w:space="0" w:color="auto"/>
            <w:left w:val="none" w:sz="0" w:space="0" w:color="auto"/>
            <w:bottom w:val="none" w:sz="0" w:space="0" w:color="auto"/>
            <w:right w:val="none" w:sz="0" w:space="0" w:color="auto"/>
          </w:divBdr>
        </w:div>
        <w:div w:id="692457679">
          <w:marLeft w:val="480"/>
          <w:marRight w:val="0"/>
          <w:marTop w:val="0"/>
          <w:marBottom w:val="0"/>
          <w:divBdr>
            <w:top w:val="none" w:sz="0" w:space="0" w:color="auto"/>
            <w:left w:val="none" w:sz="0" w:space="0" w:color="auto"/>
            <w:bottom w:val="none" w:sz="0" w:space="0" w:color="auto"/>
            <w:right w:val="none" w:sz="0" w:space="0" w:color="auto"/>
          </w:divBdr>
        </w:div>
        <w:div w:id="754933640">
          <w:marLeft w:val="480"/>
          <w:marRight w:val="0"/>
          <w:marTop w:val="0"/>
          <w:marBottom w:val="0"/>
          <w:divBdr>
            <w:top w:val="none" w:sz="0" w:space="0" w:color="auto"/>
            <w:left w:val="none" w:sz="0" w:space="0" w:color="auto"/>
            <w:bottom w:val="none" w:sz="0" w:space="0" w:color="auto"/>
            <w:right w:val="none" w:sz="0" w:space="0" w:color="auto"/>
          </w:divBdr>
        </w:div>
        <w:div w:id="885873964">
          <w:marLeft w:val="480"/>
          <w:marRight w:val="0"/>
          <w:marTop w:val="0"/>
          <w:marBottom w:val="0"/>
          <w:divBdr>
            <w:top w:val="none" w:sz="0" w:space="0" w:color="auto"/>
            <w:left w:val="none" w:sz="0" w:space="0" w:color="auto"/>
            <w:bottom w:val="none" w:sz="0" w:space="0" w:color="auto"/>
            <w:right w:val="none" w:sz="0" w:space="0" w:color="auto"/>
          </w:divBdr>
        </w:div>
        <w:div w:id="927155767">
          <w:marLeft w:val="480"/>
          <w:marRight w:val="0"/>
          <w:marTop w:val="0"/>
          <w:marBottom w:val="0"/>
          <w:divBdr>
            <w:top w:val="none" w:sz="0" w:space="0" w:color="auto"/>
            <w:left w:val="none" w:sz="0" w:space="0" w:color="auto"/>
            <w:bottom w:val="none" w:sz="0" w:space="0" w:color="auto"/>
            <w:right w:val="none" w:sz="0" w:space="0" w:color="auto"/>
          </w:divBdr>
        </w:div>
        <w:div w:id="1054700474">
          <w:marLeft w:val="480"/>
          <w:marRight w:val="0"/>
          <w:marTop w:val="0"/>
          <w:marBottom w:val="0"/>
          <w:divBdr>
            <w:top w:val="none" w:sz="0" w:space="0" w:color="auto"/>
            <w:left w:val="none" w:sz="0" w:space="0" w:color="auto"/>
            <w:bottom w:val="none" w:sz="0" w:space="0" w:color="auto"/>
            <w:right w:val="none" w:sz="0" w:space="0" w:color="auto"/>
          </w:divBdr>
        </w:div>
        <w:div w:id="1061290558">
          <w:marLeft w:val="480"/>
          <w:marRight w:val="0"/>
          <w:marTop w:val="0"/>
          <w:marBottom w:val="0"/>
          <w:divBdr>
            <w:top w:val="none" w:sz="0" w:space="0" w:color="auto"/>
            <w:left w:val="none" w:sz="0" w:space="0" w:color="auto"/>
            <w:bottom w:val="none" w:sz="0" w:space="0" w:color="auto"/>
            <w:right w:val="none" w:sz="0" w:space="0" w:color="auto"/>
          </w:divBdr>
        </w:div>
        <w:div w:id="1135559895">
          <w:marLeft w:val="480"/>
          <w:marRight w:val="0"/>
          <w:marTop w:val="0"/>
          <w:marBottom w:val="0"/>
          <w:divBdr>
            <w:top w:val="none" w:sz="0" w:space="0" w:color="auto"/>
            <w:left w:val="none" w:sz="0" w:space="0" w:color="auto"/>
            <w:bottom w:val="none" w:sz="0" w:space="0" w:color="auto"/>
            <w:right w:val="none" w:sz="0" w:space="0" w:color="auto"/>
          </w:divBdr>
        </w:div>
        <w:div w:id="1246186781">
          <w:marLeft w:val="480"/>
          <w:marRight w:val="0"/>
          <w:marTop w:val="0"/>
          <w:marBottom w:val="0"/>
          <w:divBdr>
            <w:top w:val="none" w:sz="0" w:space="0" w:color="auto"/>
            <w:left w:val="none" w:sz="0" w:space="0" w:color="auto"/>
            <w:bottom w:val="none" w:sz="0" w:space="0" w:color="auto"/>
            <w:right w:val="none" w:sz="0" w:space="0" w:color="auto"/>
          </w:divBdr>
        </w:div>
        <w:div w:id="1275869521">
          <w:marLeft w:val="480"/>
          <w:marRight w:val="0"/>
          <w:marTop w:val="0"/>
          <w:marBottom w:val="0"/>
          <w:divBdr>
            <w:top w:val="none" w:sz="0" w:space="0" w:color="auto"/>
            <w:left w:val="none" w:sz="0" w:space="0" w:color="auto"/>
            <w:bottom w:val="none" w:sz="0" w:space="0" w:color="auto"/>
            <w:right w:val="none" w:sz="0" w:space="0" w:color="auto"/>
          </w:divBdr>
        </w:div>
        <w:div w:id="1340041706">
          <w:marLeft w:val="480"/>
          <w:marRight w:val="0"/>
          <w:marTop w:val="0"/>
          <w:marBottom w:val="0"/>
          <w:divBdr>
            <w:top w:val="none" w:sz="0" w:space="0" w:color="auto"/>
            <w:left w:val="none" w:sz="0" w:space="0" w:color="auto"/>
            <w:bottom w:val="none" w:sz="0" w:space="0" w:color="auto"/>
            <w:right w:val="none" w:sz="0" w:space="0" w:color="auto"/>
          </w:divBdr>
        </w:div>
        <w:div w:id="1353609881">
          <w:marLeft w:val="480"/>
          <w:marRight w:val="0"/>
          <w:marTop w:val="0"/>
          <w:marBottom w:val="0"/>
          <w:divBdr>
            <w:top w:val="none" w:sz="0" w:space="0" w:color="auto"/>
            <w:left w:val="none" w:sz="0" w:space="0" w:color="auto"/>
            <w:bottom w:val="none" w:sz="0" w:space="0" w:color="auto"/>
            <w:right w:val="none" w:sz="0" w:space="0" w:color="auto"/>
          </w:divBdr>
        </w:div>
        <w:div w:id="1356036568">
          <w:marLeft w:val="480"/>
          <w:marRight w:val="0"/>
          <w:marTop w:val="0"/>
          <w:marBottom w:val="0"/>
          <w:divBdr>
            <w:top w:val="none" w:sz="0" w:space="0" w:color="auto"/>
            <w:left w:val="none" w:sz="0" w:space="0" w:color="auto"/>
            <w:bottom w:val="none" w:sz="0" w:space="0" w:color="auto"/>
            <w:right w:val="none" w:sz="0" w:space="0" w:color="auto"/>
          </w:divBdr>
        </w:div>
        <w:div w:id="1367146794">
          <w:marLeft w:val="480"/>
          <w:marRight w:val="0"/>
          <w:marTop w:val="0"/>
          <w:marBottom w:val="0"/>
          <w:divBdr>
            <w:top w:val="none" w:sz="0" w:space="0" w:color="auto"/>
            <w:left w:val="none" w:sz="0" w:space="0" w:color="auto"/>
            <w:bottom w:val="none" w:sz="0" w:space="0" w:color="auto"/>
            <w:right w:val="none" w:sz="0" w:space="0" w:color="auto"/>
          </w:divBdr>
        </w:div>
        <w:div w:id="1378703305">
          <w:marLeft w:val="480"/>
          <w:marRight w:val="0"/>
          <w:marTop w:val="0"/>
          <w:marBottom w:val="0"/>
          <w:divBdr>
            <w:top w:val="none" w:sz="0" w:space="0" w:color="auto"/>
            <w:left w:val="none" w:sz="0" w:space="0" w:color="auto"/>
            <w:bottom w:val="none" w:sz="0" w:space="0" w:color="auto"/>
            <w:right w:val="none" w:sz="0" w:space="0" w:color="auto"/>
          </w:divBdr>
        </w:div>
        <w:div w:id="1404569660">
          <w:marLeft w:val="480"/>
          <w:marRight w:val="0"/>
          <w:marTop w:val="0"/>
          <w:marBottom w:val="0"/>
          <w:divBdr>
            <w:top w:val="none" w:sz="0" w:space="0" w:color="auto"/>
            <w:left w:val="none" w:sz="0" w:space="0" w:color="auto"/>
            <w:bottom w:val="none" w:sz="0" w:space="0" w:color="auto"/>
            <w:right w:val="none" w:sz="0" w:space="0" w:color="auto"/>
          </w:divBdr>
        </w:div>
        <w:div w:id="1417701092">
          <w:marLeft w:val="480"/>
          <w:marRight w:val="0"/>
          <w:marTop w:val="0"/>
          <w:marBottom w:val="0"/>
          <w:divBdr>
            <w:top w:val="none" w:sz="0" w:space="0" w:color="auto"/>
            <w:left w:val="none" w:sz="0" w:space="0" w:color="auto"/>
            <w:bottom w:val="none" w:sz="0" w:space="0" w:color="auto"/>
            <w:right w:val="none" w:sz="0" w:space="0" w:color="auto"/>
          </w:divBdr>
        </w:div>
        <w:div w:id="1634557971">
          <w:marLeft w:val="480"/>
          <w:marRight w:val="0"/>
          <w:marTop w:val="0"/>
          <w:marBottom w:val="0"/>
          <w:divBdr>
            <w:top w:val="none" w:sz="0" w:space="0" w:color="auto"/>
            <w:left w:val="none" w:sz="0" w:space="0" w:color="auto"/>
            <w:bottom w:val="none" w:sz="0" w:space="0" w:color="auto"/>
            <w:right w:val="none" w:sz="0" w:space="0" w:color="auto"/>
          </w:divBdr>
        </w:div>
        <w:div w:id="1778671240">
          <w:marLeft w:val="480"/>
          <w:marRight w:val="0"/>
          <w:marTop w:val="0"/>
          <w:marBottom w:val="0"/>
          <w:divBdr>
            <w:top w:val="none" w:sz="0" w:space="0" w:color="auto"/>
            <w:left w:val="none" w:sz="0" w:space="0" w:color="auto"/>
            <w:bottom w:val="none" w:sz="0" w:space="0" w:color="auto"/>
            <w:right w:val="none" w:sz="0" w:space="0" w:color="auto"/>
          </w:divBdr>
        </w:div>
        <w:div w:id="1848446736">
          <w:marLeft w:val="480"/>
          <w:marRight w:val="0"/>
          <w:marTop w:val="0"/>
          <w:marBottom w:val="0"/>
          <w:divBdr>
            <w:top w:val="none" w:sz="0" w:space="0" w:color="auto"/>
            <w:left w:val="none" w:sz="0" w:space="0" w:color="auto"/>
            <w:bottom w:val="none" w:sz="0" w:space="0" w:color="auto"/>
            <w:right w:val="none" w:sz="0" w:space="0" w:color="auto"/>
          </w:divBdr>
        </w:div>
        <w:div w:id="1897936154">
          <w:marLeft w:val="480"/>
          <w:marRight w:val="0"/>
          <w:marTop w:val="0"/>
          <w:marBottom w:val="0"/>
          <w:divBdr>
            <w:top w:val="none" w:sz="0" w:space="0" w:color="auto"/>
            <w:left w:val="none" w:sz="0" w:space="0" w:color="auto"/>
            <w:bottom w:val="none" w:sz="0" w:space="0" w:color="auto"/>
            <w:right w:val="none" w:sz="0" w:space="0" w:color="auto"/>
          </w:divBdr>
        </w:div>
        <w:div w:id="1898084875">
          <w:marLeft w:val="480"/>
          <w:marRight w:val="0"/>
          <w:marTop w:val="0"/>
          <w:marBottom w:val="0"/>
          <w:divBdr>
            <w:top w:val="none" w:sz="0" w:space="0" w:color="auto"/>
            <w:left w:val="none" w:sz="0" w:space="0" w:color="auto"/>
            <w:bottom w:val="none" w:sz="0" w:space="0" w:color="auto"/>
            <w:right w:val="none" w:sz="0" w:space="0" w:color="auto"/>
          </w:divBdr>
        </w:div>
        <w:div w:id="1906062810">
          <w:marLeft w:val="480"/>
          <w:marRight w:val="0"/>
          <w:marTop w:val="0"/>
          <w:marBottom w:val="0"/>
          <w:divBdr>
            <w:top w:val="none" w:sz="0" w:space="0" w:color="auto"/>
            <w:left w:val="none" w:sz="0" w:space="0" w:color="auto"/>
            <w:bottom w:val="none" w:sz="0" w:space="0" w:color="auto"/>
            <w:right w:val="none" w:sz="0" w:space="0" w:color="auto"/>
          </w:divBdr>
        </w:div>
        <w:div w:id="1972395317">
          <w:marLeft w:val="480"/>
          <w:marRight w:val="0"/>
          <w:marTop w:val="0"/>
          <w:marBottom w:val="0"/>
          <w:divBdr>
            <w:top w:val="none" w:sz="0" w:space="0" w:color="auto"/>
            <w:left w:val="none" w:sz="0" w:space="0" w:color="auto"/>
            <w:bottom w:val="none" w:sz="0" w:space="0" w:color="auto"/>
            <w:right w:val="none" w:sz="0" w:space="0" w:color="auto"/>
          </w:divBdr>
        </w:div>
        <w:div w:id="1972710834">
          <w:marLeft w:val="480"/>
          <w:marRight w:val="0"/>
          <w:marTop w:val="0"/>
          <w:marBottom w:val="0"/>
          <w:divBdr>
            <w:top w:val="none" w:sz="0" w:space="0" w:color="auto"/>
            <w:left w:val="none" w:sz="0" w:space="0" w:color="auto"/>
            <w:bottom w:val="none" w:sz="0" w:space="0" w:color="auto"/>
            <w:right w:val="none" w:sz="0" w:space="0" w:color="auto"/>
          </w:divBdr>
        </w:div>
        <w:div w:id="2096394820">
          <w:marLeft w:val="480"/>
          <w:marRight w:val="0"/>
          <w:marTop w:val="0"/>
          <w:marBottom w:val="0"/>
          <w:divBdr>
            <w:top w:val="none" w:sz="0" w:space="0" w:color="auto"/>
            <w:left w:val="none" w:sz="0" w:space="0" w:color="auto"/>
            <w:bottom w:val="none" w:sz="0" w:space="0" w:color="auto"/>
            <w:right w:val="none" w:sz="0" w:space="0" w:color="auto"/>
          </w:divBdr>
        </w:div>
        <w:div w:id="2107457657">
          <w:marLeft w:val="480"/>
          <w:marRight w:val="0"/>
          <w:marTop w:val="0"/>
          <w:marBottom w:val="0"/>
          <w:divBdr>
            <w:top w:val="none" w:sz="0" w:space="0" w:color="auto"/>
            <w:left w:val="none" w:sz="0" w:space="0" w:color="auto"/>
            <w:bottom w:val="none" w:sz="0" w:space="0" w:color="auto"/>
            <w:right w:val="none" w:sz="0" w:space="0" w:color="auto"/>
          </w:divBdr>
        </w:div>
        <w:div w:id="2125466605">
          <w:marLeft w:val="480"/>
          <w:marRight w:val="0"/>
          <w:marTop w:val="0"/>
          <w:marBottom w:val="0"/>
          <w:divBdr>
            <w:top w:val="none" w:sz="0" w:space="0" w:color="auto"/>
            <w:left w:val="none" w:sz="0" w:space="0" w:color="auto"/>
            <w:bottom w:val="none" w:sz="0" w:space="0" w:color="auto"/>
            <w:right w:val="none" w:sz="0" w:space="0" w:color="auto"/>
          </w:divBdr>
        </w:div>
      </w:divsChild>
    </w:div>
    <w:div w:id="264923826">
      <w:bodyDiv w:val="1"/>
      <w:marLeft w:val="0"/>
      <w:marRight w:val="0"/>
      <w:marTop w:val="0"/>
      <w:marBottom w:val="0"/>
      <w:divBdr>
        <w:top w:val="none" w:sz="0" w:space="0" w:color="auto"/>
        <w:left w:val="none" w:sz="0" w:space="0" w:color="auto"/>
        <w:bottom w:val="none" w:sz="0" w:space="0" w:color="auto"/>
        <w:right w:val="none" w:sz="0" w:space="0" w:color="auto"/>
      </w:divBdr>
    </w:div>
    <w:div w:id="270355933">
      <w:bodyDiv w:val="1"/>
      <w:marLeft w:val="0"/>
      <w:marRight w:val="0"/>
      <w:marTop w:val="0"/>
      <w:marBottom w:val="0"/>
      <w:divBdr>
        <w:top w:val="none" w:sz="0" w:space="0" w:color="auto"/>
        <w:left w:val="none" w:sz="0" w:space="0" w:color="auto"/>
        <w:bottom w:val="none" w:sz="0" w:space="0" w:color="auto"/>
        <w:right w:val="none" w:sz="0" w:space="0" w:color="auto"/>
      </w:divBdr>
      <w:divsChild>
        <w:div w:id="133984532">
          <w:marLeft w:val="480"/>
          <w:marRight w:val="0"/>
          <w:marTop w:val="0"/>
          <w:marBottom w:val="0"/>
          <w:divBdr>
            <w:top w:val="none" w:sz="0" w:space="0" w:color="auto"/>
            <w:left w:val="none" w:sz="0" w:space="0" w:color="auto"/>
            <w:bottom w:val="none" w:sz="0" w:space="0" w:color="auto"/>
            <w:right w:val="none" w:sz="0" w:space="0" w:color="auto"/>
          </w:divBdr>
        </w:div>
        <w:div w:id="140342775">
          <w:marLeft w:val="480"/>
          <w:marRight w:val="0"/>
          <w:marTop w:val="0"/>
          <w:marBottom w:val="0"/>
          <w:divBdr>
            <w:top w:val="none" w:sz="0" w:space="0" w:color="auto"/>
            <w:left w:val="none" w:sz="0" w:space="0" w:color="auto"/>
            <w:bottom w:val="none" w:sz="0" w:space="0" w:color="auto"/>
            <w:right w:val="none" w:sz="0" w:space="0" w:color="auto"/>
          </w:divBdr>
        </w:div>
        <w:div w:id="286401094">
          <w:marLeft w:val="480"/>
          <w:marRight w:val="0"/>
          <w:marTop w:val="0"/>
          <w:marBottom w:val="0"/>
          <w:divBdr>
            <w:top w:val="none" w:sz="0" w:space="0" w:color="auto"/>
            <w:left w:val="none" w:sz="0" w:space="0" w:color="auto"/>
            <w:bottom w:val="none" w:sz="0" w:space="0" w:color="auto"/>
            <w:right w:val="none" w:sz="0" w:space="0" w:color="auto"/>
          </w:divBdr>
        </w:div>
        <w:div w:id="441193581">
          <w:marLeft w:val="480"/>
          <w:marRight w:val="0"/>
          <w:marTop w:val="0"/>
          <w:marBottom w:val="0"/>
          <w:divBdr>
            <w:top w:val="none" w:sz="0" w:space="0" w:color="auto"/>
            <w:left w:val="none" w:sz="0" w:space="0" w:color="auto"/>
            <w:bottom w:val="none" w:sz="0" w:space="0" w:color="auto"/>
            <w:right w:val="none" w:sz="0" w:space="0" w:color="auto"/>
          </w:divBdr>
        </w:div>
        <w:div w:id="535117269">
          <w:marLeft w:val="480"/>
          <w:marRight w:val="0"/>
          <w:marTop w:val="0"/>
          <w:marBottom w:val="0"/>
          <w:divBdr>
            <w:top w:val="none" w:sz="0" w:space="0" w:color="auto"/>
            <w:left w:val="none" w:sz="0" w:space="0" w:color="auto"/>
            <w:bottom w:val="none" w:sz="0" w:space="0" w:color="auto"/>
            <w:right w:val="none" w:sz="0" w:space="0" w:color="auto"/>
          </w:divBdr>
        </w:div>
        <w:div w:id="590506621">
          <w:marLeft w:val="480"/>
          <w:marRight w:val="0"/>
          <w:marTop w:val="0"/>
          <w:marBottom w:val="0"/>
          <w:divBdr>
            <w:top w:val="none" w:sz="0" w:space="0" w:color="auto"/>
            <w:left w:val="none" w:sz="0" w:space="0" w:color="auto"/>
            <w:bottom w:val="none" w:sz="0" w:space="0" w:color="auto"/>
            <w:right w:val="none" w:sz="0" w:space="0" w:color="auto"/>
          </w:divBdr>
        </w:div>
        <w:div w:id="649750497">
          <w:marLeft w:val="480"/>
          <w:marRight w:val="0"/>
          <w:marTop w:val="0"/>
          <w:marBottom w:val="0"/>
          <w:divBdr>
            <w:top w:val="none" w:sz="0" w:space="0" w:color="auto"/>
            <w:left w:val="none" w:sz="0" w:space="0" w:color="auto"/>
            <w:bottom w:val="none" w:sz="0" w:space="0" w:color="auto"/>
            <w:right w:val="none" w:sz="0" w:space="0" w:color="auto"/>
          </w:divBdr>
        </w:div>
        <w:div w:id="695737506">
          <w:marLeft w:val="480"/>
          <w:marRight w:val="0"/>
          <w:marTop w:val="0"/>
          <w:marBottom w:val="0"/>
          <w:divBdr>
            <w:top w:val="none" w:sz="0" w:space="0" w:color="auto"/>
            <w:left w:val="none" w:sz="0" w:space="0" w:color="auto"/>
            <w:bottom w:val="none" w:sz="0" w:space="0" w:color="auto"/>
            <w:right w:val="none" w:sz="0" w:space="0" w:color="auto"/>
          </w:divBdr>
        </w:div>
        <w:div w:id="857350629">
          <w:marLeft w:val="480"/>
          <w:marRight w:val="0"/>
          <w:marTop w:val="0"/>
          <w:marBottom w:val="0"/>
          <w:divBdr>
            <w:top w:val="none" w:sz="0" w:space="0" w:color="auto"/>
            <w:left w:val="none" w:sz="0" w:space="0" w:color="auto"/>
            <w:bottom w:val="none" w:sz="0" w:space="0" w:color="auto"/>
            <w:right w:val="none" w:sz="0" w:space="0" w:color="auto"/>
          </w:divBdr>
        </w:div>
        <w:div w:id="938562980">
          <w:marLeft w:val="480"/>
          <w:marRight w:val="0"/>
          <w:marTop w:val="0"/>
          <w:marBottom w:val="0"/>
          <w:divBdr>
            <w:top w:val="none" w:sz="0" w:space="0" w:color="auto"/>
            <w:left w:val="none" w:sz="0" w:space="0" w:color="auto"/>
            <w:bottom w:val="none" w:sz="0" w:space="0" w:color="auto"/>
            <w:right w:val="none" w:sz="0" w:space="0" w:color="auto"/>
          </w:divBdr>
        </w:div>
        <w:div w:id="1053425950">
          <w:marLeft w:val="480"/>
          <w:marRight w:val="0"/>
          <w:marTop w:val="0"/>
          <w:marBottom w:val="0"/>
          <w:divBdr>
            <w:top w:val="none" w:sz="0" w:space="0" w:color="auto"/>
            <w:left w:val="none" w:sz="0" w:space="0" w:color="auto"/>
            <w:bottom w:val="none" w:sz="0" w:space="0" w:color="auto"/>
            <w:right w:val="none" w:sz="0" w:space="0" w:color="auto"/>
          </w:divBdr>
        </w:div>
        <w:div w:id="1224559717">
          <w:marLeft w:val="480"/>
          <w:marRight w:val="0"/>
          <w:marTop w:val="0"/>
          <w:marBottom w:val="0"/>
          <w:divBdr>
            <w:top w:val="none" w:sz="0" w:space="0" w:color="auto"/>
            <w:left w:val="none" w:sz="0" w:space="0" w:color="auto"/>
            <w:bottom w:val="none" w:sz="0" w:space="0" w:color="auto"/>
            <w:right w:val="none" w:sz="0" w:space="0" w:color="auto"/>
          </w:divBdr>
        </w:div>
        <w:div w:id="1231236476">
          <w:marLeft w:val="480"/>
          <w:marRight w:val="0"/>
          <w:marTop w:val="0"/>
          <w:marBottom w:val="0"/>
          <w:divBdr>
            <w:top w:val="none" w:sz="0" w:space="0" w:color="auto"/>
            <w:left w:val="none" w:sz="0" w:space="0" w:color="auto"/>
            <w:bottom w:val="none" w:sz="0" w:space="0" w:color="auto"/>
            <w:right w:val="none" w:sz="0" w:space="0" w:color="auto"/>
          </w:divBdr>
        </w:div>
        <w:div w:id="1282571120">
          <w:marLeft w:val="480"/>
          <w:marRight w:val="0"/>
          <w:marTop w:val="0"/>
          <w:marBottom w:val="0"/>
          <w:divBdr>
            <w:top w:val="none" w:sz="0" w:space="0" w:color="auto"/>
            <w:left w:val="none" w:sz="0" w:space="0" w:color="auto"/>
            <w:bottom w:val="none" w:sz="0" w:space="0" w:color="auto"/>
            <w:right w:val="none" w:sz="0" w:space="0" w:color="auto"/>
          </w:divBdr>
        </w:div>
        <w:div w:id="1313751318">
          <w:marLeft w:val="480"/>
          <w:marRight w:val="0"/>
          <w:marTop w:val="0"/>
          <w:marBottom w:val="0"/>
          <w:divBdr>
            <w:top w:val="none" w:sz="0" w:space="0" w:color="auto"/>
            <w:left w:val="none" w:sz="0" w:space="0" w:color="auto"/>
            <w:bottom w:val="none" w:sz="0" w:space="0" w:color="auto"/>
            <w:right w:val="none" w:sz="0" w:space="0" w:color="auto"/>
          </w:divBdr>
        </w:div>
        <w:div w:id="1317951189">
          <w:marLeft w:val="480"/>
          <w:marRight w:val="0"/>
          <w:marTop w:val="0"/>
          <w:marBottom w:val="0"/>
          <w:divBdr>
            <w:top w:val="none" w:sz="0" w:space="0" w:color="auto"/>
            <w:left w:val="none" w:sz="0" w:space="0" w:color="auto"/>
            <w:bottom w:val="none" w:sz="0" w:space="0" w:color="auto"/>
            <w:right w:val="none" w:sz="0" w:space="0" w:color="auto"/>
          </w:divBdr>
        </w:div>
        <w:div w:id="1408115396">
          <w:marLeft w:val="480"/>
          <w:marRight w:val="0"/>
          <w:marTop w:val="0"/>
          <w:marBottom w:val="0"/>
          <w:divBdr>
            <w:top w:val="none" w:sz="0" w:space="0" w:color="auto"/>
            <w:left w:val="none" w:sz="0" w:space="0" w:color="auto"/>
            <w:bottom w:val="none" w:sz="0" w:space="0" w:color="auto"/>
            <w:right w:val="none" w:sz="0" w:space="0" w:color="auto"/>
          </w:divBdr>
        </w:div>
        <w:div w:id="1518501066">
          <w:marLeft w:val="480"/>
          <w:marRight w:val="0"/>
          <w:marTop w:val="0"/>
          <w:marBottom w:val="0"/>
          <w:divBdr>
            <w:top w:val="none" w:sz="0" w:space="0" w:color="auto"/>
            <w:left w:val="none" w:sz="0" w:space="0" w:color="auto"/>
            <w:bottom w:val="none" w:sz="0" w:space="0" w:color="auto"/>
            <w:right w:val="none" w:sz="0" w:space="0" w:color="auto"/>
          </w:divBdr>
        </w:div>
        <w:div w:id="1550989535">
          <w:marLeft w:val="480"/>
          <w:marRight w:val="0"/>
          <w:marTop w:val="0"/>
          <w:marBottom w:val="0"/>
          <w:divBdr>
            <w:top w:val="none" w:sz="0" w:space="0" w:color="auto"/>
            <w:left w:val="none" w:sz="0" w:space="0" w:color="auto"/>
            <w:bottom w:val="none" w:sz="0" w:space="0" w:color="auto"/>
            <w:right w:val="none" w:sz="0" w:space="0" w:color="auto"/>
          </w:divBdr>
        </w:div>
        <w:div w:id="1570530352">
          <w:marLeft w:val="480"/>
          <w:marRight w:val="0"/>
          <w:marTop w:val="0"/>
          <w:marBottom w:val="0"/>
          <w:divBdr>
            <w:top w:val="none" w:sz="0" w:space="0" w:color="auto"/>
            <w:left w:val="none" w:sz="0" w:space="0" w:color="auto"/>
            <w:bottom w:val="none" w:sz="0" w:space="0" w:color="auto"/>
            <w:right w:val="none" w:sz="0" w:space="0" w:color="auto"/>
          </w:divBdr>
        </w:div>
        <w:div w:id="1578055173">
          <w:marLeft w:val="480"/>
          <w:marRight w:val="0"/>
          <w:marTop w:val="0"/>
          <w:marBottom w:val="0"/>
          <w:divBdr>
            <w:top w:val="none" w:sz="0" w:space="0" w:color="auto"/>
            <w:left w:val="none" w:sz="0" w:space="0" w:color="auto"/>
            <w:bottom w:val="none" w:sz="0" w:space="0" w:color="auto"/>
            <w:right w:val="none" w:sz="0" w:space="0" w:color="auto"/>
          </w:divBdr>
        </w:div>
        <w:div w:id="1583030175">
          <w:marLeft w:val="480"/>
          <w:marRight w:val="0"/>
          <w:marTop w:val="0"/>
          <w:marBottom w:val="0"/>
          <w:divBdr>
            <w:top w:val="none" w:sz="0" w:space="0" w:color="auto"/>
            <w:left w:val="none" w:sz="0" w:space="0" w:color="auto"/>
            <w:bottom w:val="none" w:sz="0" w:space="0" w:color="auto"/>
            <w:right w:val="none" w:sz="0" w:space="0" w:color="auto"/>
          </w:divBdr>
        </w:div>
        <w:div w:id="1678997928">
          <w:marLeft w:val="480"/>
          <w:marRight w:val="0"/>
          <w:marTop w:val="0"/>
          <w:marBottom w:val="0"/>
          <w:divBdr>
            <w:top w:val="none" w:sz="0" w:space="0" w:color="auto"/>
            <w:left w:val="none" w:sz="0" w:space="0" w:color="auto"/>
            <w:bottom w:val="none" w:sz="0" w:space="0" w:color="auto"/>
            <w:right w:val="none" w:sz="0" w:space="0" w:color="auto"/>
          </w:divBdr>
        </w:div>
        <w:div w:id="1759715303">
          <w:marLeft w:val="480"/>
          <w:marRight w:val="0"/>
          <w:marTop w:val="0"/>
          <w:marBottom w:val="0"/>
          <w:divBdr>
            <w:top w:val="none" w:sz="0" w:space="0" w:color="auto"/>
            <w:left w:val="none" w:sz="0" w:space="0" w:color="auto"/>
            <w:bottom w:val="none" w:sz="0" w:space="0" w:color="auto"/>
            <w:right w:val="none" w:sz="0" w:space="0" w:color="auto"/>
          </w:divBdr>
        </w:div>
        <w:div w:id="1917545163">
          <w:marLeft w:val="480"/>
          <w:marRight w:val="0"/>
          <w:marTop w:val="0"/>
          <w:marBottom w:val="0"/>
          <w:divBdr>
            <w:top w:val="none" w:sz="0" w:space="0" w:color="auto"/>
            <w:left w:val="none" w:sz="0" w:space="0" w:color="auto"/>
            <w:bottom w:val="none" w:sz="0" w:space="0" w:color="auto"/>
            <w:right w:val="none" w:sz="0" w:space="0" w:color="auto"/>
          </w:divBdr>
        </w:div>
        <w:div w:id="1948848353">
          <w:marLeft w:val="480"/>
          <w:marRight w:val="0"/>
          <w:marTop w:val="0"/>
          <w:marBottom w:val="0"/>
          <w:divBdr>
            <w:top w:val="none" w:sz="0" w:space="0" w:color="auto"/>
            <w:left w:val="none" w:sz="0" w:space="0" w:color="auto"/>
            <w:bottom w:val="none" w:sz="0" w:space="0" w:color="auto"/>
            <w:right w:val="none" w:sz="0" w:space="0" w:color="auto"/>
          </w:divBdr>
        </w:div>
        <w:div w:id="1975596385">
          <w:marLeft w:val="480"/>
          <w:marRight w:val="0"/>
          <w:marTop w:val="0"/>
          <w:marBottom w:val="0"/>
          <w:divBdr>
            <w:top w:val="none" w:sz="0" w:space="0" w:color="auto"/>
            <w:left w:val="none" w:sz="0" w:space="0" w:color="auto"/>
            <w:bottom w:val="none" w:sz="0" w:space="0" w:color="auto"/>
            <w:right w:val="none" w:sz="0" w:space="0" w:color="auto"/>
          </w:divBdr>
        </w:div>
      </w:divsChild>
    </w:div>
    <w:div w:id="271518432">
      <w:bodyDiv w:val="1"/>
      <w:marLeft w:val="0"/>
      <w:marRight w:val="0"/>
      <w:marTop w:val="0"/>
      <w:marBottom w:val="0"/>
      <w:divBdr>
        <w:top w:val="none" w:sz="0" w:space="0" w:color="auto"/>
        <w:left w:val="none" w:sz="0" w:space="0" w:color="auto"/>
        <w:bottom w:val="none" w:sz="0" w:space="0" w:color="auto"/>
        <w:right w:val="none" w:sz="0" w:space="0" w:color="auto"/>
      </w:divBdr>
    </w:div>
    <w:div w:id="298726609">
      <w:bodyDiv w:val="1"/>
      <w:marLeft w:val="0"/>
      <w:marRight w:val="0"/>
      <w:marTop w:val="0"/>
      <w:marBottom w:val="0"/>
      <w:divBdr>
        <w:top w:val="none" w:sz="0" w:space="0" w:color="auto"/>
        <w:left w:val="none" w:sz="0" w:space="0" w:color="auto"/>
        <w:bottom w:val="none" w:sz="0" w:space="0" w:color="auto"/>
        <w:right w:val="none" w:sz="0" w:space="0" w:color="auto"/>
      </w:divBdr>
      <w:divsChild>
        <w:div w:id="589198974">
          <w:marLeft w:val="480"/>
          <w:marRight w:val="0"/>
          <w:marTop w:val="0"/>
          <w:marBottom w:val="0"/>
          <w:divBdr>
            <w:top w:val="none" w:sz="0" w:space="0" w:color="auto"/>
            <w:left w:val="none" w:sz="0" w:space="0" w:color="auto"/>
            <w:bottom w:val="none" w:sz="0" w:space="0" w:color="auto"/>
            <w:right w:val="none" w:sz="0" w:space="0" w:color="auto"/>
          </w:divBdr>
        </w:div>
        <w:div w:id="700210207">
          <w:marLeft w:val="480"/>
          <w:marRight w:val="0"/>
          <w:marTop w:val="0"/>
          <w:marBottom w:val="0"/>
          <w:divBdr>
            <w:top w:val="none" w:sz="0" w:space="0" w:color="auto"/>
            <w:left w:val="none" w:sz="0" w:space="0" w:color="auto"/>
            <w:bottom w:val="none" w:sz="0" w:space="0" w:color="auto"/>
            <w:right w:val="none" w:sz="0" w:space="0" w:color="auto"/>
          </w:divBdr>
        </w:div>
        <w:div w:id="913051041">
          <w:marLeft w:val="480"/>
          <w:marRight w:val="0"/>
          <w:marTop w:val="0"/>
          <w:marBottom w:val="0"/>
          <w:divBdr>
            <w:top w:val="none" w:sz="0" w:space="0" w:color="auto"/>
            <w:left w:val="none" w:sz="0" w:space="0" w:color="auto"/>
            <w:bottom w:val="none" w:sz="0" w:space="0" w:color="auto"/>
            <w:right w:val="none" w:sz="0" w:space="0" w:color="auto"/>
          </w:divBdr>
        </w:div>
        <w:div w:id="986395651">
          <w:marLeft w:val="480"/>
          <w:marRight w:val="0"/>
          <w:marTop w:val="0"/>
          <w:marBottom w:val="0"/>
          <w:divBdr>
            <w:top w:val="none" w:sz="0" w:space="0" w:color="auto"/>
            <w:left w:val="none" w:sz="0" w:space="0" w:color="auto"/>
            <w:bottom w:val="none" w:sz="0" w:space="0" w:color="auto"/>
            <w:right w:val="none" w:sz="0" w:space="0" w:color="auto"/>
          </w:divBdr>
        </w:div>
        <w:div w:id="1324435335">
          <w:marLeft w:val="480"/>
          <w:marRight w:val="0"/>
          <w:marTop w:val="0"/>
          <w:marBottom w:val="0"/>
          <w:divBdr>
            <w:top w:val="none" w:sz="0" w:space="0" w:color="auto"/>
            <w:left w:val="none" w:sz="0" w:space="0" w:color="auto"/>
            <w:bottom w:val="none" w:sz="0" w:space="0" w:color="auto"/>
            <w:right w:val="none" w:sz="0" w:space="0" w:color="auto"/>
          </w:divBdr>
        </w:div>
        <w:div w:id="1344817813">
          <w:marLeft w:val="480"/>
          <w:marRight w:val="0"/>
          <w:marTop w:val="0"/>
          <w:marBottom w:val="0"/>
          <w:divBdr>
            <w:top w:val="none" w:sz="0" w:space="0" w:color="auto"/>
            <w:left w:val="none" w:sz="0" w:space="0" w:color="auto"/>
            <w:bottom w:val="none" w:sz="0" w:space="0" w:color="auto"/>
            <w:right w:val="none" w:sz="0" w:space="0" w:color="auto"/>
          </w:divBdr>
        </w:div>
        <w:div w:id="1507131999">
          <w:marLeft w:val="480"/>
          <w:marRight w:val="0"/>
          <w:marTop w:val="0"/>
          <w:marBottom w:val="0"/>
          <w:divBdr>
            <w:top w:val="none" w:sz="0" w:space="0" w:color="auto"/>
            <w:left w:val="none" w:sz="0" w:space="0" w:color="auto"/>
            <w:bottom w:val="none" w:sz="0" w:space="0" w:color="auto"/>
            <w:right w:val="none" w:sz="0" w:space="0" w:color="auto"/>
          </w:divBdr>
        </w:div>
        <w:div w:id="1507675336">
          <w:marLeft w:val="480"/>
          <w:marRight w:val="0"/>
          <w:marTop w:val="0"/>
          <w:marBottom w:val="0"/>
          <w:divBdr>
            <w:top w:val="none" w:sz="0" w:space="0" w:color="auto"/>
            <w:left w:val="none" w:sz="0" w:space="0" w:color="auto"/>
            <w:bottom w:val="none" w:sz="0" w:space="0" w:color="auto"/>
            <w:right w:val="none" w:sz="0" w:space="0" w:color="auto"/>
          </w:divBdr>
        </w:div>
        <w:div w:id="1651902820">
          <w:marLeft w:val="480"/>
          <w:marRight w:val="0"/>
          <w:marTop w:val="0"/>
          <w:marBottom w:val="0"/>
          <w:divBdr>
            <w:top w:val="none" w:sz="0" w:space="0" w:color="auto"/>
            <w:left w:val="none" w:sz="0" w:space="0" w:color="auto"/>
            <w:bottom w:val="none" w:sz="0" w:space="0" w:color="auto"/>
            <w:right w:val="none" w:sz="0" w:space="0" w:color="auto"/>
          </w:divBdr>
        </w:div>
        <w:div w:id="1873612133">
          <w:marLeft w:val="480"/>
          <w:marRight w:val="0"/>
          <w:marTop w:val="0"/>
          <w:marBottom w:val="0"/>
          <w:divBdr>
            <w:top w:val="none" w:sz="0" w:space="0" w:color="auto"/>
            <w:left w:val="none" w:sz="0" w:space="0" w:color="auto"/>
            <w:bottom w:val="none" w:sz="0" w:space="0" w:color="auto"/>
            <w:right w:val="none" w:sz="0" w:space="0" w:color="auto"/>
          </w:divBdr>
        </w:div>
        <w:div w:id="1882789771">
          <w:marLeft w:val="480"/>
          <w:marRight w:val="0"/>
          <w:marTop w:val="0"/>
          <w:marBottom w:val="0"/>
          <w:divBdr>
            <w:top w:val="none" w:sz="0" w:space="0" w:color="auto"/>
            <w:left w:val="none" w:sz="0" w:space="0" w:color="auto"/>
            <w:bottom w:val="none" w:sz="0" w:space="0" w:color="auto"/>
            <w:right w:val="none" w:sz="0" w:space="0" w:color="auto"/>
          </w:divBdr>
        </w:div>
        <w:div w:id="2059939876">
          <w:marLeft w:val="480"/>
          <w:marRight w:val="0"/>
          <w:marTop w:val="0"/>
          <w:marBottom w:val="0"/>
          <w:divBdr>
            <w:top w:val="none" w:sz="0" w:space="0" w:color="auto"/>
            <w:left w:val="none" w:sz="0" w:space="0" w:color="auto"/>
            <w:bottom w:val="none" w:sz="0" w:space="0" w:color="auto"/>
            <w:right w:val="none" w:sz="0" w:space="0" w:color="auto"/>
          </w:divBdr>
        </w:div>
        <w:div w:id="2113696349">
          <w:marLeft w:val="480"/>
          <w:marRight w:val="0"/>
          <w:marTop w:val="0"/>
          <w:marBottom w:val="0"/>
          <w:divBdr>
            <w:top w:val="none" w:sz="0" w:space="0" w:color="auto"/>
            <w:left w:val="none" w:sz="0" w:space="0" w:color="auto"/>
            <w:bottom w:val="none" w:sz="0" w:space="0" w:color="auto"/>
            <w:right w:val="none" w:sz="0" w:space="0" w:color="auto"/>
          </w:divBdr>
        </w:div>
        <w:div w:id="2125689826">
          <w:marLeft w:val="480"/>
          <w:marRight w:val="0"/>
          <w:marTop w:val="0"/>
          <w:marBottom w:val="0"/>
          <w:divBdr>
            <w:top w:val="none" w:sz="0" w:space="0" w:color="auto"/>
            <w:left w:val="none" w:sz="0" w:space="0" w:color="auto"/>
            <w:bottom w:val="none" w:sz="0" w:space="0" w:color="auto"/>
            <w:right w:val="none" w:sz="0" w:space="0" w:color="auto"/>
          </w:divBdr>
        </w:div>
      </w:divsChild>
    </w:div>
    <w:div w:id="330063581">
      <w:bodyDiv w:val="1"/>
      <w:marLeft w:val="0"/>
      <w:marRight w:val="0"/>
      <w:marTop w:val="0"/>
      <w:marBottom w:val="0"/>
      <w:divBdr>
        <w:top w:val="none" w:sz="0" w:space="0" w:color="auto"/>
        <w:left w:val="none" w:sz="0" w:space="0" w:color="auto"/>
        <w:bottom w:val="none" w:sz="0" w:space="0" w:color="auto"/>
        <w:right w:val="none" w:sz="0" w:space="0" w:color="auto"/>
      </w:divBdr>
      <w:divsChild>
        <w:div w:id="13582434">
          <w:marLeft w:val="480"/>
          <w:marRight w:val="0"/>
          <w:marTop w:val="0"/>
          <w:marBottom w:val="0"/>
          <w:divBdr>
            <w:top w:val="none" w:sz="0" w:space="0" w:color="auto"/>
            <w:left w:val="none" w:sz="0" w:space="0" w:color="auto"/>
            <w:bottom w:val="none" w:sz="0" w:space="0" w:color="auto"/>
            <w:right w:val="none" w:sz="0" w:space="0" w:color="auto"/>
          </w:divBdr>
        </w:div>
        <w:div w:id="37247289">
          <w:marLeft w:val="480"/>
          <w:marRight w:val="0"/>
          <w:marTop w:val="0"/>
          <w:marBottom w:val="0"/>
          <w:divBdr>
            <w:top w:val="none" w:sz="0" w:space="0" w:color="auto"/>
            <w:left w:val="none" w:sz="0" w:space="0" w:color="auto"/>
            <w:bottom w:val="none" w:sz="0" w:space="0" w:color="auto"/>
            <w:right w:val="none" w:sz="0" w:space="0" w:color="auto"/>
          </w:divBdr>
        </w:div>
      </w:divsChild>
    </w:div>
    <w:div w:id="334843366">
      <w:bodyDiv w:val="1"/>
      <w:marLeft w:val="0"/>
      <w:marRight w:val="0"/>
      <w:marTop w:val="0"/>
      <w:marBottom w:val="0"/>
      <w:divBdr>
        <w:top w:val="none" w:sz="0" w:space="0" w:color="auto"/>
        <w:left w:val="none" w:sz="0" w:space="0" w:color="auto"/>
        <w:bottom w:val="none" w:sz="0" w:space="0" w:color="auto"/>
        <w:right w:val="none" w:sz="0" w:space="0" w:color="auto"/>
      </w:divBdr>
      <w:divsChild>
        <w:div w:id="135150000">
          <w:marLeft w:val="480"/>
          <w:marRight w:val="0"/>
          <w:marTop w:val="0"/>
          <w:marBottom w:val="0"/>
          <w:divBdr>
            <w:top w:val="none" w:sz="0" w:space="0" w:color="auto"/>
            <w:left w:val="none" w:sz="0" w:space="0" w:color="auto"/>
            <w:bottom w:val="none" w:sz="0" w:space="0" w:color="auto"/>
            <w:right w:val="none" w:sz="0" w:space="0" w:color="auto"/>
          </w:divBdr>
        </w:div>
        <w:div w:id="144052868">
          <w:marLeft w:val="480"/>
          <w:marRight w:val="0"/>
          <w:marTop w:val="0"/>
          <w:marBottom w:val="0"/>
          <w:divBdr>
            <w:top w:val="none" w:sz="0" w:space="0" w:color="auto"/>
            <w:left w:val="none" w:sz="0" w:space="0" w:color="auto"/>
            <w:bottom w:val="none" w:sz="0" w:space="0" w:color="auto"/>
            <w:right w:val="none" w:sz="0" w:space="0" w:color="auto"/>
          </w:divBdr>
        </w:div>
        <w:div w:id="423838468">
          <w:marLeft w:val="480"/>
          <w:marRight w:val="0"/>
          <w:marTop w:val="0"/>
          <w:marBottom w:val="0"/>
          <w:divBdr>
            <w:top w:val="none" w:sz="0" w:space="0" w:color="auto"/>
            <w:left w:val="none" w:sz="0" w:space="0" w:color="auto"/>
            <w:bottom w:val="none" w:sz="0" w:space="0" w:color="auto"/>
            <w:right w:val="none" w:sz="0" w:space="0" w:color="auto"/>
          </w:divBdr>
        </w:div>
        <w:div w:id="428162436">
          <w:marLeft w:val="480"/>
          <w:marRight w:val="0"/>
          <w:marTop w:val="0"/>
          <w:marBottom w:val="0"/>
          <w:divBdr>
            <w:top w:val="none" w:sz="0" w:space="0" w:color="auto"/>
            <w:left w:val="none" w:sz="0" w:space="0" w:color="auto"/>
            <w:bottom w:val="none" w:sz="0" w:space="0" w:color="auto"/>
            <w:right w:val="none" w:sz="0" w:space="0" w:color="auto"/>
          </w:divBdr>
        </w:div>
        <w:div w:id="509760002">
          <w:marLeft w:val="480"/>
          <w:marRight w:val="0"/>
          <w:marTop w:val="0"/>
          <w:marBottom w:val="0"/>
          <w:divBdr>
            <w:top w:val="none" w:sz="0" w:space="0" w:color="auto"/>
            <w:left w:val="none" w:sz="0" w:space="0" w:color="auto"/>
            <w:bottom w:val="none" w:sz="0" w:space="0" w:color="auto"/>
            <w:right w:val="none" w:sz="0" w:space="0" w:color="auto"/>
          </w:divBdr>
        </w:div>
        <w:div w:id="607781204">
          <w:marLeft w:val="480"/>
          <w:marRight w:val="0"/>
          <w:marTop w:val="0"/>
          <w:marBottom w:val="0"/>
          <w:divBdr>
            <w:top w:val="none" w:sz="0" w:space="0" w:color="auto"/>
            <w:left w:val="none" w:sz="0" w:space="0" w:color="auto"/>
            <w:bottom w:val="none" w:sz="0" w:space="0" w:color="auto"/>
            <w:right w:val="none" w:sz="0" w:space="0" w:color="auto"/>
          </w:divBdr>
        </w:div>
        <w:div w:id="624972942">
          <w:marLeft w:val="480"/>
          <w:marRight w:val="0"/>
          <w:marTop w:val="0"/>
          <w:marBottom w:val="0"/>
          <w:divBdr>
            <w:top w:val="none" w:sz="0" w:space="0" w:color="auto"/>
            <w:left w:val="none" w:sz="0" w:space="0" w:color="auto"/>
            <w:bottom w:val="none" w:sz="0" w:space="0" w:color="auto"/>
            <w:right w:val="none" w:sz="0" w:space="0" w:color="auto"/>
          </w:divBdr>
        </w:div>
        <w:div w:id="766580593">
          <w:marLeft w:val="480"/>
          <w:marRight w:val="0"/>
          <w:marTop w:val="0"/>
          <w:marBottom w:val="0"/>
          <w:divBdr>
            <w:top w:val="none" w:sz="0" w:space="0" w:color="auto"/>
            <w:left w:val="none" w:sz="0" w:space="0" w:color="auto"/>
            <w:bottom w:val="none" w:sz="0" w:space="0" w:color="auto"/>
            <w:right w:val="none" w:sz="0" w:space="0" w:color="auto"/>
          </w:divBdr>
        </w:div>
        <w:div w:id="780732845">
          <w:marLeft w:val="480"/>
          <w:marRight w:val="0"/>
          <w:marTop w:val="0"/>
          <w:marBottom w:val="0"/>
          <w:divBdr>
            <w:top w:val="none" w:sz="0" w:space="0" w:color="auto"/>
            <w:left w:val="none" w:sz="0" w:space="0" w:color="auto"/>
            <w:bottom w:val="none" w:sz="0" w:space="0" w:color="auto"/>
            <w:right w:val="none" w:sz="0" w:space="0" w:color="auto"/>
          </w:divBdr>
        </w:div>
        <w:div w:id="894899839">
          <w:marLeft w:val="480"/>
          <w:marRight w:val="0"/>
          <w:marTop w:val="0"/>
          <w:marBottom w:val="0"/>
          <w:divBdr>
            <w:top w:val="none" w:sz="0" w:space="0" w:color="auto"/>
            <w:left w:val="none" w:sz="0" w:space="0" w:color="auto"/>
            <w:bottom w:val="none" w:sz="0" w:space="0" w:color="auto"/>
            <w:right w:val="none" w:sz="0" w:space="0" w:color="auto"/>
          </w:divBdr>
        </w:div>
        <w:div w:id="950743865">
          <w:marLeft w:val="480"/>
          <w:marRight w:val="0"/>
          <w:marTop w:val="0"/>
          <w:marBottom w:val="0"/>
          <w:divBdr>
            <w:top w:val="none" w:sz="0" w:space="0" w:color="auto"/>
            <w:left w:val="none" w:sz="0" w:space="0" w:color="auto"/>
            <w:bottom w:val="none" w:sz="0" w:space="0" w:color="auto"/>
            <w:right w:val="none" w:sz="0" w:space="0" w:color="auto"/>
          </w:divBdr>
        </w:div>
        <w:div w:id="997150481">
          <w:marLeft w:val="480"/>
          <w:marRight w:val="0"/>
          <w:marTop w:val="0"/>
          <w:marBottom w:val="0"/>
          <w:divBdr>
            <w:top w:val="none" w:sz="0" w:space="0" w:color="auto"/>
            <w:left w:val="none" w:sz="0" w:space="0" w:color="auto"/>
            <w:bottom w:val="none" w:sz="0" w:space="0" w:color="auto"/>
            <w:right w:val="none" w:sz="0" w:space="0" w:color="auto"/>
          </w:divBdr>
        </w:div>
        <w:div w:id="1032153481">
          <w:marLeft w:val="480"/>
          <w:marRight w:val="0"/>
          <w:marTop w:val="0"/>
          <w:marBottom w:val="0"/>
          <w:divBdr>
            <w:top w:val="none" w:sz="0" w:space="0" w:color="auto"/>
            <w:left w:val="none" w:sz="0" w:space="0" w:color="auto"/>
            <w:bottom w:val="none" w:sz="0" w:space="0" w:color="auto"/>
            <w:right w:val="none" w:sz="0" w:space="0" w:color="auto"/>
          </w:divBdr>
        </w:div>
        <w:div w:id="1148865980">
          <w:marLeft w:val="480"/>
          <w:marRight w:val="0"/>
          <w:marTop w:val="0"/>
          <w:marBottom w:val="0"/>
          <w:divBdr>
            <w:top w:val="none" w:sz="0" w:space="0" w:color="auto"/>
            <w:left w:val="none" w:sz="0" w:space="0" w:color="auto"/>
            <w:bottom w:val="none" w:sz="0" w:space="0" w:color="auto"/>
            <w:right w:val="none" w:sz="0" w:space="0" w:color="auto"/>
          </w:divBdr>
        </w:div>
        <w:div w:id="1200051239">
          <w:marLeft w:val="480"/>
          <w:marRight w:val="0"/>
          <w:marTop w:val="0"/>
          <w:marBottom w:val="0"/>
          <w:divBdr>
            <w:top w:val="none" w:sz="0" w:space="0" w:color="auto"/>
            <w:left w:val="none" w:sz="0" w:space="0" w:color="auto"/>
            <w:bottom w:val="none" w:sz="0" w:space="0" w:color="auto"/>
            <w:right w:val="none" w:sz="0" w:space="0" w:color="auto"/>
          </w:divBdr>
        </w:div>
        <w:div w:id="1362780434">
          <w:marLeft w:val="480"/>
          <w:marRight w:val="0"/>
          <w:marTop w:val="0"/>
          <w:marBottom w:val="0"/>
          <w:divBdr>
            <w:top w:val="none" w:sz="0" w:space="0" w:color="auto"/>
            <w:left w:val="none" w:sz="0" w:space="0" w:color="auto"/>
            <w:bottom w:val="none" w:sz="0" w:space="0" w:color="auto"/>
            <w:right w:val="none" w:sz="0" w:space="0" w:color="auto"/>
          </w:divBdr>
        </w:div>
        <w:div w:id="1366712332">
          <w:marLeft w:val="480"/>
          <w:marRight w:val="0"/>
          <w:marTop w:val="0"/>
          <w:marBottom w:val="0"/>
          <w:divBdr>
            <w:top w:val="none" w:sz="0" w:space="0" w:color="auto"/>
            <w:left w:val="none" w:sz="0" w:space="0" w:color="auto"/>
            <w:bottom w:val="none" w:sz="0" w:space="0" w:color="auto"/>
            <w:right w:val="none" w:sz="0" w:space="0" w:color="auto"/>
          </w:divBdr>
        </w:div>
        <w:div w:id="1429041503">
          <w:marLeft w:val="480"/>
          <w:marRight w:val="0"/>
          <w:marTop w:val="0"/>
          <w:marBottom w:val="0"/>
          <w:divBdr>
            <w:top w:val="none" w:sz="0" w:space="0" w:color="auto"/>
            <w:left w:val="none" w:sz="0" w:space="0" w:color="auto"/>
            <w:bottom w:val="none" w:sz="0" w:space="0" w:color="auto"/>
            <w:right w:val="none" w:sz="0" w:space="0" w:color="auto"/>
          </w:divBdr>
        </w:div>
        <w:div w:id="1457990034">
          <w:marLeft w:val="480"/>
          <w:marRight w:val="0"/>
          <w:marTop w:val="0"/>
          <w:marBottom w:val="0"/>
          <w:divBdr>
            <w:top w:val="none" w:sz="0" w:space="0" w:color="auto"/>
            <w:left w:val="none" w:sz="0" w:space="0" w:color="auto"/>
            <w:bottom w:val="none" w:sz="0" w:space="0" w:color="auto"/>
            <w:right w:val="none" w:sz="0" w:space="0" w:color="auto"/>
          </w:divBdr>
        </w:div>
        <w:div w:id="1485439086">
          <w:marLeft w:val="480"/>
          <w:marRight w:val="0"/>
          <w:marTop w:val="0"/>
          <w:marBottom w:val="0"/>
          <w:divBdr>
            <w:top w:val="none" w:sz="0" w:space="0" w:color="auto"/>
            <w:left w:val="none" w:sz="0" w:space="0" w:color="auto"/>
            <w:bottom w:val="none" w:sz="0" w:space="0" w:color="auto"/>
            <w:right w:val="none" w:sz="0" w:space="0" w:color="auto"/>
          </w:divBdr>
        </w:div>
        <w:div w:id="1524435166">
          <w:marLeft w:val="480"/>
          <w:marRight w:val="0"/>
          <w:marTop w:val="0"/>
          <w:marBottom w:val="0"/>
          <w:divBdr>
            <w:top w:val="none" w:sz="0" w:space="0" w:color="auto"/>
            <w:left w:val="none" w:sz="0" w:space="0" w:color="auto"/>
            <w:bottom w:val="none" w:sz="0" w:space="0" w:color="auto"/>
            <w:right w:val="none" w:sz="0" w:space="0" w:color="auto"/>
          </w:divBdr>
        </w:div>
        <w:div w:id="1680765662">
          <w:marLeft w:val="480"/>
          <w:marRight w:val="0"/>
          <w:marTop w:val="0"/>
          <w:marBottom w:val="0"/>
          <w:divBdr>
            <w:top w:val="none" w:sz="0" w:space="0" w:color="auto"/>
            <w:left w:val="none" w:sz="0" w:space="0" w:color="auto"/>
            <w:bottom w:val="none" w:sz="0" w:space="0" w:color="auto"/>
            <w:right w:val="none" w:sz="0" w:space="0" w:color="auto"/>
          </w:divBdr>
        </w:div>
        <w:div w:id="1713074858">
          <w:marLeft w:val="480"/>
          <w:marRight w:val="0"/>
          <w:marTop w:val="0"/>
          <w:marBottom w:val="0"/>
          <w:divBdr>
            <w:top w:val="none" w:sz="0" w:space="0" w:color="auto"/>
            <w:left w:val="none" w:sz="0" w:space="0" w:color="auto"/>
            <w:bottom w:val="none" w:sz="0" w:space="0" w:color="auto"/>
            <w:right w:val="none" w:sz="0" w:space="0" w:color="auto"/>
          </w:divBdr>
        </w:div>
        <w:div w:id="1713731163">
          <w:marLeft w:val="480"/>
          <w:marRight w:val="0"/>
          <w:marTop w:val="0"/>
          <w:marBottom w:val="0"/>
          <w:divBdr>
            <w:top w:val="none" w:sz="0" w:space="0" w:color="auto"/>
            <w:left w:val="none" w:sz="0" w:space="0" w:color="auto"/>
            <w:bottom w:val="none" w:sz="0" w:space="0" w:color="auto"/>
            <w:right w:val="none" w:sz="0" w:space="0" w:color="auto"/>
          </w:divBdr>
        </w:div>
        <w:div w:id="1728261809">
          <w:marLeft w:val="480"/>
          <w:marRight w:val="0"/>
          <w:marTop w:val="0"/>
          <w:marBottom w:val="0"/>
          <w:divBdr>
            <w:top w:val="none" w:sz="0" w:space="0" w:color="auto"/>
            <w:left w:val="none" w:sz="0" w:space="0" w:color="auto"/>
            <w:bottom w:val="none" w:sz="0" w:space="0" w:color="auto"/>
            <w:right w:val="none" w:sz="0" w:space="0" w:color="auto"/>
          </w:divBdr>
        </w:div>
        <w:div w:id="1764299446">
          <w:marLeft w:val="480"/>
          <w:marRight w:val="0"/>
          <w:marTop w:val="0"/>
          <w:marBottom w:val="0"/>
          <w:divBdr>
            <w:top w:val="none" w:sz="0" w:space="0" w:color="auto"/>
            <w:left w:val="none" w:sz="0" w:space="0" w:color="auto"/>
            <w:bottom w:val="none" w:sz="0" w:space="0" w:color="auto"/>
            <w:right w:val="none" w:sz="0" w:space="0" w:color="auto"/>
          </w:divBdr>
        </w:div>
        <w:div w:id="1796942148">
          <w:marLeft w:val="480"/>
          <w:marRight w:val="0"/>
          <w:marTop w:val="0"/>
          <w:marBottom w:val="0"/>
          <w:divBdr>
            <w:top w:val="none" w:sz="0" w:space="0" w:color="auto"/>
            <w:left w:val="none" w:sz="0" w:space="0" w:color="auto"/>
            <w:bottom w:val="none" w:sz="0" w:space="0" w:color="auto"/>
            <w:right w:val="none" w:sz="0" w:space="0" w:color="auto"/>
          </w:divBdr>
        </w:div>
        <w:div w:id="1874925895">
          <w:marLeft w:val="480"/>
          <w:marRight w:val="0"/>
          <w:marTop w:val="0"/>
          <w:marBottom w:val="0"/>
          <w:divBdr>
            <w:top w:val="none" w:sz="0" w:space="0" w:color="auto"/>
            <w:left w:val="none" w:sz="0" w:space="0" w:color="auto"/>
            <w:bottom w:val="none" w:sz="0" w:space="0" w:color="auto"/>
            <w:right w:val="none" w:sz="0" w:space="0" w:color="auto"/>
          </w:divBdr>
        </w:div>
        <w:div w:id="1909728624">
          <w:marLeft w:val="480"/>
          <w:marRight w:val="0"/>
          <w:marTop w:val="0"/>
          <w:marBottom w:val="0"/>
          <w:divBdr>
            <w:top w:val="none" w:sz="0" w:space="0" w:color="auto"/>
            <w:left w:val="none" w:sz="0" w:space="0" w:color="auto"/>
            <w:bottom w:val="none" w:sz="0" w:space="0" w:color="auto"/>
            <w:right w:val="none" w:sz="0" w:space="0" w:color="auto"/>
          </w:divBdr>
        </w:div>
      </w:divsChild>
    </w:div>
    <w:div w:id="344207509">
      <w:bodyDiv w:val="1"/>
      <w:marLeft w:val="0"/>
      <w:marRight w:val="0"/>
      <w:marTop w:val="0"/>
      <w:marBottom w:val="0"/>
      <w:divBdr>
        <w:top w:val="none" w:sz="0" w:space="0" w:color="auto"/>
        <w:left w:val="none" w:sz="0" w:space="0" w:color="auto"/>
        <w:bottom w:val="none" w:sz="0" w:space="0" w:color="auto"/>
        <w:right w:val="none" w:sz="0" w:space="0" w:color="auto"/>
      </w:divBdr>
    </w:div>
    <w:div w:id="346492577">
      <w:bodyDiv w:val="1"/>
      <w:marLeft w:val="0"/>
      <w:marRight w:val="0"/>
      <w:marTop w:val="0"/>
      <w:marBottom w:val="0"/>
      <w:divBdr>
        <w:top w:val="none" w:sz="0" w:space="0" w:color="auto"/>
        <w:left w:val="none" w:sz="0" w:space="0" w:color="auto"/>
        <w:bottom w:val="none" w:sz="0" w:space="0" w:color="auto"/>
        <w:right w:val="none" w:sz="0" w:space="0" w:color="auto"/>
      </w:divBdr>
      <w:divsChild>
        <w:div w:id="4984405">
          <w:marLeft w:val="480"/>
          <w:marRight w:val="0"/>
          <w:marTop w:val="0"/>
          <w:marBottom w:val="0"/>
          <w:divBdr>
            <w:top w:val="none" w:sz="0" w:space="0" w:color="auto"/>
            <w:left w:val="none" w:sz="0" w:space="0" w:color="auto"/>
            <w:bottom w:val="none" w:sz="0" w:space="0" w:color="auto"/>
            <w:right w:val="none" w:sz="0" w:space="0" w:color="auto"/>
          </w:divBdr>
        </w:div>
        <w:div w:id="87310953">
          <w:marLeft w:val="480"/>
          <w:marRight w:val="0"/>
          <w:marTop w:val="0"/>
          <w:marBottom w:val="0"/>
          <w:divBdr>
            <w:top w:val="none" w:sz="0" w:space="0" w:color="auto"/>
            <w:left w:val="none" w:sz="0" w:space="0" w:color="auto"/>
            <w:bottom w:val="none" w:sz="0" w:space="0" w:color="auto"/>
            <w:right w:val="none" w:sz="0" w:space="0" w:color="auto"/>
          </w:divBdr>
        </w:div>
        <w:div w:id="88041710">
          <w:marLeft w:val="480"/>
          <w:marRight w:val="0"/>
          <w:marTop w:val="0"/>
          <w:marBottom w:val="0"/>
          <w:divBdr>
            <w:top w:val="none" w:sz="0" w:space="0" w:color="auto"/>
            <w:left w:val="none" w:sz="0" w:space="0" w:color="auto"/>
            <w:bottom w:val="none" w:sz="0" w:space="0" w:color="auto"/>
            <w:right w:val="none" w:sz="0" w:space="0" w:color="auto"/>
          </w:divBdr>
        </w:div>
        <w:div w:id="173620378">
          <w:marLeft w:val="480"/>
          <w:marRight w:val="0"/>
          <w:marTop w:val="0"/>
          <w:marBottom w:val="0"/>
          <w:divBdr>
            <w:top w:val="none" w:sz="0" w:space="0" w:color="auto"/>
            <w:left w:val="none" w:sz="0" w:space="0" w:color="auto"/>
            <w:bottom w:val="none" w:sz="0" w:space="0" w:color="auto"/>
            <w:right w:val="none" w:sz="0" w:space="0" w:color="auto"/>
          </w:divBdr>
        </w:div>
        <w:div w:id="251861420">
          <w:marLeft w:val="480"/>
          <w:marRight w:val="0"/>
          <w:marTop w:val="0"/>
          <w:marBottom w:val="0"/>
          <w:divBdr>
            <w:top w:val="none" w:sz="0" w:space="0" w:color="auto"/>
            <w:left w:val="none" w:sz="0" w:space="0" w:color="auto"/>
            <w:bottom w:val="none" w:sz="0" w:space="0" w:color="auto"/>
            <w:right w:val="none" w:sz="0" w:space="0" w:color="auto"/>
          </w:divBdr>
        </w:div>
        <w:div w:id="460809547">
          <w:marLeft w:val="480"/>
          <w:marRight w:val="0"/>
          <w:marTop w:val="0"/>
          <w:marBottom w:val="0"/>
          <w:divBdr>
            <w:top w:val="none" w:sz="0" w:space="0" w:color="auto"/>
            <w:left w:val="none" w:sz="0" w:space="0" w:color="auto"/>
            <w:bottom w:val="none" w:sz="0" w:space="0" w:color="auto"/>
            <w:right w:val="none" w:sz="0" w:space="0" w:color="auto"/>
          </w:divBdr>
        </w:div>
        <w:div w:id="564604949">
          <w:marLeft w:val="480"/>
          <w:marRight w:val="0"/>
          <w:marTop w:val="0"/>
          <w:marBottom w:val="0"/>
          <w:divBdr>
            <w:top w:val="none" w:sz="0" w:space="0" w:color="auto"/>
            <w:left w:val="none" w:sz="0" w:space="0" w:color="auto"/>
            <w:bottom w:val="none" w:sz="0" w:space="0" w:color="auto"/>
            <w:right w:val="none" w:sz="0" w:space="0" w:color="auto"/>
          </w:divBdr>
        </w:div>
        <w:div w:id="648171804">
          <w:marLeft w:val="480"/>
          <w:marRight w:val="0"/>
          <w:marTop w:val="0"/>
          <w:marBottom w:val="0"/>
          <w:divBdr>
            <w:top w:val="none" w:sz="0" w:space="0" w:color="auto"/>
            <w:left w:val="none" w:sz="0" w:space="0" w:color="auto"/>
            <w:bottom w:val="none" w:sz="0" w:space="0" w:color="auto"/>
            <w:right w:val="none" w:sz="0" w:space="0" w:color="auto"/>
          </w:divBdr>
        </w:div>
        <w:div w:id="657660455">
          <w:marLeft w:val="480"/>
          <w:marRight w:val="0"/>
          <w:marTop w:val="0"/>
          <w:marBottom w:val="0"/>
          <w:divBdr>
            <w:top w:val="none" w:sz="0" w:space="0" w:color="auto"/>
            <w:left w:val="none" w:sz="0" w:space="0" w:color="auto"/>
            <w:bottom w:val="none" w:sz="0" w:space="0" w:color="auto"/>
            <w:right w:val="none" w:sz="0" w:space="0" w:color="auto"/>
          </w:divBdr>
        </w:div>
        <w:div w:id="666593070">
          <w:marLeft w:val="480"/>
          <w:marRight w:val="0"/>
          <w:marTop w:val="0"/>
          <w:marBottom w:val="0"/>
          <w:divBdr>
            <w:top w:val="none" w:sz="0" w:space="0" w:color="auto"/>
            <w:left w:val="none" w:sz="0" w:space="0" w:color="auto"/>
            <w:bottom w:val="none" w:sz="0" w:space="0" w:color="auto"/>
            <w:right w:val="none" w:sz="0" w:space="0" w:color="auto"/>
          </w:divBdr>
        </w:div>
        <w:div w:id="683898239">
          <w:marLeft w:val="480"/>
          <w:marRight w:val="0"/>
          <w:marTop w:val="0"/>
          <w:marBottom w:val="0"/>
          <w:divBdr>
            <w:top w:val="none" w:sz="0" w:space="0" w:color="auto"/>
            <w:left w:val="none" w:sz="0" w:space="0" w:color="auto"/>
            <w:bottom w:val="none" w:sz="0" w:space="0" w:color="auto"/>
            <w:right w:val="none" w:sz="0" w:space="0" w:color="auto"/>
          </w:divBdr>
        </w:div>
        <w:div w:id="689575757">
          <w:marLeft w:val="480"/>
          <w:marRight w:val="0"/>
          <w:marTop w:val="0"/>
          <w:marBottom w:val="0"/>
          <w:divBdr>
            <w:top w:val="none" w:sz="0" w:space="0" w:color="auto"/>
            <w:left w:val="none" w:sz="0" w:space="0" w:color="auto"/>
            <w:bottom w:val="none" w:sz="0" w:space="0" w:color="auto"/>
            <w:right w:val="none" w:sz="0" w:space="0" w:color="auto"/>
          </w:divBdr>
        </w:div>
        <w:div w:id="737551623">
          <w:marLeft w:val="480"/>
          <w:marRight w:val="0"/>
          <w:marTop w:val="0"/>
          <w:marBottom w:val="0"/>
          <w:divBdr>
            <w:top w:val="none" w:sz="0" w:space="0" w:color="auto"/>
            <w:left w:val="none" w:sz="0" w:space="0" w:color="auto"/>
            <w:bottom w:val="none" w:sz="0" w:space="0" w:color="auto"/>
            <w:right w:val="none" w:sz="0" w:space="0" w:color="auto"/>
          </w:divBdr>
        </w:div>
        <w:div w:id="785807469">
          <w:marLeft w:val="480"/>
          <w:marRight w:val="0"/>
          <w:marTop w:val="0"/>
          <w:marBottom w:val="0"/>
          <w:divBdr>
            <w:top w:val="none" w:sz="0" w:space="0" w:color="auto"/>
            <w:left w:val="none" w:sz="0" w:space="0" w:color="auto"/>
            <w:bottom w:val="none" w:sz="0" w:space="0" w:color="auto"/>
            <w:right w:val="none" w:sz="0" w:space="0" w:color="auto"/>
          </w:divBdr>
        </w:div>
        <w:div w:id="1023246330">
          <w:marLeft w:val="480"/>
          <w:marRight w:val="0"/>
          <w:marTop w:val="0"/>
          <w:marBottom w:val="0"/>
          <w:divBdr>
            <w:top w:val="none" w:sz="0" w:space="0" w:color="auto"/>
            <w:left w:val="none" w:sz="0" w:space="0" w:color="auto"/>
            <w:bottom w:val="none" w:sz="0" w:space="0" w:color="auto"/>
            <w:right w:val="none" w:sz="0" w:space="0" w:color="auto"/>
          </w:divBdr>
        </w:div>
        <w:div w:id="1168328873">
          <w:marLeft w:val="480"/>
          <w:marRight w:val="0"/>
          <w:marTop w:val="0"/>
          <w:marBottom w:val="0"/>
          <w:divBdr>
            <w:top w:val="none" w:sz="0" w:space="0" w:color="auto"/>
            <w:left w:val="none" w:sz="0" w:space="0" w:color="auto"/>
            <w:bottom w:val="none" w:sz="0" w:space="0" w:color="auto"/>
            <w:right w:val="none" w:sz="0" w:space="0" w:color="auto"/>
          </w:divBdr>
        </w:div>
        <w:div w:id="1202401467">
          <w:marLeft w:val="480"/>
          <w:marRight w:val="0"/>
          <w:marTop w:val="0"/>
          <w:marBottom w:val="0"/>
          <w:divBdr>
            <w:top w:val="none" w:sz="0" w:space="0" w:color="auto"/>
            <w:left w:val="none" w:sz="0" w:space="0" w:color="auto"/>
            <w:bottom w:val="none" w:sz="0" w:space="0" w:color="auto"/>
            <w:right w:val="none" w:sz="0" w:space="0" w:color="auto"/>
          </w:divBdr>
        </w:div>
        <w:div w:id="1270701286">
          <w:marLeft w:val="480"/>
          <w:marRight w:val="0"/>
          <w:marTop w:val="0"/>
          <w:marBottom w:val="0"/>
          <w:divBdr>
            <w:top w:val="none" w:sz="0" w:space="0" w:color="auto"/>
            <w:left w:val="none" w:sz="0" w:space="0" w:color="auto"/>
            <w:bottom w:val="none" w:sz="0" w:space="0" w:color="auto"/>
            <w:right w:val="none" w:sz="0" w:space="0" w:color="auto"/>
          </w:divBdr>
        </w:div>
        <w:div w:id="1272201213">
          <w:marLeft w:val="480"/>
          <w:marRight w:val="0"/>
          <w:marTop w:val="0"/>
          <w:marBottom w:val="0"/>
          <w:divBdr>
            <w:top w:val="none" w:sz="0" w:space="0" w:color="auto"/>
            <w:left w:val="none" w:sz="0" w:space="0" w:color="auto"/>
            <w:bottom w:val="none" w:sz="0" w:space="0" w:color="auto"/>
            <w:right w:val="none" w:sz="0" w:space="0" w:color="auto"/>
          </w:divBdr>
        </w:div>
        <w:div w:id="1284771813">
          <w:marLeft w:val="480"/>
          <w:marRight w:val="0"/>
          <w:marTop w:val="0"/>
          <w:marBottom w:val="0"/>
          <w:divBdr>
            <w:top w:val="none" w:sz="0" w:space="0" w:color="auto"/>
            <w:left w:val="none" w:sz="0" w:space="0" w:color="auto"/>
            <w:bottom w:val="none" w:sz="0" w:space="0" w:color="auto"/>
            <w:right w:val="none" w:sz="0" w:space="0" w:color="auto"/>
          </w:divBdr>
        </w:div>
        <w:div w:id="1291133980">
          <w:marLeft w:val="480"/>
          <w:marRight w:val="0"/>
          <w:marTop w:val="0"/>
          <w:marBottom w:val="0"/>
          <w:divBdr>
            <w:top w:val="none" w:sz="0" w:space="0" w:color="auto"/>
            <w:left w:val="none" w:sz="0" w:space="0" w:color="auto"/>
            <w:bottom w:val="none" w:sz="0" w:space="0" w:color="auto"/>
            <w:right w:val="none" w:sz="0" w:space="0" w:color="auto"/>
          </w:divBdr>
        </w:div>
        <w:div w:id="1342243779">
          <w:marLeft w:val="480"/>
          <w:marRight w:val="0"/>
          <w:marTop w:val="0"/>
          <w:marBottom w:val="0"/>
          <w:divBdr>
            <w:top w:val="none" w:sz="0" w:space="0" w:color="auto"/>
            <w:left w:val="none" w:sz="0" w:space="0" w:color="auto"/>
            <w:bottom w:val="none" w:sz="0" w:space="0" w:color="auto"/>
            <w:right w:val="none" w:sz="0" w:space="0" w:color="auto"/>
          </w:divBdr>
        </w:div>
        <w:div w:id="1389958710">
          <w:marLeft w:val="480"/>
          <w:marRight w:val="0"/>
          <w:marTop w:val="0"/>
          <w:marBottom w:val="0"/>
          <w:divBdr>
            <w:top w:val="none" w:sz="0" w:space="0" w:color="auto"/>
            <w:left w:val="none" w:sz="0" w:space="0" w:color="auto"/>
            <w:bottom w:val="none" w:sz="0" w:space="0" w:color="auto"/>
            <w:right w:val="none" w:sz="0" w:space="0" w:color="auto"/>
          </w:divBdr>
        </w:div>
        <w:div w:id="1442190966">
          <w:marLeft w:val="480"/>
          <w:marRight w:val="0"/>
          <w:marTop w:val="0"/>
          <w:marBottom w:val="0"/>
          <w:divBdr>
            <w:top w:val="none" w:sz="0" w:space="0" w:color="auto"/>
            <w:left w:val="none" w:sz="0" w:space="0" w:color="auto"/>
            <w:bottom w:val="none" w:sz="0" w:space="0" w:color="auto"/>
            <w:right w:val="none" w:sz="0" w:space="0" w:color="auto"/>
          </w:divBdr>
        </w:div>
        <w:div w:id="1444302025">
          <w:marLeft w:val="480"/>
          <w:marRight w:val="0"/>
          <w:marTop w:val="0"/>
          <w:marBottom w:val="0"/>
          <w:divBdr>
            <w:top w:val="none" w:sz="0" w:space="0" w:color="auto"/>
            <w:left w:val="none" w:sz="0" w:space="0" w:color="auto"/>
            <w:bottom w:val="none" w:sz="0" w:space="0" w:color="auto"/>
            <w:right w:val="none" w:sz="0" w:space="0" w:color="auto"/>
          </w:divBdr>
        </w:div>
        <w:div w:id="1559827973">
          <w:marLeft w:val="480"/>
          <w:marRight w:val="0"/>
          <w:marTop w:val="0"/>
          <w:marBottom w:val="0"/>
          <w:divBdr>
            <w:top w:val="none" w:sz="0" w:space="0" w:color="auto"/>
            <w:left w:val="none" w:sz="0" w:space="0" w:color="auto"/>
            <w:bottom w:val="none" w:sz="0" w:space="0" w:color="auto"/>
            <w:right w:val="none" w:sz="0" w:space="0" w:color="auto"/>
          </w:divBdr>
        </w:div>
        <w:div w:id="1567955085">
          <w:marLeft w:val="480"/>
          <w:marRight w:val="0"/>
          <w:marTop w:val="0"/>
          <w:marBottom w:val="0"/>
          <w:divBdr>
            <w:top w:val="none" w:sz="0" w:space="0" w:color="auto"/>
            <w:left w:val="none" w:sz="0" w:space="0" w:color="auto"/>
            <w:bottom w:val="none" w:sz="0" w:space="0" w:color="auto"/>
            <w:right w:val="none" w:sz="0" w:space="0" w:color="auto"/>
          </w:divBdr>
        </w:div>
        <w:div w:id="1797141570">
          <w:marLeft w:val="480"/>
          <w:marRight w:val="0"/>
          <w:marTop w:val="0"/>
          <w:marBottom w:val="0"/>
          <w:divBdr>
            <w:top w:val="none" w:sz="0" w:space="0" w:color="auto"/>
            <w:left w:val="none" w:sz="0" w:space="0" w:color="auto"/>
            <w:bottom w:val="none" w:sz="0" w:space="0" w:color="auto"/>
            <w:right w:val="none" w:sz="0" w:space="0" w:color="auto"/>
          </w:divBdr>
        </w:div>
        <w:div w:id="1814980396">
          <w:marLeft w:val="480"/>
          <w:marRight w:val="0"/>
          <w:marTop w:val="0"/>
          <w:marBottom w:val="0"/>
          <w:divBdr>
            <w:top w:val="none" w:sz="0" w:space="0" w:color="auto"/>
            <w:left w:val="none" w:sz="0" w:space="0" w:color="auto"/>
            <w:bottom w:val="none" w:sz="0" w:space="0" w:color="auto"/>
            <w:right w:val="none" w:sz="0" w:space="0" w:color="auto"/>
          </w:divBdr>
        </w:div>
        <w:div w:id="1900551258">
          <w:marLeft w:val="480"/>
          <w:marRight w:val="0"/>
          <w:marTop w:val="0"/>
          <w:marBottom w:val="0"/>
          <w:divBdr>
            <w:top w:val="none" w:sz="0" w:space="0" w:color="auto"/>
            <w:left w:val="none" w:sz="0" w:space="0" w:color="auto"/>
            <w:bottom w:val="none" w:sz="0" w:space="0" w:color="auto"/>
            <w:right w:val="none" w:sz="0" w:space="0" w:color="auto"/>
          </w:divBdr>
        </w:div>
        <w:div w:id="2022781022">
          <w:marLeft w:val="480"/>
          <w:marRight w:val="0"/>
          <w:marTop w:val="0"/>
          <w:marBottom w:val="0"/>
          <w:divBdr>
            <w:top w:val="none" w:sz="0" w:space="0" w:color="auto"/>
            <w:left w:val="none" w:sz="0" w:space="0" w:color="auto"/>
            <w:bottom w:val="none" w:sz="0" w:space="0" w:color="auto"/>
            <w:right w:val="none" w:sz="0" w:space="0" w:color="auto"/>
          </w:divBdr>
        </w:div>
        <w:div w:id="2105032667">
          <w:marLeft w:val="480"/>
          <w:marRight w:val="0"/>
          <w:marTop w:val="0"/>
          <w:marBottom w:val="0"/>
          <w:divBdr>
            <w:top w:val="none" w:sz="0" w:space="0" w:color="auto"/>
            <w:left w:val="none" w:sz="0" w:space="0" w:color="auto"/>
            <w:bottom w:val="none" w:sz="0" w:space="0" w:color="auto"/>
            <w:right w:val="none" w:sz="0" w:space="0" w:color="auto"/>
          </w:divBdr>
        </w:div>
      </w:divsChild>
    </w:div>
    <w:div w:id="346753067">
      <w:bodyDiv w:val="1"/>
      <w:marLeft w:val="0"/>
      <w:marRight w:val="0"/>
      <w:marTop w:val="0"/>
      <w:marBottom w:val="0"/>
      <w:divBdr>
        <w:top w:val="none" w:sz="0" w:space="0" w:color="auto"/>
        <w:left w:val="none" w:sz="0" w:space="0" w:color="auto"/>
        <w:bottom w:val="none" w:sz="0" w:space="0" w:color="auto"/>
        <w:right w:val="none" w:sz="0" w:space="0" w:color="auto"/>
      </w:divBdr>
      <w:divsChild>
        <w:div w:id="218170769">
          <w:marLeft w:val="480"/>
          <w:marRight w:val="0"/>
          <w:marTop w:val="0"/>
          <w:marBottom w:val="0"/>
          <w:divBdr>
            <w:top w:val="none" w:sz="0" w:space="0" w:color="auto"/>
            <w:left w:val="none" w:sz="0" w:space="0" w:color="auto"/>
            <w:bottom w:val="none" w:sz="0" w:space="0" w:color="auto"/>
            <w:right w:val="none" w:sz="0" w:space="0" w:color="auto"/>
          </w:divBdr>
        </w:div>
        <w:div w:id="424613768">
          <w:marLeft w:val="480"/>
          <w:marRight w:val="0"/>
          <w:marTop w:val="0"/>
          <w:marBottom w:val="0"/>
          <w:divBdr>
            <w:top w:val="none" w:sz="0" w:space="0" w:color="auto"/>
            <w:left w:val="none" w:sz="0" w:space="0" w:color="auto"/>
            <w:bottom w:val="none" w:sz="0" w:space="0" w:color="auto"/>
            <w:right w:val="none" w:sz="0" w:space="0" w:color="auto"/>
          </w:divBdr>
        </w:div>
        <w:div w:id="559747618">
          <w:marLeft w:val="480"/>
          <w:marRight w:val="0"/>
          <w:marTop w:val="0"/>
          <w:marBottom w:val="0"/>
          <w:divBdr>
            <w:top w:val="none" w:sz="0" w:space="0" w:color="auto"/>
            <w:left w:val="none" w:sz="0" w:space="0" w:color="auto"/>
            <w:bottom w:val="none" w:sz="0" w:space="0" w:color="auto"/>
            <w:right w:val="none" w:sz="0" w:space="0" w:color="auto"/>
          </w:divBdr>
        </w:div>
        <w:div w:id="908810563">
          <w:marLeft w:val="480"/>
          <w:marRight w:val="0"/>
          <w:marTop w:val="0"/>
          <w:marBottom w:val="0"/>
          <w:divBdr>
            <w:top w:val="none" w:sz="0" w:space="0" w:color="auto"/>
            <w:left w:val="none" w:sz="0" w:space="0" w:color="auto"/>
            <w:bottom w:val="none" w:sz="0" w:space="0" w:color="auto"/>
            <w:right w:val="none" w:sz="0" w:space="0" w:color="auto"/>
          </w:divBdr>
        </w:div>
        <w:div w:id="1122531814">
          <w:marLeft w:val="480"/>
          <w:marRight w:val="0"/>
          <w:marTop w:val="0"/>
          <w:marBottom w:val="0"/>
          <w:divBdr>
            <w:top w:val="none" w:sz="0" w:space="0" w:color="auto"/>
            <w:left w:val="none" w:sz="0" w:space="0" w:color="auto"/>
            <w:bottom w:val="none" w:sz="0" w:space="0" w:color="auto"/>
            <w:right w:val="none" w:sz="0" w:space="0" w:color="auto"/>
          </w:divBdr>
        </w:div>
      </w:divsChild>
    </w:div>
    <w:div w:id="349645707">
      <w:bodyDiv w:val="1"/>
      <w:marLeft w:val="0"/>
      <w:marRight w:val="0"/>
      <w:marTop w:val="0"/>
      <w:marBottom w:val="0"/>
      <w:divBdr>
        <w:top w:val="none" w:sz="0" w:space="0" w:color="auto"/>
        <w:left w:val="none" w:sz="0" w:space="0" w:color="auto"/>
        <w:bottom w:val="none" w:sz="0" w:space="0" w:color="auto"/>
        <w:right w:val="none" w:sz="0" w:space="0" w:color="auto"/>
      </w:divBdr>
    </w:div>
    <w:div w:id="350618363">
      <w:bodyDiv w:val="1"/>
      <w:marLeft w:val="0"/>
      <w:marRight w:val="0"/>
      <w:marTop w:val="0"/>
      <w:marBottom w:val="0"/>
      <w:divBdr>
        <w:top w:val="none" w:sz="0" w:space="0" w:color="auto"/>
        <w:left w:val="none" w:sz="0" w:space="0" w:color="auto"/>
        <w:bottom w:val="none" w:sz="0" w:space="0" w:color="auto"/>
        <w:right w:val="none" w:sz="0" w:space="0" w:color="auto"/>
      </w:divBdr>
    </w:div>
    <w:div w:id="350692406">
      <w:bodyDiv w:val="1"/>
      <w:marLeft w:val="0"/>
      <w:marRight w:val="0"/>
      <w:marTop w:val="0"/>
      <w:marBottom w:val="0"/>
      <w:divBdr>
        <w:top w:val="none" w:sz="0" w:space="0" w:color="auto"/>
        <w:left w:val="none" w:sz="0" w:space="0" w:color="auto"/>
        <w:bottom w:val="none" w:sz="0" w:space="0" w:color="auto"/>
        <w:right w:val="none" w:sz="0" w:space="0" w:color="auto"/>
      </w:divBdr>
    </w:div>
    <w:div w:id="371198071">
      <w:bodyDiv w:val="1"/>
      <w:marLeft w:val="0"/>
      <w:marRight w:val="0"/>
      <w:marTop w:val="0"/>
      <w:marBottom w:val="0"/>
      <w:divBdr>
        <w:top w:val="none" w:sz="0" w:space="0" w:color="auto"/>
        <w:left w:val="none" w:sz="0" w:space="0" w:color="auto"/>
        <w:bottom w:val="none" w:sz="0" w:space="0" w:color="auto"/>
        <w:right w:val="none" w:sz="0" w:space="0" w:color="auto"/>
      </w:divBdr>
      <w:divsChild>
        <w:div w:id="186068452">
          <w:marLeft w:val="480"/>
          <w:marRight w:val="0"/>
          <w:marTop w:val="0"/>
          <w:marBottom w:val="0"/>
          <w:divBdr>
            <w:top w:val="none" w:sz="0" w:space="0" w:color="auto"/>
            <w:left w:val="none" w:sz="0" w:space="0" w:color="auto"/>
            <w:bottom w:val="none" w:sz="0" w:space="0" w:color="auto"/>
            <w:right w:val="none" w:sz="0" w:space="0" w:color="auto"/>
          </w:divBdr>
        </w:div>
        <w:div w:id="193272897">
          <w:marLeft w:val="480"/>
          <w:marRight w:val="0"/>
          <w:marTop w:val="0"/>
          <w:marBottom w:val="0"/>
          <w:divBdr>
            <w:top w:val="none" w:sz="0" w:space="0" w:color="auto"/>
            <w:left w:val="none" w:sz="0" w:space="0" w:color="auto"/>
            <w:bottom w:val="none" w:sz="0" w:space="0" w:color="auto"/>
            <w:right w:val="none" w:sz="0" w:space="0" w:color="auto"/>
          </w:divBdr>
        </w:div>
        <w:div w:id="220948400">
          <w:marLeft w:val="480"/>
          <w:marRight w:val="0"/>
          <w:marTop w:val="0"/>
          <w:marBottom w:val="0"/>
          <w:divBdr>
            <w:top w:val="none" w:sz="0" w:space="0" w:color="auto"/>
            <w:left w:val="none" w:sz="0" w:space="0" w:color="auto"/>
            <w:bottom w:val="none" w:sz="0" w:space="0" w:color="auto"/>
            <w:right w:val="none" w:sz="0" w:space="0" w:color="auto"/>
          </w:divBdr>
        </w:div>
        <w:div w:id="331573004">
          <w:marLeft w:val="480"/>
          <w:marRight w:val="0"/>
          <w:marTop w:val="0"/>
          <w:marBottom w:val="0"/>
          <w:divBdr>
            <w:top w:val="none" w:sz="0" w:space="0" w:color="auto"/>
            <w:left w:val="none" w:sz="0" w:space="0" w:color="auto"/>
            <w:bottom w:val="none" w:sz="0" w:space="0" w:color="auto"/>
            <w:right w:val="none" w:sz="0" w:space="0" w:color="auto"/>
          </w:divBdr>
        </w:div>
        <w:div w:id="566376474">
          <w:marLeft w:val="480"/>
          <w:marRight w:val="0"/>
          <w:marTop w:val="0"/>
          <w:marBottom w:val="0"/>
          <w:divBdr>
            <w:top w:val="none" w:sz="0" w:space="0" w:color="auto"/>
            <w:left w:val="none" w:sz="0" w:space="0" w:color="auto"/>
            <w:bottom w:val="none" w:sz="0" w:space="0" w:color="auto"/>
            <w:right w:val="none" w:sz="0" w:space="0" w:color="auto"/>
          </w:divBdr>
        </w:div>
        <w:div w:id="589893192">
          <w:marLeft w:val="480"/>
          <w:marRight w:val="0"/>
          <w:marTop w:val="0"/>
          <w:marBottom w:val="0"/>
          <w:divBdr>
            <w:top w:val="none" w:sz="0" w:space="0" w:color="auto"/>
            <w:left w:val="none" w:sz="0" w:space="0" w:color="auto"/>
            <w:bottom w:val="none" w:sz="0" w:space="0" w:color="auto"/>
            <w:right w:val="none" w:sz="0" w:space="0" w:color="auto"/>
          </w:divBdr>
        </w:div>
        <w:div w:id="607271035">
          <w:marLeft w:val="480"/>
          <w:marRight w:val="0"/>
          <w:marTop w:val="0"/>
          <w:marBottom w:val="0"/>
          <w:divBdr>
            <w:top w:val="none" w:sz="0" w:space="0" w:color="auto"/>
            <w:left w:val="none" w:sz="0" w:space="0" w:color="auto"/>
            <w:bottom w:val="none" w:sz="0" w:space="0" w:color="auto"/>
            <w:right w:val="none" w:sz="0" w:space="0" w:color="auto"/>
          </w:divBdr>
        </w:div>
        <w:div w:id="731582927">
          <w:marLeft w:val="480"/>
          <w:marRight w:val="0"/>
          <w:marTop w:val="0"/>
          <w:marBottom w:val="0"/>
          <w:divBdr>
            <w:top w:val="none" w:sz="0" w:space="0" w:color="auto"/>
            <w:left w:val="none" w:sz="0" w:space="0" w:color="auto"/>
            <w:bottom w:val="none" w:sz="0" w:space="0" w:color="auto"/>
            <w:right w:val="none" w:sz="0" w:space="0" w:color="auto"/>
          </w:divBdr>
        </w:div>
        <w:div w:id="747732729">
          <w:marLeft w:val="480"/>
          <w:marRight w:val="0"/>
          <w:marTop w:val="0"/>
          <w:marBottom w:val="0"/>
          <w:divBdr>
            <w:top w:val="none" w:sz="0" w:space="0" w:color="auto"/>
            <w:left w:val="none" w:sz="0" w:space="0" w:color="auto"/>
            <w:bottom w:val="none" w:sz="0" w:space="0" w:color="auto"/>
            <w:right w:val="none" w:sz="0" w:space="0" w:color="auto"/>
          </w:divBdr>
        </w:div>
        <w:div w:id="870336281">
          <w:marLeft w:val="480"/>
          <w:marRight w:val="0"/>
          <w:marTop w:val="0"/>
          <w:marBottom w:val="0"/>
          <w:divBdr>
            <w:top w:val="none" w:sz="0" w:space="0" w:color="auto"/>
            <w:left w:val="none" w:sz="0" w:space="0" w:color="auto"/>
            <w:bottom w:val="none" w:sz="0" w:space="0" w:color="auto"/>
            <w:right w:val="none" w:sz="0" w:space="0" w:color="auto"/>
          </w:divBdr>
        </w:div>
        <w:div w:id="901906699">
          <w:marLeft w:val="480"/>
          <w:marRight w:val="0"/>
          <w:marTop w:val="0"/>
          <w:marBottom w:val="0"/>
          <w:divBdr>
            <w:top w:val="none" w:sz="0" w:space="0" w:color="auto"/>
            <w:left w:val="none" w:sz="0" w:space="0" w:color="auto"/>
            <w:bottom w:val="none" w:sz="0" w:space="0" w:color="auto"/>
            <w:right w:val="none" w:sz="0" w:space="0" w:color="auto"/>
          </w:divBdr>
        </w:div>
        <w:div w:id="907542924">
          <w:marLeft w:val="480"/>
          <w:marRight w:val="0"/>
          <w:marTop w:val="0"/>
          <w:marBottom w:val="0"/>
          <w:divBdr>
            <w:top w:val="none" w:sz="0" w:space="0" w:color="auto"/>
            <w:left w:val="none" w:sz="0" w:space="0" w:color="auto"/>
            <w:bottom w:val="none" w:sz="0" w:space="0" w:color="auto"/>
            <w:right w:val="none" w:sz="0" w:space="0" w:color="auto"/>
          </w:divBdr>
        </w:div>
        <w:div w:id="909121994">
          <w:marLeft w:val="480"/>
          <w:marRight w:val="0"/>
          <w:marTop w:val="0"/>
          <w:marBottom w:val="0"/>
          <w:divBdr>
            <w:top w:val="none" w:sz="0" w:space="0" w:color="auto"/>
            <w:left w:val="none" w:sz="0" w:space="0" w:color="auto"/>
            <w:bottom w:val="none" w:sz="0" w:space="0" w:color="auto"/>
            <w:right w:val="none" w:sz="0" w:space="0" w:color="auto"/>
          </w:divBdr>
        </w:div>
        <w:div w:id="924190583">
          <w:marLeft w:val="480"/>
          <w:marRight w:val="0"/>
          <w:marTop w:val="0"/>
          <w:marBottom w:val="0"/>
          <w:divBdr>
            <w:top w:val="none" w:sz="0" w:space="0" w:color="auto"/>
            <w:left w:val="none" w:sz="0" w:space="0" w:color="auto"/>
            <w:bottom w:val="none" w:sz="0" w:space="0" w:color="auto"/>
            <w:right w:val="none" w:sz="0" w:space="0" w:color="auto"/>
          </w:divBdr>
        </w:div>
        <w:div w:id="1101338274">
          <w:marLeft w:val="480"/>
          <w:marRight w:val="0"/>
          <w:marTop w:val="0"/>
          <w:marBottom w:val="0"/>
          <w:divBdr>
            <w:top w:val="none" w:sz="0" w:space="0" w:color="auto"/>
            <w:left w:val="none" w:sz="0" w:space="0" w:color="auto"/>
            <w:bottom w:val="none" w:sz="0" w:space="0" w:color="auto"/>
            <w:right w:val="none" w:sz="0" w:space="0" w:color="auto"/>
          </w:divBdr>
        </w:div>
        <w:div w:id="1138449885">
          <w:marLeft w:val="480"/>
          <w:marRight w:val="0"/>
          <w:marTop w:val="0"/>
          <w:marBottom w:val="0"/>
          <w:divBdr>
            <w:top w:val="none" w:sz="0" w:space="0" w:color="auto"/>
            <w:left w:val="none" w:sz="0" w:space="0" w:color="auto"/>
            <w:bottom w:val="none" w:sz="0" w:space="0" w:color="auto"/>
            <w:right w:val="none" w:sz="0" w:space="0" w:color="auto"/>
          </w:divBdr>
        </w:div>
        <w:div w:id="1139491967">
          <w:marLeft w:val="480"/>
          <w:marRight w:val="0"/>
          <w:marTop w:val="0"/>
          <w:marBottom w:val="0"/>
          <w:divBdr>
            <w:top w:val="none" w:sz="0" w:space="0" w:color="auto"/>
            <w:left w:val="none" w:sz="0" w:space="0" w:color="auto"/>
            <w:bottom w:val="none" w:sz="0" w:space="0" w:color="auto"/>
            <w:right w:val="none" w:sz="0" w:space="0" w:color="auto"/>
          </w:divBdr>
        </w:div>
        <w:div w:id="1214392205">
          <w:marLeft w:val="480"/>
          <w:marRight w:val="0"/>
          <w:marTop w:val="0"/>
          <w:marBottom w:val="0"/>
          <w:divBdr>
            <w:top w:val="none" w:sz="0" w:space="0" w:color="auto"/>
            <w:left w:val="none" w:sz="0" w:space="0" w:color="auto"/>
            <w:bottom w:val="none" w:sz="0" w:space="0" w:color="auto"/>
            <w:right w:val="none" w:sz="0" w:space="0" w:color="auto"/>
          </w:divBdr>
        </w:div>
        <w:div w:id="1230459498">
          <w:marLeft w:val="480"/>
          <w:marRight w:val="0"/>
          <w:marTop w:val="0"/>
          <w:marBottom w:val="0"/>
          <w:divBdr>
            <w:top w:val="none" w:sz="0" w:space="0" w:color="auto"/>
            <w:left w:val="none" w:sz="0" w:space="0" w:color="auto"/>
            <w:bottom w:val="none" w:sz="0" w:space="0" w:color="auto"/>
            <w:right w:val="none" w:sz="0" w:space="0" w:color="auto"/>
          </w:divBdr>
        </w:div>
        <w:div w:id="1449084797">
          <w:marLeft w:val="480"/>
          <w:marRight w:val="0"/>
          <w:marTop w:val="0"/>
          <w:marBottom w:val="0"/>
          <w:divBdr>
            <w:top w:val="none" w:sz="0" w:space="0" w:color="auto"/>
            <w:left w:val="none" w:sz="0" w:space="0" w:color="auto"/>
            <w:bottom w:val="none" w:sz="0" w:space="0" w:color="auto"/>
            <w:right w:val="none" w:sz="0" w:space="0" w:color="auto"/>
          </w:divBdr>
        </w:div>
        <w:div w:id="1459254139">
          <w:marLeft w:val="480"/>
          <w:marRight w:val="0"/>
          <w:marTop w:val="0"/>
          <w:marBottom w:val="0"/>
          <w:divBdr>
            <w:top w:val="none" w:sz="0" w:space="0" w:color="auto"/>
            <w:left w:val="none" w:sz="0" w:space="0" w:color="auto"/>
            <w:bottom w:val="none" w:sz="0" w:space="0" w:color="auto"/>
            <w:right w:val="none" w:sz="0" w:space="0" w:color="auto"/>
          </w:divBdr>
        </w:div>
        <w:div w:id="1459451911">
          <w:marLeft w:val="480"/>
          <w:marRight w:val="0"/>
          <w:marTop w:val="0"/>
          <w:marBottom w:val="0"/>
          <w:divBdr>
            <w:top w:val="none" w:sz="0" w:space="0" w:color="auto"/>
            <w:left w:val="none" w:sz="0" w:space="0" w:color="auto"/>
            <w:bottom w:val="none" w:sz="0" w:space="0" w:color="auto"/>
            <w:right w:val="none" w:sz="0" w:space="0" w:color="auto"/>
          </w:divBdr>
        </w:div>
        <w:div w:id="1479804285">
          <w:marLeft w:val="480"/>
          <w:marRight w:val="0"/>
          <w:marTop w:val="0"/>
          <w:marBottom w:val="0"/>
          <w:divBdr>
            <w:top w:val="none" w:sz="0" w:space="0" w:color="auto"/>
            <w:left w:val="none" w:sz="0" w:space="0" w:color="auto"/>
            <w:bottom w:val="none" w:sz="0" w:space="0" w:color="auto"/>
            <w:right w:val="none" w:sz="0" w:space="0" w:color="auto"/>
          </w:divBdr>
        </w:div>
        <w:div w:id="1481462842">
          <w:marLeft w:val="480"/>
          <w:marRight w:val="0"/>
          <w:marTop w:val="0"/>
          <w:marBottom w:val="0"/>
          <w:divBdr>
            <w:top w:val="none" w:sz="0" w:space="0" w:color="auto"/>
            <w:left w:val="none" w:sz="0" w:space="0" w:color="auto"/>
            <w:bottom w:val="none" w:sz="0" w:space="0" w:color="auto"/>
            <w:right w:val="none" w:sz="0" w:space="0" w:color="auto"/>
          </w:divBdr>
        </w:div>
        <w:div w:id="1497303472">
          <w:marLeft w:val="480"/>
          <w:marRight w:val="0"/>
          <w:marTop w:val="0"/>
          <w:marBottom w:val="0"/>
          <w:divBdr>
            <w:top w:val="none" w:sz="0" w:space="0" w:color="auto"/>
            <w:left w:val="none" w:sz="0" w:space="0" w:color="auto"/>
            <w:bottom w:val="none" w:sz="0" w:space="0" w:color="auto"/>
            <w:right w:val="none" w:sz="0" w:space="0" w:color="auto"/>
          </w:divBdr>
        </w:div>
        <w:div w:id="1537891160">
          <w:marLeft w:val="480"/>
          <w:marRight w:val="0"/>
          <w:marTop w:val="0"/>
          <w:marBottom w:val="0"/>
          <w:divBdr>
            <w:top w:val="none" w:sz="0" w:space="0" w:color="auto"/>
            <w:left w:val="none" w:sz="0" w:space="0" w:color="auto"/>
            <w:bottom w:val="none" w:sz="0" w:space="0" w:color="auto"/>
            <w:right w:val="none" w:sz="0" w:space="0" w:color="auto"/>
          </w:divBdr>
        </w:div>
        <w:div w:id="1573814084">
          <w:marLeft w:val="480"/>
          <w:marRight w:val="0"/>
          <w:marTop w:val="0"/>
          <w:marBottom w:val="0"/>
          <w:divBdr>
            <w:top w:val="none" w:sz="0" w:space="0" w:color="auto"/>
            <w:left w:val="none" w:sz="0" w:space="0" w:color="auto"/>
            <w:bottom w:val="none" w:sz="0" w:space="0" w:color="auto"/>
            <w:right w:val="none" w:sz="0" w:space="0" w:color="auto"/>
          </w:divBdr>
        </w:div>
        <w:div w:id="1636108637">
          <w:marLeft w:val="480"/>
          <w:marRight w:val="0"/>
          <w:marTop w:val="0"/>
          <w:marBottom w:val="0"/>
          <w:divBdr>
            <w:top w:val="none" w:sz="0" w:space="0" w:color="auto"/>
            <w:left w:val="none" w:sz="0" w:space="0" w:color="auto"/>
            <w:bottom w:val="none" w:sz="0" w:space="0" w:color="auto"/>
            <w:right w:val="none" w:sz="0" w:space="0" w:color="auto"/>
          </w:divBdr>
        </w:div>
        <w:div w:id="1709211361">
          <w:marLeft w:val="480"/>
          <w:marRight w:val="0"/>
          <w:marTop w:val="0"/>
          <w:marBottom w:val="0"/>
          <w:divBdr>
            <w:top w:val="none" w:sz="0" w:space="0" w:color="auto"/>
            <w:left w:val="none" w:sz="0" w:space="0" w:color="auto"/>
            <w:bottom w:val="none" w:sz="0" w:space="0" w:color="auto"/>
            <w:right w:val="none" w:sz="0" w:space="0" w:color="auto"/>
          </w:divBdr>
        </w:div>
        <w:div w:id="1727412488">
          <w:marLeft w:val="480"/>
          <w:marRight w:val="0"/>
          <w:marTop w:val="0"/>
          <w:marBottom w:val="0"/>
          <w:divBdr>
            <w:top w:val="none" w:sz="0" w:space="0" w:color="auto"/>
            <w:left w:val="none" w:sz="0" w:space="0" w:color="auto"/>
            <w:bottom w:val="none" w:sz="0" w:space="0" w:color="auto"/>
            <w:right w:val="none" w:sz="0" w:space="0" w:color="auto"/>
          </w:divBdr>
        </w:div>
        <w:div w:id="1822647537">
          <w:marLeft w:val="480"/>
          <w:marRight w:val="0"/>
          <w:marTop w:val="0"/>
          <w:marBottom w:val="0"/>
          <w:divBdr>
            <w:top w:val="none" w:sz="0" w:space="0" w:color="auto"/>
            <w:left w:val="none" w:sz="0" w:space="0" w:color="auto"/>
            <w:bottom w:val="none" w:sz="0" w:space="0" w:color="auto"/>
            <w:right w:val="none" w:sz="0" w:space="0" w:color="auto"/>
          </w:divBdr>
        </w:div>
        <w:div w:id="1864051139">
          <w:marLeft w:val="480"/>
          <w:marRight w:val="0"/>
          <w:marTop w:val="0"/>
          <w:marBottom w:val="0"/>
          <w:divBdr>
            <w:top w:val="none" w:sz="0" w:space="0" w:color="auto"/>
            <w:left w:val="none" w:sz="0" w:space="0" w:color="auto"/>
            <w:bottom w:val="none" w:sz="0" w:space="0" w:color="auto"/>
            <w:right w:val="none" w:sz="0" w:space="0" w:color="auto"/>
          </w:divBdr>
        </w:div>
        <w:div w:id="1874999982">
          <w:marLeft w:val="480"/>
          <w:marRight w:val="0"/>
          <w:marTop w:val="0"/>
          <w:marBottom w:val="0"/>
          <w:divBdr>
            <w:top w:val="none" w:sz="0" w:space="0" w:color="auto"/>
            <w:left w:val="none" w:sz="0" w:space="0" w:color="auto"/>
            <w:bottom w:val="none" w:sz="0" w:space="0" w:color="auto"/>
            <w:right w:val="none" w:sz="0" w:space="0" w:color="auto"/>
          </w:divBdr>
        </w:div>
        <w:div w:id="1912041555">
          <w:marLeft w:val="480"/>
          <w:marRight w:val="0"/>
          <w:marTop w:val="0"/>
          <w:marBottom w:val="0"/>
          <w:divBdr>
            <w:top w:val="none" w:sz="0" w:space="0" w:color="auto"/>
            <w:left w:val="none" w:sz="0" w:space="0" w:color="auto"/>
            <w:bottom w:val="none" w:sz="0" w:space="0" w:color="auto"/>
            <w:right w:val="none" w:sz="0" w:space="0" w:color="auto"/>
          </w:divBdr>
        </w:div>
        <w:div w:id="1914965490">
          <w:marLeft w:val="480"/>
          <w:marRight w:val="0"/>
          <w:marTop w:val="0"/>
          <w:marBottom w:val="0"/>
          <w:divBdr>
            <w:top w:val="none" w:sz="0" w:space="0" w:color="auto"/>
            <w:left w:val="none" w:sz="0" w:space="0" w:color="auto"/>
            <w:bottom w:val="none" w:sz="0" w:space="0" w:color="auto"/>
            <w:right w:val="none" w:sz="0" w:space="0" w:color="auto"/>
          </w:divBdr>
        </w:div>
        <w:div w:id="1917789253">
          <w:marLeft w:val="480"/>
          <w:marRight w:val="0"/>
          <w:marTop w:val="0"/>
          <w:marBottom w:val="0"/>
          <w:divBdr>
            <w:top w:val="none" w:sz="0" w:space="0" w:color="auto"/>
            <w:left w:val="none" w:sz="0" w:space="0" w:color="auto"/>
            <w:bottom w:val="none" w:sz="0" w:space="0" w:color="auto"/>
            <w:right w:val="none" w:sz="0" w:space="0" w:color="auto"/>
          </w:divBdr>
        </w:div>
        <w:div w:id="2073455815">
          <w:marLeft w:val="480"/>
          <w:marRight w:val="0"/>
          <w:marTop w:val="0"/>
          <w:marBottom w:val="0"/>
          <w:divBdr>
            <w:top w:val="none" w:sz="0" w:space="0" w:color="auto"/>
            <w:left w:val="none" w:sz="0" w:space="0" w:color="auto"/>
            <w:bottom w:val="none" w:sz="0" w:space="0" w:color="auto"/>
            <w:right w:val="none" w:sz="0" w:space="0" w:color="auto"/>
          </w:divBdr>
        </w:div>
        <w:div w:id="2127112349">
          <w:marLeft w:val="480"/>
          <w:marRight w:val="0"/>
          <w:marTop w:val="0"/>
          <w:marBottom w:val="0"/>
          <w:divBdr>
            <w:top w:val="none" w:sz="0" w:space="0" w:color="auto"/>
            <w:left w:val="none" w:sz="0" w:space="0" w:color="auto"/>
            <w:bottom w:val="none" w:sz="0" w:space="0" w:color="auto"/>
            <w:right w:val="none" w:sz="0" w:space="0" w:color="auto"/>
          </w:divBdr>
        </w:div>
      </w:divsChild>
    </w:div>
    <w:div w:id="371226620">
      <w:bodyDiv w:val="1"/>
      <w:marLeft w:val="0"/>
      <w:marRight w:val="0"/>
      <w:marTop w:val="0"/>
      <w:marBottom w:val="0"/>
      <w:divBdr>
        <w:top w:val="none" w:sz="0" w:space="0" w:color="auto"/>
        <w:left w:val="none" w:sz="0" w:space="0" w:color="auto"/>
        <w:bottom w:val="none" w:sz="0" w:space="0" w:color="auto"/>
        <w:right w:val="none" w:sz="0" w:space="0" w:color="auto"/>
      </w:divBdr>
    </w:div>
    <w:div w:id="382142975">
      <w:bodyDiv w:val="1"/>
      <w:marLeft w:val="0"/>
      <w:marRight w:val="0"/>
      <w:marTop w:val="0"/>
      <w:marBottom w:val="0"/>
      <w:divBdr>
        <w:top w:val="none" w:sz="0" w:space="0" w:color="auto"/>
        <w:left w:val="none" w:sz="0" w:space="0" w:color="auto"/>
        <w:bottom w:val="none" w:sz="0" w:space="0" w:color="auto"/>
        <w:right w:val="none" w:sz="0" w:space="0" w:color="auto"/>
      </w:divBdr>
    </w:div>
    <w:div w:id="383215871">
      <w:bodyDiv w:val="1"/>
      <w:marLeft w:val="0"/>
      <w:marRight w:val="0"/>
      <w:marTop w:val="0"/>
      <w:marBottom w:val="0"/>
      <w:divBdr>
        <w:top w:val="none" w:sz="0" w:space="0" w:color="auto"/>
        <w:left w:val="none" w:sz="0" w:space="0" w:color="auto"/>
        <w:bottom w:val="none" w:sz="0" w:space="0" w:color="auto"/>
        <w:right w:val="none" w:sz="0" w:space="0" w:color="auto"/>
      </w:divBdr>
    </w:div>
    <w:div w:id="386681926">
      <w:bodyDiv w:val="1"/>
      <w:marLeft w:val="0"/>
      <w:marRight w:val="0"/>
      <w:marTop w:val="0"/>
      <w:marBottom w:val="0"/>
      <w:divBdr>
        <w:top w:val="none" w:sz="0" w:space="0" w:color="auto"/>
        <w:left w:val="none" w:sz="0" w:space="0" w:color="auto"/>
        <w:bottom w:val="none" w:sz="0" w:space="0" w:color="auto"/>
        <w:right w:val="none" w:sz="0" w:space="0" w:color="auto"/>
      </w:divBdr>
    </w:div>
    <w:div w:id="394210155">
      <w:bodyDiv w:val="1"/>
      <w:marLeft w:val="0"/>
      <w:marRight w:val="0"/>
      <w:marTop w:val="0"/>
      <w:marBottom w:val="0"/>
      <w:divBdr>
        <w:top w:val="none" w:sz="0" w:space="0" w:color="auto"/>
        <w:left w:val="none" w:sz="0" w:space="0" w:color="auto"/>
        <w:bottom w:val="none" w:sz="0" w:space="0" w:color="auto"/>
        <w:right w:val="none" w:sz="0" w:space="0" w:color="auto"/>
      </w:divBdr>
    </w:div>
    <w:div w:id="397753961">
      <w:bodyDiv w:val="1"/>
      <w:marLeft w:val="0"/>
      <w:marRight w:val="0"/>
      <w:marTop w:val="0"/>
      <w:marBottom w:val="0"/>
      <w:divBdr>
        <w:top w:val="none" w:sz="0" w:space="0" w:color="auto"/>
        <w:left w:val="none" w:sz="0" w:space="0" w:color="auto"/>
        <w:bottom w:val="none" w:sz="0" w:space="0" w:color="auto"/>
        <w:right w:val="none" w:sz="0" w:space="0" w:color="auto"/>
      </w:divBdr>
      <w:divsChild>
        <w:div w:id="18967477">
          <w:marLeft w:val="480"/>
          <w:marRight w:val="0"/>
          <w:marTop w:val="0"/>
          <w:marBottom w:val="0"/>
          <w:divBdr>
            <w:top w:val="none" w:sz="0" w:space="0" w:color="auto"/>
            <w:left w:val="none" w:sz="0" w:space="0" w:color="auto"/>
            <w:bottom w:val="none" w:sz="0" w:space="0" w:color="auto"/>
            <w:right w:val="none" w:sz="0" w:space="0" w:color="auto"/>
          </w:divBdr>
        </w:div>
        <w:div w:id="229005832">
          <w:marLeft w:val="480"/>
          <w:marRight w:val="0"/>
          <w:marTop w:val="0"/>
          <w:marBottom w:val="0"/>
          <w:divBdr>
            <w:top w:val="none" w:sz="0" w:space="0" w:color="auto"/>
            <w:left w:val="none" w:sz="0" w:space="0" w:color="auto"/>
            <w:bottom w:val="none" w:sz="0" w:space="0" w:color="auto"/>
            <w:right w:val="none" w:sz="0" w:space="0" w:color="auto"/>
          </w:divBdr>
        </w:div>
        <w:div w:id="306396020">
          <w:marLeft w:val="480"/>
          <w:marRight w:val="0"/>
          <w:marTop w:val="0"/>
          <w:marBottom w:val="0"/>
          <w:divBdr>
            <w:top w:val="none" w:sz="0" w:space="0" w:color="auto"/>
            <w:left w:val="none" w:sz="0" w:space="0" w:color="auto"/>
            <w:bottom w:val="none" w:sz="0" w:space="0" w:color="auto"/>
            <w:right w:val="none" w:sz="0" w:space="0" w:color="auto"/>
          </w:divBdr>
        </w:div>
        <w:div w:id="383599122">
          <w:marLeft w:val="480"/>
          <w:marRight w:val="0"/>
          <w:marTop w:val="0"/>
          <w:marBottom w:val="0"/>
          <w:divBdr>
            <w:top w:val="none" w:sz="0" w:space="0" w:color="auto"/>
            <w:left w:val="none" w:sz="0" w:space="0" w:color="auto"/>
            <w:bottom w:val="none" w:sz="0" w:space="0" w:color="auto"/>
            <w:right w:val="none" w:sz="0" w:space="0" w:color="auto"/>
          </w:divBdr>
        </w:div>
        <w:div w:id="474493688">
          <w:marLeft w:val="480"/>
          <w:marRight w:val="0"/>
          <w:marTop w:val="0"/>
          <w:marBottom w:val="0"/>
          <w:divBdr>
            <w:top w:val="none" w:sz="0" w:space="0" w:color="auto"/>
            <w:left w:val="none" w:sz="0" w:space="0" w:color="auto"/>
            <w:bottom w:val="none" w:sz="0" w:space="0" w:color="auto"/>
            <w:right w:val="none" w:sz="0" w:space="0" w:color="auto"/>
          </w:divBdr>
        </w:div>
        <w:div w:id="528177147">
          <w:marLeft w:val="480"/>
          <w:marRight w:val="0"/>
          <w:marTop w:val="0"/>
          <w:marBottom w:val="0"/>
          <w:divBdr>
            <w:top w:val="none" w:sz="0" w:space="0" w:color="auto"/>
            <w:left w:val="none" w:sz="0" w:space="0" w:color="auto"/>
            <w:bottom w:val="none" w:sz="0" w:space="0" w:color="auto"/>
            <w:right w:val="none" w:sz="0" w:space="0" w:color="auto"/>
          </w:divBdr>
        </w:div>
        <w:div w:id="543324047">
          <w:marLeft w:val="480"/>
          <w:marRight w:val="0"/>
          <w:marTop w:val="0"/>
          <w:marBottom w:val="0"/>
          <w:divBdr>
            <w:top w:val="none" w:sz="0" w:space="0" w:color="auto"/>
            <w:left w:val="none" w:sz="0" w:space="0" w:color="auto"/>
            <w:bottom w:val="none" w:sz="0" w:space="0" w:color="auto"/>
            <w:right w:val="none" w:sz="0" w:space="0" w:color="auto"/>
          </w:divBdr>
        </w:div>
        <w:div w:id="568658563">
          <w:marLeft w:val="480"/>
          <w:marRight w:val="0"/>
          <w:marTop w:val="0"/>
          <w:marBottom w:val="0"/>
          <w:divBdr>
            <w:top w:val="none" w:sz="0" w:space="0" w:color="auto"/>
            <w:left w:val="none" w:sz="0" w:space="0" w:color="auto"/>
            <w:bottom w:val="none" w:sz="0" w:space="0" w:color="auto"/>
            <w:right w:val="none" w:sz="0" w:space="0" w:color="auto"/>
          </w:divBdr>
        </w:div>
        <w:div w:id="816653893">
          <w:marLeft w:val="480"/>
          <w:marRight w:val="0"/>
          <w:marTop w:val="0"/>
          <w:marBottom w:val="0"/>
          <w:divBdr>
            <w:top w:val="none" w:sz="0" w:space="0" w:color="auto"/>
            <w:left w:val="none" w:sz="0" w:space="0" w:color="auto"/>
            <w:bottom w:val="none" w:sz="0" w:space="0" w:color="auto"/>
            <w:right w:val="none" w:sz="0" w:space="0" w:color="auto"/>
          </w:divBdr>
        </w:div>
        <w:div w:id="830756242">
          <w:marLeft w:val="480"/>
          <w:marRight w:val="0"/>
          <w:marTop w:val="0"/>
          <w:marBottom w:val="0"/>
          <w:divBdr>
            <w:top w:val="none" w:sz="0" w:space="0" w:color="auto"/>
            <w:left w:val="none" w:sz="0" w:space="0" w:color="auto"/>
            <w:bottom w:val="none" w:sz="0" w:space="0" w:color="auto"/>
            <w:right w:val="none" w:sz="0" w:space="0" w:color="auto"/>
          </w:divBdr>
        </w:div>
        <w:div w:id="947588585">
          <w:marLeft w:val="480"/>
          <w:marRight w:val="0"/>
          <w:marTop w:val="0"/>
          <w:marBottom w:val="0"/>
          <w:divBdr>
            <w:top w:val="none" w:sz="0" w:space="0" w:color="auto"/>
            <w:left w:val="none" w:sz="0" w:space="0" w:color="auto"/>
            <w:bottom w:val="none" w:sz="0" w:space="0" w:color="auto"/>
            <w:right w:val="none" w:sz="0" w:space="0" w:color="auto"/>
          </w:divBdr>
        </w:div>
        <w:div w:id="1029451696">
          <w:marLeft w:val="480"/>
          <w:marRight w:val="0"/>
          <w:marTop w:val="0"/>
          <w:marBottom w:val="0"/>
          <w:divBdr>
            <w:top w:val="none" w:sz="0" w:space="0" w:color="auto"/>
            <w:left w:val="none" w:sz="0" w:space="0" w:color="auto"/>
            <w:bottom w:val="none" w:sz="0" w:space="0" w:color="auto"/>
            <w:right w:val="none" w:sz="0" w:space="0" w:color="auto"/>
          </w:divBdr>
        </w:div>
        <w:div w:id="1058744500">
          <w:marLeft w:val="480"/>
          <w:marRight w:val="0"/>
          <w:marTop w:val="0"/>
          <w:marBottom w:val="0"/>
          <w:divBdr>
            <w:top w:val="none" w:sz="0" w:space="0" w:color="auto"/>
            <w:left w:val="none" w:sz="0" w:space="0" w:color="auto"/>
            <w:bottom w:val="none" w:sz="0" w:space="0" w:color="auto"/>
            <w:right w:val="none" w:sz="0" w:space="0" w:color="auto"/>
          </w:divBdr>
        </w:div>
        <w:div w:id="1105274823">
          <w:marLeft w:val="480"/>
          <w:marRight w:val="0"/>
          <w:marTop w:val="0"/>
          <w:marBottom w:val="0"/>
          <w:divBdr>
            <w:top w:val="none" w:sz="0" w:space="0" w:color="auto"/>
            <w:left w:val="none" w:sz="0" w:space="0" w:color="auto"/>
            <w:bottom w:val="none" w:sz="0" w:space="0" w:color="auto"/>
            <w:right w:val="none" w:sz="0" w:space="0" w:color="auto"/>
          </w:divBdr>
        </w:div>
        <w:div w:id="1231502618">
          <w:marLeft w:val="480"/>
          <w:marRight w:val="0"/>
          <w:marTop w:val="0"/>
          <w:marBottom w:val="0"/>
          <w:divBdr>
            <w:top w:val="none" w:sz="0" w:space="0" w:color="auto"/>
            <w:left w:val="none" w:sz="0" w:space="0" w:color="auto"/>
            <w:bottom w:val="none" w:sz="0" w:space="0" w:color="auto"/>
            <w:right w:val="none" w:sz="0" w:space="0" w:color="auto"/>
          </w:divBdr>
        </w:div>
        <w:div w:id="1303002066">
          <w:marLeft w:val="480"/>
          <w:marRight w:val="0"/>
          <w:marTop w:val="0"/>
          <w:marBottom w:val="0"/>
          <w:divBdr>
            <w:top w:val="none" w:sz="0" w:space="0" w:color="auto"/>
            <w:left w:val="none" w:sz="0" w:space="0" w:color="auto"/>
            <w:bottom w:val="none" w:sz="0" w:space="0" w:color="auto"/>
            <w:right w:val="none" w:sz="0" w:space="0" w:color="auto"/>
          </w:divBdr>
        </w:div>
        <w:div w:id="1370718125">
          <w:marLeft w:val="480"/>
          <w:marRight w:val="0"/>
          <w:marTop w:val="0"/>
          <w:marBottom w:val="0"/>
          <w:divBdr>
            <w:top w:val="none" w:sz="0" w:space="0" w:color="auto"/>
            <w:left w:val="none" w:sz="0" w:space="0" w:color="auto"/>
            <w:bottom w:val="none" w:sz="0" w:space="0" w:color="auto"/>
            <w:right w:val="none" w:sz="0" w:space="0" w:color="auto"/>
          </w:divBdr>
        </w:div>
        <w:div w:id="1454205347">
          <w:marLeft w:val="480"/>
          <w:marRight w:val="0"/>
          <w:marTop w:val="0"/>
          <w:marBottom w:val="0"/>
          <w:divBdr>
            <w:top w:val="none" w:sz="0" w:space="0" w:color="auto"/>
            <w:left w:val="none" w:sz="0" w:space="0" w:color="auto"/>
            <w:bottom w:val="none" w:sz="0" w:space="0" w:color="auto"/>
            <w:right w:val="none" w:sz="0" w:space="0" w:color="auto"/>
          </w:divBdr>
        </w:div>
        <w:div w:id="1549994560">
          <w:marLeft w:val="480"/>
          <w:marRight w:val="0"/>
          <w:marTop w:val="0"/>
          <w:marBottom w:val="0"/>
          <w:divBdr>
            <w:top w:val="none" w:sz="0" w:space="0" w:color="auto"/>
            <w:left w:val="none" w:sz="0" w:space="0" w:color="auto"/>
            <w:bottom w:val="none" w:sz="0" w:space="0" w:color="auto"/>
            <w:right w:val="none" w:sz="0" w:space="0" w:color="auto"/>
          </w:divBdr>
        </w:div>
        <w:div w:id="1643578477">
          <w:marLeft w:val="480"/>
          <w:marRight w:val="0"/>
          <w:marTop w:val="0"/>
          <w:marBottom w:val="0"/>
          <w:divBdr>
            <w:top w:val="none" w:sz="0" w:space="0" w:color="auto"/>
            <w:left w:val="none" w:sz="0" w:space="0" w:color="auto"/>
            <w:bottom w:val="none" w:sz="0" w:space="0" w:color="auto"/>
            <w:right w:val="none" w:sz="0" w:space="0" w:color="auto"/>
          </w:divBdr>
        </w:div>
        <w:div w:id="1644047230">
          <w:marLeft w:val="480"/>
          <w:marRight w:val="0"/>
          <w:marTop w:val="0"/>
          <w:marBottom w:val="0"/>
          <w:divBdr>
            <w:top w:val="none" w:sz="0" w:space="0" w:color="auto"/>
            <w:left w:val="none" w:sz="0" w:space="0" w:color="auto"/>
            <w:bottom w:val="none" w:sz="0" w:space="0" w:color="auto"/>
            <w:right w:val="none" w:sz="0" w:space="0" w:color="auto"/>
          </w:divBdr>
        </w:div>
        <w:div w:id="1689402237">
          <w:marLeft w:val="480"/>
          <w:marRight w:val="0"/>
          <w:marTop w:val="0"/>
          <w:marBottom w:val="0"/>
          <w:divBdr>
            <w:top w:val="none" w:sz="0" w:space="0" w:color="auto"/>
            <w:left w:val="none" w:sz="0" w:space="0" w:color="auto"/>
            <w:bottom w:val="none" w:sz="0" w:space="0" w:color="auto"/>
            <w:right w:val="none" w:sz="0" w:space="0" w:color="auto"/>
          </w:divBdr>
        </w:div>
        <w:div w:id="1766531192">
          <w:marLeft w:val="480"/>
          <w:marRight w:val="0"/>
          <w:marTop w:val="0"/>
          <w:marBottom w:val="0"/>
          <w:divBdr>
            <w:top w:val="none" w:sz="0" w:space="0" w:color="auto"/>
            <w:left w:val="none" w:sz="0" w:space="0" w:color="auto"/>
            <w:bottom w:val="none" w:sz="0" w:space="0" w:color="auto"/>
            <w:right w:val="none" w:sz="0" w:space="0" w:color="auto"/>
          </w:divBdr>
        </w:div>
        <w:div w:id="2053192063">
          <w:marLeft w:val="480"/>
          <w:marRight w:val="0"/>
          <w:marTop w:val="0"/>
          <w:marBottom w:val="0"/>
          <w:divBdr>
            <w:top w:val="none" w:sz="0" w:space="0" w:color="auto"/>
            <w:left w:val="none" w:sz="0" w:space="0" w:color="auto"/>
            <w:bottom w:val="none" w:sz="0" w:space="0" w:color="auto"/>
            <w:right w:val="none" w:sz="0" w:space="0" w:color="auto"/>
          </w:divBdr>
        </w:div>
        <w:div w:id="2092505504">
          <w:marLeft w:val="480"/>
          <w:marRight w:val="0"/>
          <w:marTop w:val="0"/>
          <w:marBottom w:val="0"/>
          <w:divBdr>
            <w:top w:val="none" w:sz="0" w:space="0" w:color="auto"/>
            <w:left w:val="none" w:sz="0" w:space="0" w:color="auto"/>
            <w:bottom w:val="none" w:sz="0" w:space="0" w:color="auto"/>
            <w:right w:val="none" w:sz="0" w:space="0" w:color="auto"/>
          </w:divBdr>
        </w:div>
      </w:divsChild>
    </w:div>
    <w:div w:id="412555359">
      <w:bodyDiv w:val="1"/>
      <w:marLeft w:val="0"/>
      <w:marRight w:val="0"/>
      <w:marTop w:val="0"/>
      <w:marBottom w:val="0"/>
      <w:divBdr>
        <w:top w:val="none" w:sz="0" w:space="0" w:color="auto"/>
        <w:left w:val="none" w:sz="0" w:space="0" w:color="auto"/>
        <w:bottom w:val="none" w:sz="0" w:space="0" w:color="auto"/>
        <w:right w:val="none" w:sz="0" w:space="0" w:color="auto"/>
      </w:divBdr>
      <w:divsChild>
        <w:div w:id="2705779">
          <w:marLeft w:val="480"/>
          <w:marRight w:val="0"/>
          <w:marTop w:val="0"/>
          <w:marBottom w:val="0"/>
          <w:divBdr>
            <w:top w:val="none" w:sz="0" w:space="0" w:color="auto"/>
            <w:left w:val="none" w:sz="0" w:space="0" w:color="auto"/>
            <w:bottom w:val="none" w:sz="0" w:space="0" w:color="auto"/>
            <w:right w:val="none" w:sz="0" w:space="0" w:color="auto"/>
          </w:divBdr>
        </w:div>
        <w:div w:id="21172723">
          <w:marLeft w:val="480"/>
          <w:marRight w:val="0"/>
          <w:marTop w:val="0"/>
          <w:marBottom w:val="0"/>
          <w:divBdr>
            <w:top w:val="none" w:sz="0" w:space="0" w:color="auto"/>
            <w:left w:val="none" w:sz="0" w:space="0" w:color="auto"/>
            <w:bottom w:val="none" w:sz="0" w:space="0" w:color="auto"/>
            <w:right w:val="none" w:sz="0" w:space="0" w:color="auto"/>
          </w:divBdr>
        </w:div>
        <w:div w:id="350643418">
          <w:marLeft w:val="480"/>
          <w:marRight w:val="0"/>
          <w:marTop w:val="0"/>
          <w:marBottom w:val="0"/>
          <w:divBdr>
            <w:top w:val="none" w:sz="0" w:space="0" w:color="auto"/>
            <w:left w:val="none" w:sz="0" w:space="0" w:color="auto"/>
            <w:bottom w:val="none" w:sz="0" w:space="0" w:color="auto"/>
            <w:right w:val="none" w:sz="0" w:space="0" w:color="auto"/>
          </w:divBdr>
        </w:div>
        <w:div w:id="407117149">
          <w:marLeft w:val="480"/>
          <w:marRight w:val="0"/>
          <w:marTop w:val="0"/>
          <w:marBottom w:val="0"/>
          <w:divBdr>
            <w:top w:val="none" w:sz="0" w:space="0" w:color="auto"/>
            <w:left w:val="none" w:sz="0" w:space="0" w:color="auto"/>
            <w:bottom w:val="none" w:sz="0" w:space="0" w:color="auto"/>
            <w:right w:val="none" w:sz="0" w:space="0" w:color="auto"/>
          </w:divBdr>
        </w:div>
        <w:div w:id="663052152">
          <w:marLeft w:val="480"/>
          <w:marRight w:val="0"/>
          <w:marTop w:val="0"/>
          <w:marBottom w:val="0"/>
          <w:divBdr>
            <w:top w:val="none" w:sz="0" w:space="0" w:color="auto"/>
            <w:left w:val="none" w:sz="0" w:space="0" w:color="auto"/>
            <w:bottom w:val="none" w:sz="0" w:space="0" w:color="auto"/>
            <w:right w:val="none" w:sz="0" w:space="0" w:color="auto"/>
          </w:divBdr>
        </w:div>
        <w:div w:id="807894510">
          <w:marLeft w:val="480"/>
          <w:marRight w:val="0"/>
          <w:marTop w:val="0"/>
          <w:marBottom w:val="0"/>
          <w:divBdr>
            <w:top w:val="none" w:sz="0" w:space="0" w:color="auto"/>
            <w:left w:val="none" w:sz="0" w:space="0" w:color="auto"/>
            <w:bottom w:val="none" w:sz="0" w:space="0" w:color="auto"/>
            <w:right w:val="none" w:sz="0" w:space="0" w:color="auto"/>
          </w:divBdr>
        </w:div>
        <w:div w:id="919020363">
          <w:marLeft w:val="480"/>
          <w:marRight w:val="0"/>
          <w:marTop w:val="0"/>
          <w:marBottom w:val="0"/>
          <w:divBdr>
            <w:top w:val="none" w:sz="0" w:space="0" w:color="auto"/>
            <w:left w:val="none" w:sz="0" w:space="0" w:color="auto"/>
            <w:bottom w:val="none" w:sz="0" w:space="0" w:color="auto"/>
            <w:right w:val="none" w:sz="0" w:space="0" w:color="auto"/>
          </w:divBdr>
        </w:div>
        <w:div w:id="1157068445">
          <w:marLeft w:val="480"/>
          <w:marRight w:val="0"/>
          <w:marTop w:val="0"/>
          <w:marBottom w:val="0"/>
          <w:divBdr>
            <w:top w:val="none" w:sz="0" w:space="0" w:color="auto"/>
            <w:left w:val="none" w:sz="0" w:space="0" w:color="auto"/>
            <w:bottom w:val="none" w:sz="0" w:space="0" w:color="auto"/>
            <w:right w:val="none" w:sz="0" w:space="0" w:color="auto"/>
          </w:divBdr>
        </w:div>
        <w:div w:id="1312370651">
          <w:marLeft w:val="480"/>
          <w:marRight w:val="0"/>
          <w:marTop w:val="0"/>
          <w:marBottom w:val="0"/>
          <w:divBdr>
            <w:top w:val="none" w:sz="0" w:space="0" w:color="auto"/>
            <w:left w:val="none" w:sz="0" w:space="0" w:color="auto"/>
            <w:bottom w:val="none" w:sz="0" w:space="0" w:color="auto"/>
            <w:right w:val="none" w:sz="0" w:space="0" w:color="auto"/>
          </w:divBdr>
        </w:div>
        <w:div w:id="1562979722">
          <w:marLeft w:val="480"/>
          <w:marRight w:val="0"/>
          <w:marTop w:val="0"/>
          <w:marBottom w:val="0"/>
          <w:divBdr>
            <w:top w:val="none" w:sz="0" w:space="0" w:color="auto"/>
            <w:left w:val="none" w:sz="0" w:space="0" w:color="auto"/>
            <w:bottom w:val="none" w:sz="0" w:space="0" w:color="auto"/>
            <w:right w:val="none" w:sz="0" w:space="0" w:color="auto"/>
          </w:divBdr>
        </w:div>
        <w:div w:id="1877545411">
          <w:marLeft w:val="480"/>
          <w:marRight w:val="0"/>
          <w:marTop w:val="0"/>
          <w:marBottom w:val="0"/>
          <w:divBdr>
            <w:top w:val="none" w:sz="0" w:space="0" w:color="auto"/>
            <w:left w:val="none" w:sz="0" w:space="0" w:color="auto"/>
            <w:bottom w:val="none" w:sz="0" w:space="0" w:color="auto"/>
            <w:right w:val="none" w:sz="0" w:space="0" w:color="auto"/>
          </w:divBdr>
        </w:div>
        <w:div w:id="1975792412">
          <w:marLeft w:val="480"/>
          <w:marRight w:val="0"/>
          <w:marTop w:val="0"/>
          <w:marBottom w:val="0"/>
          <w:divBdr>
            <w:top w:val="none" w:sz="0" w:space="0" w:color="auto"/>
            <w:left w:val="none" w:sz="0" w:space="0" w:color="auto"/>
            <w:bottom w:val="none" w:sz="0" w:space="0" w:color="auto"/>
            <w:right w:val="none" w:sz="0" w:space="0" w:color="auto"/>
          </w:divBdr>
        </w:div>
        <w:div w:id="2076271320">
          <w:marLeft w:val="480"/>
          <w:marRight w:val="0"/>
          <w:marTop w:val="0"/>
          <w:marBottom w:val="0"/>
          <w:divBdr>
            <w:top w:val="none" w:sz="0" w:space="0" w:color="auto"/>
            <w:left w:val="none" w:sz="0" w:space="0" w:color="auto"/>
            <w:bottom w:val="none" w:sz="0" w:space="0" w:color="auto"/>
            <w:right w:val="none" w:sz="0" w:space="0" w:color="auto"/>
          </w:divBdr>
        </w:div>
      </w:divsChild>
    </w:div>
    <w:div w:id="415246773">
      <w:bodyDiv w:val="1"/>
      <w:marLeft w:val="0"/>
      <w:marRight w:val="0"/>
      <w:marTop w:val="0"/>
      <w:marBottom w:val="0"/>
      <w:divBdr>
        <w:top w:val="none" w:sz="0" w:space="0" w:color="auto"/>
        <w:left w:val="none" w:sz="0" w:space="0" w:color="auto"/>
        <w:bottom w:val="none" w:sz="0" w:space="0" w:color="auto"/>
        <w:right w:val="none" w:sz="0" w:space="0" w:color="auto"/>
      </w:divBdr>
    </w:div>
    <w:div w:id="419832913">
      <w:bodyDiv w:val="1"/>
      <w:marLeft w:val="0"/>
      <w:marRight w:val="0"/>
      <w:marTop w:val="0"/>
      <w:marBottom w:val="0"/>
      <w:divBdr>
        <w:top w:val="none" w:sz="0" w:space="0" w:color="auto"/>
        <w:left w:val="none" w:sz="0" w:space="0" w:color="auto"/>
        <w:bottom w:val="none" w:sz="0" w:space="0" w:color="auto"/>
        <w:right w:val="none" w:sz="0" w:space="0" w:color="auto"/>
      </w:divBdr>
    </w:div>
    <w:div w:id="422847159">
      <w:bodyDiv w:val="1"/>
      <w:marLeft w:val="0"/>
      <w:marRight w:val="0"/>
      <w:marTop w:val="0"/>
      <w:marBottom w:val="0"/>
      <w:divBdr>
        <w:top w:val="none" w:sz="0" w:space="0" w:color="auto"/>
        <w:left w:val="none" w:sz="0" w:space="0" w:color="auto"/>
        <w:bottom w:val="none" w:sz="0" w:space="0" w:color="auto"/>
        <w:right w:val="none" w:sz="0" w:space="0" w:color="auto"/>
      </w:divBdr>
    </w:div>
    <w:div w:id="433667418">
      <w:bodyDiv w:val="1"/>
      <w:marLeft w:val="0"/>
      <w:marRight w:val="0"/>
      <w:marTop w:val="0"/>
      <w:marBottom w:val="0"/>
      <w:divBdr>
        <w:top w:val="none" w:sz="0" w:space="0" w:color="auto"/>
        <w:left w:val="none" w:sz="0" w:space="0" w:color="auto"/>
        <w:bottom w:val="none" w:sz="0" w:space="0" w:color="auto"/>
        <w:right w:val="none" w:sz="0" w:space="0" w:color="auto"/>
      </w:divBdr>
      <w:divsChild>
        <w:div w:id="113640534">
          <w:marLeft w:val="480"/>
          <w:marRight w:val="0"/>
          <w:marTop w:val="0"/>
          <w:marBottom w:val="0"/>
          <w:divBdr>
            <w:top w:val="none" w:sz="0" w:space="0" w:color="auto"/>
            <w:left w:val="none" w:sz="0" w:space="0" w:color="auto"/>
            <w:bottom w:val="none" w:sz="0" w:space="0" w:color="auto"/>
            <w:right w:val="none" w:sz="0" w:space="0" w:color="auto"/>
          </w:divBdr>
        </w:div>
        <w:div w:id="520316628">
          <w:marLeft w:val="480"/>
          <w:marRight w:val="0"/>
          <w:marTop w:val="0"/>
          <w:marBottom w:val="0"/>
          <w:divBdr>
            <w:top w:val="none" w:sz="0" w:space="0" w:color="auto"/>
            <w:left w:val="none" w:sz="0" w:space="0" w:color="auto"/>
            <w:bottom w:val="none" w:sz="0" w:space="0" w:color="auto"/>
            <w:right w:val="none" w:sz="0" w:space="0" w:color="auto"/>
          </w:divBdr>
        </w:div>
        <w:div w:id="634025680">
          <w:marLeft w:val="480"/>
          <w:marRight w:val="0"/>
          <w:marTop w:val="0"/>
          <w:marBottom w:val="0"/>
          <w:divBdr>
            <w:top w:val="none" w:sz="0" w:space="0" w:color="auto"/>
            <w:left w:val="none" w:sz="0" w:space="0" w:color="auto"/>
            <w:bottom w:val="none" w:sz="0" w:space="0" w:color="auto"/>
            <w:right w:val="none" w:sz="0" w:space="0" w:color="auto"/>
          </w:divBdr>
        </w:div>
        <w:div w:id="701443820">
          <w:marLeft w:val="480"/>
          <w:marRight w:val="0"/>
          <w:marTop w:val="0"/>
          <w:marBottom w:val="0"/>
          <w:divBdr>
            <w:top w:val="none" w:sz="0" w:space="0" w:color="auto"/>
            <w:left w:val="none" w:sz="0" w:space="0" w:color="auto"/>
            <w:bottom w:val="none" w:sz="0" w:space="0" w:color="auto"/>
            <w:right w:val="none" w:sz="0" w:space="0" w:color="auto"/>
          </w:divBdr>
        </w:div>
        <w:div w:id="1192374548">
          <w:marLeft w:val="480"/>
          <w:marRight w:val="0"/>
          <w:marTop w:val="0"/>
          <w:marBottom w:val="0"/>
          <w:divBdr>
            <w:top w:val="none" w:sz="0" w:space="0" w:color="auto"/>
            <w:left w:val="none" w:sz="0" w:space="0" w:color="auto"/>
            <w:bottom w:val="none" w:sz="0" w:space="0" w:color="auto"/>
            <w:right w:val="none" w:sz="0" w:space="0" w:color="auto"/>
          </w:divBdr>
        </w:div>
        <w:div w:id="1757632139">
          <w:marLeft w:val="480"/>
          <w:marRight w:val="0"/>
          <w:marTop w:val="0"/>
          <w:marBottom w:val="0"/>
          <w:divBdr>
            <w:top w:val="none" w:sz="0" w:space="0" w:color="auto"/>
            <w:left w:val="none" w:sz="0" w:space="0" w:color="auto"/>
            <w:bottom w:val="none" w:sz="0" w:space="0" w:color="auto"/>
            <w:right w:val="none" w:sz="0" w:space="0" w:color="auto"/>
          </w:divBdr>
        </w:div>
        <w:div w:id="1898543427">
          <w:marLeft w:val="480"/>
          <w:marRight w:val="0"/>
          <w:marTop w:val="0"/>
          <w:marBottom w:val="0"/>
          <w:divBdr>
            <w:top w:val="none" w:sz="0" w:space="0" w:color="auto"/>
            <w:left w:val="none" w:sz="0" w:space="0" w:color="auto"/>
            <w:bottom w:val="none" w:sz="0" w:space="0" w:color="auto"/>
            <w:right w:val="none" w:sz="0" w:space="0" w:color="auto"/>
          </w:divBdr>
        </w:div>
      </w:divsChild>
    </w:div>
    <w:div w:id="438569042">
      <w:bodyDiv w:val="1"/>
      <w:marLeft w:val="0"/>
      <w:marRight w:val="0"/>
      <w:marTop w:val="0"/>
      <w:marBottom w:val="0"/>
      <w:divBdr>
        <w:top w:val="none" w:sz="0" w:space="0" w:color="auto"/>
        <w:left w:val="none" w:sz="0" w:space="0" w:color="auto"/>
        <w:bottom w:val="none" w:sz="0" w:space="0" w:color="auto"/>
        <w:right w:val="none" w:sz="0" w:space="0" w:color="auto"/>
      </w:divBdr>
      <w:divsChild>
        <w:div w:id="686445174">
          <w:marLeft w:val="480"/>
          <w:marRight w:val="0"/>
          <w:marTop w:val="0"/>
          <w:marBottom w:val="0"/>
          <w:divBdr>
            <w:top w:val="none" w:sz="0" w:space="0" w:color="auto"/>
            <w:left w:val="none" w:sz="0" w:space="0" w:color="auto"/>
            <w:bottom w:val="none" w:sz="0" w:space="0" w:color="auto"/>
            <w:right w:val="none" w:sz="0" w:space="0" w:color="auto"/>
          </w:divBdr>
        </w:div>
        <w:div w:id="692994056">
          <w:marLeft w:val="480"/>
          <w:marRight w:val="0"/>
          <w:marTop w:val="0"/>
          <w:marBottom w:val="0"/>
          <w:divBdr>
            <w:top w:val="none" w:sz="0" w:space="0" w:color="auto"/>
            <w:left w:val="none" w:sz="0" w:space="0" w:color="auto"/>
            <w:bottom w:val="none" w:sz="0" w:space="0" w:color="auto"/>
            <w:right w:val="none" w:sz="0" w:space="0" w:color="auto"/>
          </w:divBdr>
        </w:div>
        <w:div w:id="693068883">
          <w:marLeft w:val="480"/>
          <w:marRight w:val="0"/>
          <w:marTop w:val="0"/>
          <w:marBottom w:val="0"/>
          <w:divBdr>
            <w:top w:val="none" w:sz="0" w:space="0" w:color="auto"/>
            <w:left w:val="none" w:sz="0" w:space="0" w:color="auto"/>
            <w:bottom w:val="none" w:sz="0" w:space="0" w:color="auto"/>
            <w:right w:val="none" w:sz="0" w:space="0" w:color="auto"/>
          </w:divBdr>
        </w:div>
        <w:div w:id="1802069871">
          <w:marLeft w:val="480"/>
          <w:marRight w:val="0"/>
          <w:marTop w:val="0"/>
          <w:marBottom w:val="0"/>
          <w:divBdr>
            <w:top w:val="none" w:sz="0" w:space="0" w:color="auto"/>
            <w:left w:val="none" w:sz="0" w:space="0" w:color="auto"/>
            <w:bottom w:val="none" w:sz="0" w:space="0" w:color="auto"/>
            <w:right w:val="none" w:sz="0" w:space="0" w:color="auto"/>
          </w:divBdr>
        </w:div>
        <w:div w:id="2048795471">
          <w:marLeft w:val="480"/>
          <w:marRight w:val="0"/>
          <w:marTop w:val="0"/>
          <w:marBottom w:val="0"/>
          <w:divBdr>
            <w:top w:val="none" w:sz="0" w:space="0" w:color="auto"/>
            <w:left w:val="none" w:sz="0" w:space="0" w:color="auto"/>
            <w:bottom w:val="none" w:sz="0" w:space="0" w:color="auto"/>
            <w:right w:val="none" w:sz="0" w:space="0" w:color="auto"/>
          </w:divBdr>
        </w:div>
      </w:divsChild>
    </w:div>
    <w:div w:id="440152978">
      <w:bodyDiv w:val="1"/>
      <w:marLeft w:val="0"/>
      <w:marRight w:val="0"/>
      <w:marTop w:val="0"/>
      <w:marBottom w:val="0"/>
      <w:divBdr>
        <w:top w:val="none" w:sz="0" w:space="0" w:color="auto"/>
        <w:left w:val="none" w:sz="0" w:space="0" w:color="auto"/>
        <w:bottom w:val="none" w:sz="0" w:space="0" w:color="auto"/>
        <w:right w:val="none" w:sz="0" w:space="0" w:color="auto"/>
      </w:divBdr>
    </w:div>
    <w:div w:id="442505781">
      <w:bodyDiv w:val="1"/>
      <w:marLeft w:val="0"/>
      <w:marRight w:val="0"/>
      <w:marTop w:val="0"/>
      <w:marBottom w:val="0"/>
      <w:divBdr>
        <w:top w:val="none" w:sz="0" w:space="0" w:color="auto"/>
        <w:left w:val="none" w:sz="0" w:space="0" w:color="auto"/>
        <w:bottom w:val="none" w:sz="0" w:space="0" w:color="auto"/>
        <w:right w:val="none" w:sz="0" w:space="0" w:color="auto"/>
      </w:divBdr>
      <w:divsChild>
        <w:div w:id="7097972">
          <w:marLeft w:val="480"/>
          <w:marRight w:val="0"/>
          <w:marTop w:val="0"/>
          <w:marBottom w:val="0"/>
          <w:divBdr>
            <w:top w:val="none" w:sz="0" w:space="0" w:color="auto"/>
            <w:left w:val="none" w:sz="0" w:space="0" w:color="auto"/>
            <w:bottom w:val="none" w:sz="0" w:space="0" w:color="auto"/>
            <w:right w:val="none" w:sz="0" w:space="0" w:color="auto"/>
          </w:divBdr>
        </w:div>
        <w:div w:id="39475893">
          <w:marLeft w:val="480"/>
          <w:marRight w:val="0"/>
          <w:marTop w:val="0"/>
          <w:marBottom w:val="0"/>
          <w:divBdr>
            <w:top w:val="none" w:sz="0" w:space="0" w:color="auto"/>
            <w:left w:val="none" w:sz="0" w:space="0" w:color="auto"/>
            <w:bottom w:val="none" w:sz="0" w:space="0" w:color="auto"/>
            <w:right w:val="none" w:sz="0" w:space="0" w:color="auto"/>
          </w:divBdr>
        </w:div>
        <w:div w:id="60636675">
          <w:marLeft w:val="480"/>
          <w:marRight w:val="0"/>
          <w:marTop w:val="0"/>
          <w:marBottom w:val="0"/>
          <w:divBdr>
            <w:top w:val="none" w:sz="0" w:space="0" w:color="auto"/>
            <w:left w:val="none" w:sz="0" w:space="0" w:color="auto"/>
            <w:bottom w:val="none" w:sz="0" w:space="0" w:color="auto"/>
            <w:right w:val="none" w:sz="0" w:space="0" w:color="auto"/>
          </w:divBdr>
        </w:div>
        <w:div w:id="67582726">
          <w:marLeft w:val="480"/>
          <w:marRight w:val="0"/>
          <w:marTop w:val="0"/>
          <w:marBottom w:val="0"/>
          <w:divBdr>
            <w:top w:val="none" w:sz="0" w:space="0" w:color="auto"/>
            <w:left w:val="none" w:sz="0" w:space="0" w:color="auto"/>
            <w:bottom w:val="none" w:sz="0" w:space="0" w:color="auto"/>
            <w:right w:val="none" w:sz="0" w:space="0" w:color="auto"/>
          </w:divBdr>
        </w:div>
        <w:div w:id="104424176">
          <w:marLeft w:val="480"/>
          <w:marRight w:val="0"/>
          <w:marTop w:val="0"/>
          <w:marBottom w:val="0"/>
          <w:divBdr>
            <w:top w:val="none" w:sz="0" w:space="0" w:color="auto"/>
            <w:left w:val="none" w:sz="0" w:space="0" w:color="auto"/>
            <w:bottom w:val="none" w:sz="0" w:space="0" w:color="auto"/>
            <w:right w:val="none" w:sz="0" w:space="0" w:color="auto"/>
          </w:divBdr>
        </w:div>
        <w:div w:id="107361968">
          <w:marLeft w:val="480"/>
          <w:marRight w:val="0"/>
          <w:marTop w:val="0"/>
          <w:marBottom w:val="0"/>
          <w:divBdr>
            <w:top w:val="none" w:sz="0" w:space="0" w:color="auto"/>
            <w:left w:val="none" w:sz="0" w:space="0" w:color="auto"/>
            <w:bottom w:val="none" w:sz="0" w:space="0" w:color="auto"/>
            <w:right w:val="none" w:sz="0" w:space="0" w:color="auto"/>
          </w:divBdr>
        </w:div>
        <w:div w:id="230118786">
          <w:marLeft w:val="480"/>
          <w:marRight w:val="0"/>
          <w:marTop w:val="0"/>
          <w:marBottom w:val="0"/>
          <w:divBdr>
            <w:top w:val="none" w:sz="0" w:space="0" w:color="auto"/>
            <w:left w:val="none" w:sz="0" w:space="0" w:color="auto"/>
            <w:bottom w:val="none" w:sz="0" w:space="0" w:color="auto"/>
            <w:right w:val="none" w:sz="0" w:space="0" w:color="auto"/>
          </w:divBdr>
        </w:div>
        <w:div w:id="281765373">
          <w:marLeft w:val="480"/>
          <w:marRight w:val="0"/>
          <w:marTop w:val="0"/>
          <w:marBottom w:val="0"/>
          <w:divBdr>
            <w:top w:val="none" w:sz="0" w:space="0" w:color="auto"/>
            <w:left w:val="none" w:sz="0" w:space="0" w:color="auto"/>
            <w:bottom w:val="none" w:sz="0" w:space="0" w:color="auto"/>
            <w:right w:val="none" w:sz="0" w:space="0" w:color="auto"/>
          </w:divBdr>
        </w:div>
        <w:div w:id="404380727">
          <w:marLeft w:val="480"/>
          <w:marRight w:val="0"/>
          <w:marTop w:val="0"/>
          <w:marBottom w:val="0"/>
          <w:divBdr>
            <w:top w:val="none" w:sz="0" w:space="0" w:color="auto"/>
            <w:left w:val="none" w:sz="0" w:space="0" w:color="auto"/>
            <w:bottom w:val="none" w:sz="0" w:space="0" w:color="auto"/>
            <w:right w:val="none" w:sz="0" w:space="0" w:color="auto"/>
          </w:divBdr>
        </w:div>
        <w:div w:id="408310883">
          <w:marLeft w:val="480"/>
          <w:marRight w:val="0"/>
          <w:marTop w:val="0"/>
          <w:marBottom w:val="0"/>
          <w:divBdr>
            <w:top w:val="none" w:sz="0" w:space="0" w:color="auto"/>
            <w:left w:val="none" w:sz="0" w:space="0" w:color="auto"/>
            <w:bottom w:val="none" w:sz="0" w:space="0" w:color="auto"/>
            <w:right w:val="none" w:sz="0" w:space="0" w:color="auto"/>
          </w:divBdr>
        </w:div>
        <w:div w:id="469203975">
          <w:marLeft w:val="480"/>
          <w:marRight w:val="0"/>
          <w:marTop w:val="0"/>
          <w:marBottom w:val="0"/>
          <w:divBdr>
            <w:top w:val="none" w:sz="0" w:space="0" w:color="auto"/>
            <w:left w:val="none" w:sz="0" w:space="0" w:color="auto"/>
            <w:bottom w:val="none" w:sz="0" w:space="0" w:color="auto"/>
            <w:right w:val="none" w:sz="0" w:space="0" w:color="auto"/>
          </w:divBdr>
        </w:div>
        <w:div w:id="732045171">
          <w:marLeft w:val="480"/>
          <w:marRight w:val="0"/>
          <w:marTop w:val="0"/>
          <w:marBottom w:val="0"/>
          <w:divBdr>
            <w:top w:val="none" w:sz="0" w:space="0" w:color="auto"/>
            <w:left w:val="none" w:sz="0" w:space="0" w:color="auto"/>
            <w:bottom w:val="none" w:sz="0" w:space="0" w:color="auto"/>
            <w:right w:val="none" w:sz="0" w:space="0" w:color="auto"/>
          </w:divBdr>
        </w:div>
        <w:div w:id="814832880">
          <w:marLeft w:val="480"/>
          <w:marRight w:val="0"/>
          <w:marTop w:val="0"/>
          <w:marBottom w:val="0"/>
          <w:divBdr>
            <w:top w:val="none" w:sz="0" w:space="0" w:color="auto"/>
            <w:left w:val="none" w:sz="0" w:space="0" w:color="auto"/>
            <w:bottom w:val="none" w:sz="0" w:space="0" w:color="auto"/>
            <w:right w:val="none" w:sz="0" w:space="0" w:color="auto"/>
          </w:divBdr>
        </w:div>
        <w:div w:id="1022828173">
          <w:marLeft w:val="480"/>
          <w:marRight w:val="0"/>
          <w:marTop w:val="0"/>
          <w:marBottom w:val="0"/>
          <w:divBdr>
            <w:top w:val="none" w:sz="0" w:space="0" w:color="auto"/>
            <w:left w:val="none" w:sz="0" w:space="0" w:color="auto"/>
            <w:bottom w:val="none" w:sz="0" w:space="0" w:color="auto"/>
            <w:right w:val="none" w:sz="0" w:space="0" w:color="auto"/>
          </w:divBdr>
        </w:div>
        <w:div w:id="1071972463">
          <w:marLeft w:val="480"/>
          <w:marRight w:val="0"/>
          <w:marTop w:val="0"/>
          <w:marBottom w:val="0"/>
          <w:divBdr>
            <w:top w:val="none" w:sz="0" w:space="0" w:color="auto"/>
            <w:left w:val="none" w:sz="0" w:space="0" w:color="auto"/>
            <w:bottom w:val="none" w:sz="0" w:space="0" w:color="auto"/>
            <w:right w:val="none" w:sz="0" w:space="0" w:color="auto"/>
          </w:divBdr>
        </w:div>
        <w:div w:id="1102843162">
          <w:marLeft w:val="480"/>
          <w:marRight w:val="0"/>
          <w:marTop w:val="0"/>
          <w:marBottom w:val="0"/>
          <w:divBdr>
            <w:top w:val="none" w:sz="0" w:space="0" w:color="auto"/>
            <w:left w:val="none" w:sz="0" w:space="0" w:color="auto"/>
            <w:bottom w:val="none" w:sz="0" w:space="0" w:color="auto"/>
            <w:right w:val="none" w:sz="0" w:space="0" w:color="auto"/>
          </w:divBdr>
        </w:div>
        <w:div w:id="1173715601">
          <w:marLeft w:val="480"/>
          <w:marRight w:val="0"/>
          <w:marTop w:val="0"/>
          <w:marBottom w:val="0"/>
          <w:divBdr>
            <w:top w:val="none" w:sz="0" w:space="0" w:color="auto"/>
            <w:left w:val="none" w:sz="0" w:space="0" w:color="auto"/>
            <w:bottom w:val="none" w:sz="0" w:space="0" w:color="auto"/>
            <w:right w:val="none" w:sz="0" w:space="0" w:color="auto"/>
          </w:divBdr>
        </w:div>
        <w:div w:id="1240359174">
          <w:marLeft w:val="480"/>
          <w:marRight w:val="0"/>
          <w:marTop w:val="0"/>
          <w:marBottom w:val="0"/>
          <w:divBdr>
            <w:top w:val="none" w:sz="0" w:space="0" w:color="auto"/>
            <w:left w:val="none" w:sz="0" w:space="0" w:color="auto"/>
            <w:bottom w:val="none" w:sz="0" w:space="0" w:color="auto"/>
            <w:right w:val="none" w:sz="0" w:space="0" w:color="auto"/>
          </w:divBdr>
        </w:div>
        <w:div w:id="1317953123">
          <w:marLeft w:val="480"/>
          <w:marRight w:val="0"/>
          <w:marTop w:val="0"/>
          <w:marBottom w:val="0"/>
          <w:divBdr>
            <w:top w:val="none" w:sz="0" w:space="0" w:color="auto"/>
            <w:left w:val="none" w:sz="0" w:space="0" w:color="auto"/>
            <w:bottom w:val="none" w:sz="0" w:space="0" w:color="auto"/>
            <w:right w:val="none" w:sz="0" w:space="0" w:color="auto"/>
          </w:divBdr>
        </w:div>
        <w:div w:id="1355156116">
          <w:marLeft w:val="480"/>
          <w:marRight w:val="0"/>
          <w:marTop w:val="0"/>
          <w:marBottom w:val="0"/>
          <w:divBdr>
            <w:top w:val="none" w:sz="0" w:space="0" w:color="auto"/>
            <w:left w:val="none" w:sz="0" w:space="0" w:color="auto"/>
            <w:bottom w:val="none" w:sz="0" w:space="0" w:color="auto"/>
            <w:right w:val="none" w:sz="0" w:space="0" w:color="auto"/>
          </w:divBdr>
        </w:div>
        <w:div w:id="1368529964">
          <w:marLeft w:val="480"/>
          <w:marRight w:val="0"/>
          <w:marTop w:val="0"/>
          <w:marBottom w:val="0"/>
          <w:divBdr>
            <w:top w:val="none" w:sz="0" w:space="0" w:color="auto"/>
            <w:left w:val="none" w:sz="0" w:space="0" w:color="auto"/>
            <w:bottom w:val="none" w:sz="0" w:space="0" w:color="auto"/>
            <w:right w:val="none" w:sz="0" w:space="0" w:color="auto"/>
          </w:divBdr>
        </w:div>
        <w:div w:id="1458334214">
          <w:marLeft w:val="480"/>
          <w:marRight w:val="0"/>
          <w:marTop w:val="0"/>
          <w:marBottom w:val="0"/>
          <w:divBdr>
            <w:top w:val="none" w:sz="0" w:space="0" w:color="auto"/>
            <w:left w:val="none" w:sz="0" w:space="0" w:color="auto"/>
            <w:bottom w:val="none" w:sz="0" w:space="0" w:color="auto"/>
            <w:right w:val="none" w:sz="0" w:space="0" w:color="auto"/>
          </w:divBdr>
        </w:div>
        <w:div w:id="1517115918">
          <w:marLeft w:val="480"/>
          <w:marRight w:val="0"/>
          <w:marTop w:val="0"/>
          <w:marBottom w:val="0"/>
          <w:divBdr>
            <w:top w:val="none" w:sz="0" w:space="0" w:color="auto"/>
            <w:left w:val="none" w:sz="0" w:space="0" w:color="auto"/>
            <w:bottom w:val="none" w:sz="0" w:space="0" w:color="auto"/>
            <w:right w:val="none" w:sz="0" w:space="0" w:color="auto"/>
          </w:divBdr>
        </w:div>
        <w:div w:id="1578710355">
          <w:marLeft w:val="480"/>
          <w:marRight w:val="0"/>
          <w:marTop w:val="0"/>
          <w:marBottom w:val="0"/>
          <w:divBdr>
            <w:top w:val="none" w:sz="0" w:space="0" w:color="auto"/>
            <w:left w:val="none" w:sz="0" w:space="0" w:color="auto"/>
            <w:bottom w:val="none" w:sz="0" w:space="0" w:color="auto"/>
            <w:right w:val="none" w:sz="0" w:space="0" w:color="auto"/>
          </w:divBdr>
        </w:div>
        <w:div w:id="1582911467">
          <w:marLeft w:val="480"/>
          <w:marRight w:val="0"/>
          <w:marTop w:val="0"/>
          <w:marBottom w:val="0"/>
          <w:divBdr>
            <w:top w:val="none" w:sz="0" w:space="0" w:color="auto"/>
            <w:left w:val="none" w:sz="0" w:space="0" w:color="auto"/>
            <w:bottom w:val="none" w:sz="0" w:space="0" w:color="auto"/>
            <w:right w:val="none" w:sz="0" w:space="0" w:color="auto"/>
          </w:divBdr>
        </w:div>
        <w:div w:id="1618097469">
          <w:marLeft w:val="480"/>
          <w:marRight w:val="0"/>
          <w:marTop w:val="0"/>
          <w:marBottom w:val="0"/>
          <w:divBdr>
            <w:top w:val="none" w:sz="0" w:space="0" w:color="auto"/>
            <w:left w:val="none" w:sz="0" w:space="0" w:color="auto"/>
            <w:bottom w:val="none" w:sz="0" w:space="0" w:color="auto"/>
            <w:right w:val="none" w:sz="0" w:space="0" w:color="auto"/>
          </w:divBdr>
        </w:div>
        <w:div w:id="1657225406">
          <w:marLeft w:val="480"/>
          <w:marRight w:val="0"/>
          <w:marTop w:val="0"/>
          <w:marBottom w:val="0"/>
          <w:divBdr>
            <w:top w:val="none" w:sz="0" w:space="0" w:color="auto"/>
            <w:left w:val="none" w:sz="0" w:space="0" w:color="auto"/>
            <w:bottom w:val="none" w:sz="0" w:space="0" w:color="auto"/>
            <w:right w:val="none" w:sz="0" w:space="0" w:color="auto"/>
          </w:divBdr>
        </w:div>
        <w:div w:id="1696229182">
          <w:marLeft w:val="480"/>
          <w:marRight w:val="0"/>
          <w:marTop w:val="0"/>
          <w:marBottom w:val="0"/>
          <w:divBdr>
            <w:top w:val="none" w:sz="0" w:space="0" w:color="auto"/>
            <w:left w:val="none" w:sz="0" w:space="0" w:color="auto"/>
            <w:bottom w:val="none" w:sz="0" w:space="0" w:color="auto"/>
            <w:right w:val="none" w:sz="0" w:space="0" w:color="auto"/>
          </w:divBdr>
        </w:div>
        <w:div w:id="1915119734">
          <w:marLeft w:val="480"/>
          <w:marRight w:val="0"/>
          <w:marTop w:val="0"/>
          <w:marBottom w:val="0"/>
          <w:divBdr>
            <w:top w:val="none" w:sz="0" w:space="0" w:color="auto"/>
            <w:left w:val="none" w:sz="0" w:space="0" w:color="auto"/>
            <w:bottom w:val="none" w:sz="0" w:space="0" w:color="auto"/>
            <w:right w:val="none" w:sz="0" w:space="0" w:color="auto"/>
          </w:divBdr>
        </w:div>
        <w:div w:id="1989478329">
          <w:marLeft w:val="480"/>
          <w:marRight w:val="0"/>
          <w:marTop w:val="0"/>
          <w:marBottom w:val="0"/>
          <w:divBdr>
            <w:top w:val="none" w:sz="0" w:space="0" w:color="auto"/>
            <w:left w:val="none" w:sz="0" w:space="0" w:color="auto"/>
            <w:bottom w:val="none" w:sz="0" w:space="0" w:color="auto"/>
            <w:right w:val="none" w:sz="0" w:space="0" w:color="auto"/>
          </w:divBdr>
        </w:div>
      </w:divsChild>
    </w:div>
    <w:div w:id="453522730">
      <w:bodyDiv w:val="1"/>
      <w:marLeft w:val="0"/>
      <w:marRight w:val="0"/>
      <w:marTop w:val="0"/>
      <w:marBottom w:val="0"/>
      <w:divBdr>
        <w:top w:val="none" w:sz="0" w:space="0" w:color="auto"/>
        <w:left w:val="none" w:sz="0" w:space="0" w:color="auto"/>
        <w:bottom w:val="none" w:sz="0" w:space="0" w:color="auto"/>
        <w:right w:val="none" w:sz="0" w:space="0" w:color="auto"/>
      </w:divBdr>
    </w:div>
    <w:div w:id="455753951">
      <w:bodyDiv w:val="1"/>
      <w:marLeft w:val="0"/>
      <w:marRight w:val="0"/>
      <w:marTop w:val="0"/>
      <w:marBottom w:val="0"/>
      <w:divBdr>
        <w:top w:val="none" w:sz="0" w:space="0" w:color="auto"/>
        <w:left w:val="none" w:sz="0" w:space="0" w:color="auto"/>
        <w:bottom w:val="none" w:sz="0" w:space="0" w:color="auto"/>
        <w:right w:val="none" w:sz="0" w:space="0" w:color="auto"/>
      </w:divBdr>
    </w:div>
    <w:div w:id="460617244">
      <w:bodyDiv w:val="1"/>
      <w:marLeft w:val="0"/>
      <w:marRight w:val="0"/>
      <w:marTop w:val="0"/>
      <w:marBottom w:val="0"/>
      <w:divBdr>
        <w:top w:val="none" w:sz="0" w:space="0" w:color="auto"/>
        <w:left w:val="none" w:sz="0" w:space="0" w:color="auto"/>
        <w:bottom w:val="none" w:sz="0" w:space="0" w:color="auto"/>
        <w:right w:val="none" w:sz="0" w:space="0" w:color="auto"/>
      </w:divBdr>
      <w:divsChild>
        <w:div w:id="47189712">
          <w:marLeft w:val="480"/>
          <w:marRight w:val="0"/>
          <w:marTop w:val="0"/>
          <w:marBottom w:val="0"/>
          <w:divBdr>
            <w:top w:val="none" w:sz="0" w:space="0" w:color="auto"/>
            <w:left w:val="none" w:sz="0" w:space="0" w:color="auto"/>
            <w:bottom w:val="none" w:sz="0" w:space="0" w:color="auto"/>
            <w:right w:val="none" w:sz="0" w:space="0" w:color="auto"/>
          </w:divBdr>
        </w:div>
        <w:div w:id="55125634">
          <w:marLeft w:val="480"/>
          <w:marRight w:val="0"/>
          <w:marTop w:val="0"/>
          <w:marBottom w:val="0"/>
          <w:divBdr>
            <w:top w:val="none" w:sz="0" w:space="0" w:color="auto"/>
            <w:left w:val="none" w:sz="0" w:space="0" w:color="auto"/>
            <w:bottom w:val="none" w:sz="0" w:space="0" w:color="auto"/>
            <w:right w:val="none" w:sz="0" w:space="0" w:color="auto"/>
          </w:divBdr>
        </w:div>
        <w:div w:id="215510561">
          <w:marLeft w:val="480"/>
          <w:marRight w:val="0"/>
          <w:marTop w:val="0"/>
          <w:marBottom w:val="0"/>
          <w:divBdr>
            <w:top w:val="none" w:sz="0" w:space="0" w:color="auto"/>
            <w:left w:val="none" w:sz="0" w:space="0" w:color="auto"/>
            <w:bottom w:val="none" w:sz="0" w:space="0" w:color="auto"/>
            <w:right w:val="none" w:sz="0" w:space="0" w:color="auto"/>
          </w:divBdr>
        </w:div>
        <w:div w:id="224531278">
          <w:marLeft w:val="480"/>
          <w:marRight w:val="0"/>
          <w:marTop w:val="0"/>
          <w:marBottom w:val="0"/>
          <w:divBdr>
            <w:top w:val="none" w:sz="0" w:space="0" w:color="auto"/>
            <w:left w:val="none" w:sz="0" w:space="0" w:color="auto"/>
            <w:bottom w:val="none" w:sz="0" w:space="0" w:color="auto"/>
            <w:right w:val="none" w:sz="0" w:space="0" w:color="auto"/>
          </w:divBdr>
        </w:div>
        <w:div w:id="300814950">
          <w:marLeft w:val="480"/>
          <w:marRight w:val="0"/>
          <w:marTop w:val="0"/>
          <w:marBottom w:val="0"/>
          <w:divBdr>
            <w:top w:val="none" w:sz="0" w:space="0" w:color="auto"/>
            <w:left w:val="none" w:sz="0" w:space="0" w:color="auto"/>
            <w:bottom w:val="none" w:sz="0" w:space="0" w:color="auto"/>
            <w:right w:val="none" w:sz="0" w:space="0" w:color="auto"/>
          </w:divBdr>
        </w:div>
        <w:div w:id="324600184">
          <w:marLeft w:val="480"/>
          <w:marRight w:val="0"/>
          <w:marTop w:val="0"/>
          <w:marBottom w:val="0"/>
          <w:divBdr>
            <w:top w:val="none" w:sz="0" w:space="0" w:color="auto"/>
            <w:left w:val="none" w:sz="0" w:space="0" w:color="auto"/>
            <w:bottom w:val="none" w:sz="0" w:space="0" w:color="auto"/>
            <w:right w:val="none" w:sz="0" w:space="0" w:color="auto"/>
          </w:divBdr>
        </w:div>
        <w:div w:id="342827885">
          <w:marLeft w:val="480"/>
          <w:marRight w:val="0"/>
          <w:marTop w:val="0"/>
          <w:marBottom w:val="0"/>
          <w:divBdr>
            <w:top w:val="none" w:sz="0" w:space="0" w:color="auto"/>
            <w:left w:val="none" w:sz="0" w:space="0" w:color="auto"/>
            <w:bottom w:val="none" w:sz="0" w:space="0" w:color="auto"/>
            <w:right w:val="none" w:sz="0" w:space="0" w:color="auto"/>
          </w:divBdr>
        </w:div>
        <w:div w:id="353963894">
          <w:marLeft w:val="480"/>
          <w:marRight w:val="0"/>
          <w:marTop w:val="0"/>
          <w:marBottom w:val="0"/>
          <w:divBdr>
            <w:top w:val="none" w:sz="0" w:space="0" w:color="auto"/>
            <w:left w:val="none" w:sz="0" w:space="0" w:color="auto"/>
            <w:bottom w:val="none" w:sz="0" w:space="0" w:color="auto"/>
            <w:right w:val="none" w:sz="0" w:space="0" w:color="auto"/>
          </w:divBdr>
        </w:div>
        <w:div w:id="428737934">
          <w:marLeft w:val="480"/>
          <w:marRight w:val="0"/>
          <w:marTop w:val="0"/>
          <w:marBottom w:val="0"/>
          <w:divBdr>
            <w:top w:val="none" w:sz="0" w:space="0" w:color="auto"/>
            <w:left w:val="none" w:sz="0" w:space="0" w:color="auto"/>
            <w:bottom w:val="none" w:sz="0" w:space="0" w:color="auto"/>
            <w:right w:val="none" w:sz="0" w:space="0" w:color="auto"/>
          </w:divBdr>
        </w:div>
        <w:div w:id="504517145">
          <w:marLeft w:val="480"/>
          <w:marRight w:val="0"/>
          <w:marTop w:val="0"/>
          <w:marBottom w:val="0"/>
          <w:divBdr>
            <w:top w:val="none" w:sz="0" w:space="0" w:color="auto"/>
            <w:left w:val="none" w:sz="0" w:space="0" w:color="auto"/>
            <w:bottom w:val="none" w:sz="0" w:space="0" w:color="auto"/>
            <w:right w:val="none" w:sz="0" w:space="0" w:color="auto"/>
          </w:divBdr>
        </w:div>
        <w:div w:id="515465504">
          <w:marLeft w:val="480"/>
          <w:marRight w:val="0"/>
          <w:marTop w:val="0"/>
          <w:marBottom w:val="0"/>
          <w:divBdr>
            <w:top w:val="none" w:sz="0" w:space="0" w:color="auto"/>
            <w:left w:val="none" w:sz="0" w:space="0" w:color="auto"/>
            <w:bottom w:val="none" w:sz="0" w:space="0" w:color="auto"/>
            <w:right w:val="none" w:sz="0" w:space="0" w:color="auto"/>
          </w:divBdr>
        </w:div>
        <w:div w:id="526792326">
          <w:marLeft w:val="480"/>
          <w:marRight w:val="0"/>
          <w:marTop w:val="0"/>
          <w:marBottom w:val="0"/>
          <w:divBdr>
            <w:top w:val="none" w:sz="0" w:space="0" w:color="auto"/>
            <w:left w:val="none" w:sz="0" w:space="0" w:color="auto"/>
            <w:bottom w:val="none" w:sz="0" w:space="0" w:color="auto"/>
            <w:right w:val="none" w:sz="0" w:space="0" w:color="auto"/>
          </w:divBdr>
        </w:div>
        <w:div w:id="551233757">
          <w:marLeft w:val="480"/>
          <w:marRight w:val="0"/>
          <w:marTop w:val="0"/>
          <w:marBottom w:val="0"/>
          <w:divBdr>
            <w:top w:val="none" w:sz="0" w:space="0" w:color="auto"/>
            <w:left w:val="none" w:sz="0" w:space="0" w:color="auto"/>
            <w:bottom w:val="none" w:sz="0" w:space="0" w:color="auto"/>
            <w:right w:val="none" w:sz="0" w:space="0" w:color="auto"/>
          </w:divBdr>
        </w:div>
        <w:div w:id="582108002">
          <w:marLeft w:val="480"/>
          <w:marRight w:val="0"/>
          <w:marTop w:val="0"/>
          <w:marBottom w:val="0"/>
          <w:divBdr>
            <w:top w:val="none" w:sz="0" w:space="0" w:color="auto"/>
            <w:left w:val="none" w:sz="0" w:space="0" w:color="auto"/>
            <w:bottom w:val="none" w:sz="0" w:space="0" w:color="auto"/>
            <w:right w:val="none" w:sz="0" w:space="0" w:color="auto"/>
          </w:divBdr>
        </w:div>
        <w:div w:id="699819161">
          <w:marLeft w:val="480"/>
          <w:marRight w:val="0"/>
          <w:marTop w:val="0"/>
          <w:marBottom w:val="0"/>
          <w:divBdr>
            <w:top w:val="none" w:sz="0" w:space="0" w:color="auto"/>
            <w:left w:val="none" w:sz="0" w:space="0" w:color="auto"/>
            <w:bottom w:val="none" w:sz="0" w:space="0" w:color="auto"/>
            <w:right w:val="none" w:sz="0" w:space="0" w:color="auto"/>
          </w:divBdr>
        </w:div>
        <w:div w:id="730815081">
          <w:marLeft w:val="480"/>
          <w:marRight w:val="0"/>
          <w:marTop w:val="0"/>
          <w:marBottom w:val="0"/>
          <w:divBdr>
            <w:top w:val="none" w:sz="0" w:space="0" w:color="auto"/>
            <w:left w:val="none" w:sz="0" w:space="0" w:color="auto"/>
            <w:bottom w:val="none" w:sz="0" w:space="0" w:color="auto"/>
            <w:right w:val="none" w:sz="0" w:space="0" w:color="auto"/>
          </w:divBdr>
        </w:div>
        <w:div w:id="807940195">
          <w:marLeft w:val="480"/>
          <w:marRight w:val="0"/>
          <w:marTop w:val="0"/>
          <w:marBottom w:val="0"/>
          <w:divBdr>
            <w:top w:val="none" w:sz="0" w:space="0" w:color="auto"/>
            <w:left w:val="none" w:sz="0" w:space="0" w:color="auto"/>
            <w:bottom w:val="none" w:sz="0" w:space="0" w:color="auto"/>
            <w:right w:val="none" w:sz="0" w:space="0" w:color="auto"/>
          </w:divBdr>
        </w:div>
        <w:div w:id="913780840">
          <w:marLeft w:val="480"/>
          <w:marRight w:val="0"/>
          <w:marTop w:val="0"/>
          <w:marBottom w:val="0"/>
          <w:divBdr>
            <w:top w:val="none" w:sz="0" w:space="0" w:color="auto"/>
            <w:left w:val="none" w:sz="0" w:space="0" w:color="auto"/>
            <w:bottom w:val="none" w:sz="0" w:space="0" w:color="auto"/>
            <w:right w:val="none" w:sz="0" w:space="0" w:color="auto"/>
          </w:divBdr>
        </w:div>
        <w:div w:id="949316966">
          <w:marLeft w:val="480"/>
          <w:marRight w:val="0"/>
          <w:marTop w:val="0"/>
          <w:marBottom w:val="0"/>
          <w:divBdr>
            <w:top w:val="none" w:sz="0" w:space="0" w:color="auto"/>
            <w:left w:val="none" w:sz="0" w:space="0" w:color="auto"/>
            <w:bottom w:val="none" w:sz="0" w:space="0" w:color="auto"/>
            <w:right w:val="none" w:sz="0" w:space="0" w:color="auto"/>
          </w:divBdr>
        </w:div>
        <w:div w:id="1009942024">
          <w:marLeft w:val="480"/>
          <w:marRight w:val="0"/>
          <w:marTop w:val="0"/>
          <w:marBottom w:val="0"/>
          <w:divBdr>
            <w:top w:val="none" w:sz="0" w:space="0" w:color="auto"/>
            <w:left w:val="none" w:sz="0" w:space="0" w:color="auto"/>
            <w:bottom w:val="none" w:sz="0" w:space="0" w:color="auto"/>
            <w:right w:val="none" w:sz="0" w:space="0" w:color="auto"/>
          </w:divBdr>
        </w:div>
        <w:div w:id="1019283111">
          <w:marLeft w:val="480"/>
          <w:marRight w:val="0"/>
          <w:marTop w:val="0"/>
          <w:marBottom w:val="0"/>
          <w:divBdr>
            <w:top w:val="none" w:sz="0" w:space="0" w:color="auto"/>
            <w:left w:val="none" w:sz="0" w:space="0" w:color="auto"/>
            <w:bottom w:val="none" w:sz="0" w:space="0" w:color="auto"/>
            <w:right w:val="none" w:sz="0" w:space="0" w:color="auto"/>
          </w:divBdr>
        </w:div>
        <w:div w:id="1097481120">
          <w:marLeft w:val="480"/>
          <w:marRight w:val="0"/>
          <w:marTop w:val="0"/>
          <w:marBottom w:val="0"/>
          <w:divBdr>
            <w:top w:val="none" w:sz="0" w:space="0" w:color="auto"/>
            <w:left w:val="none" w:sz="0" w:space="0" w:color="auto"/>
            <w:bottom w:val="none" w:sz="0" w:space="0" w:color="auto"/>
            <w:right w:val="none" w:sz="0" w:space="0" w:color="auto"/>
          </w:divBdr>
        </w:div>
        <w:div w:id="1135023779">
          <w:marLeft w:val="480"/>
          <w:marRight w:val="0"/>
          <w:marTop w:val="0"/>
          <w:marBottom w:val="0"/>
          <w:divBdr>
            <w:top w:val="none" w:sz="0" w:space="0" w:color="auto"/>
            <w:left w:val="none" w:sz="0" w:space="0" w:color="auto"/>
            <w:bottom w:val="none" w:sz="0" w:space="0" w:color="auto"/>
            <w:right w:val="none" w:sz="0" w:space="0" w:color="auto"/>
          </w:divBdr>
        </w:div>
        <w:div w:id="1148984987">
          <w:marLeft w:val="480"/>
          <w:marRight w:val="0"/>
          <w:marTop w:val="0"/>
          <w:marBottom w:val="0"/>
          <w:divBdr>
            <w:top w:val="none" w:sz="0" w:space="0" w:color="auto"/>
            <w:left w:val="none" w:sz="0" w:space="0" w:color="auto"/>
            <w:bottom w:val="none" w:sz="0" w:space="0" w:color="auto"/>
            <w:right w:val="none" w:sz="0" w:space="0" w:color="auto"/>
          </w:divBdr>
        </w:div>
        <w:div w:id="1154032993">
          <w:marLeft w:val="480"/>
          <w:marRight w:val="0"/>
          <w:marTop w:val="0"/>
          <w:marBottom w:val="0"/>
          <w:divBdr>
            <w:top w:val="none" w:sz="0" w:space="0" w:color="auto"/>
            <w:left w:val="none" w:sz="0" w:space="0" w:color="auto"/>
            <w:bottom w:val="none" w:sz="0" w:space="0" w:color="auto"/>
            <w:right w:val="none" w:sz="0" w:space="0" w:color="auto"/>
          </w:divBdr>
        </w:div>
        <w:div w:id="1179586388">
          <w:marLeft w:val="480"/>
          <w:marRight w:val="0"/>
          <w:marTop w:val="0"/>
          <w:marBottom w:val="0"/>
          <w:divBdr>
            <w:top w:val="none" w:sz="0" w:space="0" w:color="auto"/>
            <w:left w:val="none" w:sz="0" w:space="0" w:color="auto"/>
            <w:bottom w:val="none" w:sz="0" w:space="0" w:color="auto"/>
            <w:right w:val="none" w:sz="0" w:space="0" w:color="auto"/>
          </w:divBdr>
        </w:div>
        <w:div w:id="1238706553">
          <w:marLeft w:val="480"/>
          <w:marRight w:val="0"/>
          <w:marTop w:val="0"/>
          <w:marBottom w:val="0"/>
          <w:divBdr>
            <w:top w:val="none" w:sz="0" w:space="0" w:color="auto"/>
            <w:left w:val="none" w:sz="0" w:space="0" w:color="auto"/>
            <w:bottom w:val="none" w:sz="0" w:space="0" w:color="auto"/>
            <w:right w:val="none" w:sz="0" w:space="0" w:color="auto"/>
          </w:divBdr>
        </w:div>
        <w:div w:id="1416976466">
          <w:marLeft w:val="480"/>
          <w:marRight w:val="0"/>
          <w:marTop w:val="0"/>
          <w:marBottom w:val="0"/>
          <w:divBdr>
            <w:top w:val="none" w:sz="0" w:space="0" w:color="auto"/>
            <w:left w:val="none" w:sz="0" w:space="0" w:color="auto"/>
            <w:bottom w:val="none" w:sz="0" w:space="0" w:color="auto"/>
            <w:right w:val="none" w:sz="0" w:space="0" w:color="auto"/>
          </w:divBdr>
        </w:div>
        <w:div w:id="1525049550">
          <w:marLeft w:val="480"/>
          <w:marRight w:val="0"/>
          <w:marTop w:val="0"/>
          <w:marBottom w:val="0"/>
          <w:divBdr>
            <w:top w:val="none" w:sz="0" w:space="0" w:color="auto"/>
            <w:left w:val="none" w:sz="0" w:space="0" w:color="auto"/>
            <w:bottom w:val="none" w:sz="0" w:space="0" w:color="auto"/>
            <w:right w:val="none" w:sz="0" w:space="0" w:color="auto"/>
          </w:divBdr>
        </w:div>
        <w:div w:id="1590389656">
          <w:marLeft w:val="480"/>
          <w:marRight w:val="0"/>
          <w:marTop w:val="0"/>
          <w:marBottom w:val="0"/>
          <w:divBdr>
            <w:top w:val="none" w:sz="0" w:space="0" w:color="auto"/>
            <w:left w:val="none" w:sz="0" w:space="0" w:color="auto"/>
            <w:bottom w:val="none" w:sz="0" w:space="0" w:color="auto"/>
            <w:right w:val="none" w:sz="0" w:space="0" w:color="auto"/>
          </w:divBdr>
        </w:div>
        <w:div w:id="1605914864">
          <w:marLeft w:val="480"/>
          <w:marRight w:val="0"/>
          <w:marTop w:val="0"/>
          <w:marBottom w:val="0"/>
          <w:divBdr>
            <w:top w:val="none" w:sz="0" w:space="0" w:color="auto"/>
            <w:left w:val="none" w:sz="0" w:space="0" w:color="auto"/>
            <w:bottom w:val="none" w:sz="0" w:space="0" w:color="auto"/>
            <w:right w:val="none" w:sz="0" w:space="0" w:color="auto"/>
          </w:divBdr>
        </w:div>
        <w:div w:id="1663581147">
          <w:marLeft w:val="480"/>
          <w:marRight w:val="0"/>
          <w:marTop w:val="0"/>
          <w:marBottom w:val="0"/>
          <w:divBdr>
            <w:top w:val="none" w:sz="0" w:space="0" w:color="auto"/>
            <w:left w:val="none" w:sz="0" w:space="0" w:color="auto"/>
            <w:bottom w:val="none" w:sz="0" w:space="0" w:color="auto"/>
            <w:right w:val="none" w:sz="0" w:space="0" w:color="auto"/>
          </w:divBdr>
        </w:div>
        <w:div w:id="1672416843">
          <w:marLeft w:val="480"/>
          <w:marRight w:val="0"/>
          <w:marTop w:val="0"/>
          <w:marBottom w:val="0"/>
          <w:divBdr>
            <w:top w:val="none" w:sz="0" w:space="0" w:color="auto"/>
            <w:left w:val="none" w:sz="0" w:space="0" w:color="auto"/>
            <w:bottom w:val="none" w:sz="0" w:space="0" w:color="auto"/>
            <w:right w:val="none" w:sz="0" w:space="0" w:color="auto"/>
          </w:divBdr>
        </w:div>
        <w:div w:id="1736590766">
          <w:marLeft w:val="480"/>
          <w:marRight w:val="0"/>
          <w:marTop w:val="0"/>
          <w:marBottom w:val="0"/>
          <w:divBdr>
            <w:top w:val="none" w:sz="0" w:space="0" w:color="auto"/>
            <w:left w:val="none" w:sz="0" w:space="0" w:color="auto"/>
            <w:bottom w:val="none" w:sz="0" w:space="0" w:color="auto"/>
            <w:right w:val="none" w:sz="0" w:space="0" w:color="auto"/>
          </w:divBdr>
        </w:div>
        <w:div w:id="1794202525">
          <w:marLeft w:val="480"/>
          <w:marRight w:val="0"/>
          <w:marTop w:val="0"/>
          <w:marBottom w:val="0"/>
          <w:divBdr>
            <w:top w:val="none" w:sz="0" w:space="0" w:color="auto"/>
            <w:left w:val="none" w:sz="0" w:space="0" w:color="auto"/>
            <w:bottom w:val="none" w:sz="0" w:space="0" w:color="auto"/>
            <w:right w:val="none" w:sz="0" w:space="0" w:color="auto"/>
          </w:divBdr>
        </w:div>
        <w:div w:id="1837720945">
          <w:marLeft w:val="480"/>
          <w:marRight w:val="0"/>
          <w:marTop w:val="0"/>
          <w:marBottom w:val="0"/>
          <w:divBdr>
            <w:top w:val="none" w:sz="0" w:space="0" w:color="auto"/>
            <w:left w:val="none" w:sz="0" w:space="0" w:color="auto"/>
            <w:bottom w:val="none" w:sz="0" w:space="0" w:color="auto"/>
            <w:right w:val="none" w:sz="0" w:space="0" w:color="auto"/>
          </w:divBdr>
        </w:div>
        <w:div w:id="1852602252">
          <w:marLeft w:val="480"/>
          <w:marRight w:val="0"/>
          <w:marTop w:val="0"/>
          <w:marBottom w:val="0"/>
          <w:divBdr>
            <w:top w:val="none" w:sz="0" w:space="0" w:color="auto"/>
            <w:left w:val="none" w:sz="0" w:space="0" w:color="auto"/>
            <w:bottom w:val="none" w:sz="0" w:space="0" w:color="auto"/>
            <w:right w:val="none" w:sz="0" w:space="0" w:color="auto"/>
          </w:divBdr>
        </w:div>
      </w:divsChild>
    </w:div>
    <w:div w:id="465852102">
      <w:bodyDiv w:val="1"/>
      <w:marLeft w:val="0"/>
      <w:marRight w:val="0"/>
      <w:marTop w:val="0"/>
      <w:marBottom w:val="0"/>
      <w:divBdr>
        <w:top w:val="none" w:sz="0" w:space="0" w:color="auto"/>
        <w:left w:val="none" w:sz="0" w:space="0" w:color="auto"/>
        <w:bottom w:val="none" w:sz="0" w:space="0" w:color="auto"/>
        <w:right w:val="none" w:sz="0" w:space="0" w:color="auto"/>
      </w:divBdr>
    </w:div>
    <w:div w:id="471405248">
      <w:bodyDiv w:val="1"/>
      <w:marLeft w:val="0"/>
      <w:marRight w:val="0"/>
      <w:marTop w:val="0"/>
      <w:marBottom w:val="0"/>
      <w:divBdr>
        <w:top w:val="none" w:sz="0" w:space="0" w:color="auto"/>
        <w:left w:val="none" w:sz="0" w:space="0" w:color="auto"/>
        <w:bottom w:val="none" w:sz="0" w:space="0" w:color="auto"/>
        <w:right w:val="none" w:sz="0" w:space="0" w:color="auto"/>
      </w:divBdr>
    </w:div>
    <w:div w:id="480389354">
      <w:bodyDiv w:val="1"/>
      <w:marLeft w:val="0"/>
      <w:marRight w:val="0"/>
      <w:marTop w:val="0"/>
      <w:marBottom w:val="0"/>
      <w:divBdr>
        <w:top w:val="none" w:sz="0" w:space="0" w:color="auto"/>
        <w:left w:val="none" w:sz="0" w:space="0" w:color="auto"/>
        <w:bottom w:val="none" w:sz="0" w:space="0" w:color="auto"/>
        <w:right w:val="none" w:sz="0" w:space="0" w:color="auto"/>
      </w:divBdr>
      <w:divsChild>
        <w:div w:id="22636859">
          <w:marLeft w:val="480"/>
          <w:marRight w:val="0"/>
          <w:marTop w:val="0"/>
          <w:marBottom w:val="0"/>
          <w:divBdr>
            <w:top w:val="none" w:sz="0" w:space="0" w:color="auto"/>
            <w:left w:val="none" w:sz="0" w:space="0" w:color="auto"/>
            <w:bottom w:val="none" w:sz="0" w:space="0" w:color="auto"/>
            <w:right w:val="none" w:sz="0" w:space="0" w:color="auto"/>
          </w:divBdr>
        </w:div>
        <w:div w:id="84113398">
          <w:marLeft w:val="480"/>
          <w:marRight w:val="0"/>
          <w:marTop w:val="0"/>
          <w:marBottom w:val="0"/>
          <w:divBdr>
            <w:top w:val="none" w:sz="0" w:space="0" w:color="auto"/>
            <w:left w:val="none" w:sz="0" w:space="0" w:color="auto"/>
            <w:bottom w:val="none" w:sz="0" w:space="0" w:color="auto"/>
            <w:right w:val="none" w:sz="0" w:space="0" w:color="auto"/>
          </w:divBdr>
        </w:div>
        <w:div w:id="345864282">
          <w:marLeft w:val="480"/>
          <w:marRight w:val="0"/>
          <w:marTop w:val="0"/>
          <w:marBottom w:val="0"/>
          <w:divBdr>
            <w:top w:val="none" w:sz="0" w:space="0" w:color="auto"/>
            <w:left w:val="none" w:sz="0" w:space="0" w:color="auto"/>
            <w:bottom w:val="none" w:sz="0" w:space="0" w:color="auto"/>
            <w:right w:val="none" w:sz="0" w:space="0" w:color="auto"/>
          </w:divBdr>
        </w:div>
        <w:div w:id="382678193">
          <w:marLeft w:val="480"/>
          <w:marRight w:val="0"/>
          <w:marTop w:val="0"/>
          <w:marBottom w:val="0"/>
          <w:divBdr>
            <w:top w:val="none" w:sz="0" w:space="0" w:color="auto"/>
            <w:left w:val="none" w:sz="0" w:space="0" w:color="auto"/>
            <w:bottom w:val="none" w:sz="0" w:space="0" w:color="auto"/>
            <w:right w:val="none" w:sz="0" w:space="0" w:color="auto"/>
          </w:divBdr>
        </w:div>
        <w:div w:id="410321936">
          <w:marLeft w:val="480"/>
          <w:marRight w:val="0"/>
          <w:marTop w:val="0"/>
          <w:marBottom w:val="0"/>
          <w:divBdr>
            <w:top w:val="none" w:sz="0" w:space="0" w:color="auto"/>
            <w:left w:val="none" w:sz="0" w:space="0" w:color="auto"/>
            <w:bottom w:val="none" w:sz="0" w:space="0" w:color="auto"/>
            <w:right w:val="none" w:sz="0" w:space="0" w:color="auto"/>
          </w:divBdr>
        </w:div>
        <w:div w:id="476579714">
          <w:marLeft w:val="480"/>
          <w:marRight w:val="0"/>
          <w:marTop w:val="0"/>
          <w:marBottom w:val="0"/>
          <w:divBdr>
            <w:top w:val="none" w:sz="0" w:space="0" w:color="auto"/>
            <w:left w:val="none" w:sz="0" w:space="0" w:color="auto"/>
            <w:bottom w:val="none" w:sz="0" w:space="0" w:color="auto"/>
            <w:right w:val="none" w:sz="0" w:space="0" w:color="auto"/>
          </w:divBdr>
        </w:div>
        <w:div w:id="570850151">
          <w:marLeft w:val="480"/>
          <w:marRight w:val="0"/>
          <w:marTop w:val="0"/>
          <w:marBottom w:val="0"/>
          <w:divBdr>
            <w:top w:val="none" w:sz="0" w:space="0" w:color="auto"/>
            <w:left w:val="none" w:sz="0" w:space="0" w:color="auto"/>
            <w:bottom w:val="none" w:sz="0" w:space="0" w:color="auto"/>
            <w:right w:val="none" w:sz="0" w:space="0" w:color="auto"/>
          </w:divBdr>
        </w:div>
        <w:div w:id="686761386">
          <w:marLeft w:val="480"/>
          <w:marRight w:val="0"/>
          <w:marTop w:val="0"/>
          <w:marBottom w:val="0"/>
          <w:divBdr>
            <w:top w:val="none" w:sz="0" w:space="0" w:color="auto"/>
            <w:left w:val="none" w:sz="0" w:space="0" w:color="auto"/>
            <w:bottom w:val="none" w:sz="0" w:space="0" w:color="auto"/>
            <w:right w:val="none" w:sz="0" w:space="0" w:color="auto"/>
          </w:divBdr>
        </w:div>
        <w:div w:id="1121000457">
          <w:marLeft w:val="480"/>
          <w:marRight w:val="0"/>
          <w:marTop w:val="0"/>
          <w:marBottom w:val="0"/>
          <w:divBdr>
            <w:top w:val="none" w:sz="0" w:space="0" w:color="auto"/>
            <w:left w:val="none" w:sz="0" w:space="0" w:color="auto"/>
            <w:bottom w:val="none" w:sz="0" w:space="0" w:color="auto"/>
            <w:right w:val="none" w:sz="0" w:space="0" w:color="auto"/>
          </w:divBdr>
        </w:div>
        <w:div w:id="1166167505">
          <w:marLeft w:val="480"/>
          <w:marRight w:val="0"/>
          <w:marTop w:val="0"/>
          <w:marBottom w:val="0"/>
          <w:divBdr>
            <w:top w:val="none" w:sz="0" w:space="0" w:color="auto"/>
            <w:left w:val="none" w:sz="0" w:space="0" w:color="auto"/>
            <w:bottom w:val="none" w:sz="0" w:space="0" w:color="auto"/>
            <w:right w:val="none" w:sz="0" w:space="0" w:color="auto"/>
          </w:divBdr>
        </w:div>
        <w:div w:id="1219366193">
          <w:marLeft w:val="480"/>
          <w:marRight w:val="0"/>
          <w:marTop w:val="0"/>
          <w:marBottom w:val="0"/>
          <w:divBdr>
            <w:top w:val="none" w:sz="0" w:space="0" w:color="auto"/>
            <w:left w:val="none" w:sz="0" w:space="0" w:color="auto"/>
            <w:bottom w:val="none" w:sz="0" w:space="0" w:color="auto"/>
            <w:right w:val="none" w:sz="0" w:space="0" w:color="auto"/>
          </w:divBdr>
        </w:div>
        <w:div w:id="1225723714">
          <w:marLeft w:val="480"/>
          <w:marRight w:val="0"/>
          <w:marTop w:val="0"/>
          <w:marBottom w:val="0"/>
          <w:divBdr>
            <w:top w:val="none" w:sz="0" w:space="0" w:color="auto"/>
            <w:left w:val="none" w:sz="0" w:space="0" w:color="auto"/>
            <w:bottom w:val="none" w:sz="0" w:space="0" w:color="auto"/>
            <w:right w:val="none" w:sz="0" w:space="0" w:color="auto"/>
          </w:divBdr>
        </w:div>
        <w:div w:id="1426262539">
          <w:marLeft w:val="480"/>
          <w:marRight w:val="0"/>
          <w:marTop w:val="0"/>
          <w:marBottom w:val="0"/>
          <w:divBdr>
            <w:top w:val="none" w:sz="0" w:space="0" w:color="auto"/>
            <w:left w:val="none" w:sz="0" w:space="0" w:color="auto"/>
            <w:bottom w:val="none" w:sz="0" w:space="0" w:color="auto"/>
            <w:right w:val="none" w:sz="0" w:space="0" w:color="auto"/>
          </w:divBdr>
        </w:div>
        <w:div w:id="1459451753">
          <w:marLeft w:val="480"/>
          <w:marRight w:val="0"/>
          <w:marTop w:val="0"/>
          <w:marBottom w:val="0"/>
          <w:divBdr>
            <w:top w:val="none" w:sz="0" w:space="0" w:color="auto"/>
            <w:left w:val="none" w:sz="0" w:space="0" w:color="auto"/>
            <w:bottom w:val="none" w:sz="0" w:space="0" w:color="auto"/>
            <w:right w:val="none" w:sz="0" w:space="0" w:color="auto"/>
          </w:divBdr>
        </w:div>
        <w:div w:id="1625043930">
          <w:marLeft w:val="480"/>
          <w:marRight w:val="0"/>
          <w:marTop w:val="0"/>
          <w:marBottom w:val="0"/>
          <w:divBdr>
            <w:top w:val="none" w:sz="0" w:space="0" w:color="auto"/>
            <w:left w:val="none" w:sz="0" w:space="0" w:color="auto"/>
            <w:bottom w:val="none" w:sz="0" w:space="0" w:color="auto"/>
            <w:right w:val="none" w:sz="0" w:space="0" w:color="auto"/>
          </w:divBdr>
        </w:div>
        <w:div w:id="1635674884">
          <w:marLeft w:val="480"/>
          <w:marRight w:val="0"/>
          <w:marTop w:val="0"/>
          <w:marBottom w:val="0"/>
          <w:divBdr>
            <w:top w:val="none" w:sz="0" w:space="0" w:color="auto"/>
            <w:left w:val="none" w:sz="0" w:space="0" w:color="auto"/>
            <w:bottom w:val="none" w:sz="0" w:space="0" w:color="auto"/>
            <w:right w:val="none" w:sz="0" w:space="0" w:color="auto"/>
          </w:divBdr>
        </w:div>
        <w:div w:id="1820490798">
          <w:marLeft w:val="480"/>
          <w:marRight w:val="0"/>
          <w:marTop w:val="0"/>
          <w:marBottom w:val="0"/>
          <w:divBdr>
            <w:top w:val="none" w:sz="0" w:space="0" w:color="auto"/>
            <w:left w:val="none" w:sz="0" w:space="0" w:color="auto"/>
            <w:bottom w:val="none" w:sz="0" w:space="0" w:color="auto"/>
            <w:right w:val="none" w:sz="0" w:space="0" w:color="auto"/>
          </w:divBdr>
        </w:div>
        <w:div w:id="1973050861">
          <w:marLeft w:val="480"/>
          <w:marRight w:val="0"/>
          <w:marTop w:val="0"/>
          <w:marBottom w:val="0"/>
          <w:divBdr>
            <w:top w:val="none" w:sz="0" w:space="0" w:color="auto"/>
            <w:left w:val="none" w:sz="0" w:space="0" w:color="auto"/>
            <w:bottom w:val="none" w:sz="0" w:space="0" w:color="auto"/>
            <w:right w:val="none" w:sz="0" w:space="0" w:color="auto"/>
          </w:divBdr>
        </w:div>
        <w:div w:id="2012221780">
          <w:marLeft w:val="480"/>
          <w:marRight w:val="0"/>
          <w:marTop w:val="0"/>
          <w:marBottom w:val="0"/>
          <w:divBdr>
            <w:top w:val="none" w:sz="0" w:space="0" w:color="auto"/>
            <w:left w:val="none" w:sz="0" w:space="0" w:color="auto"/>
            <w:bottom w:val="none" w:sz="0" w:space="0" w:color="auto"/>
            <w:right w:val="none" w:sz="0" w:space="0" w:color="auto"/>
          </w:divBdr>
        </w:div>
        <w:div w:id="2126656148">
          <w:marLeft w:val="480"/>
          <w:marRight w:val="0"/>
          <w:marTop w:val="0"/>
          <w:marBottom w:val="0"/>
          <w:divBdr>
            <w:top w:val="none" w:sz="0" w:space="0" w:color="auto"/>
            <w:left w:val="none" w:sz="0" w:space="0" w:color="auto"/>
            <w:bottom w:val="none" w:sz="0" w:space="0" w:color="auto"/>
            <w:right w:val="none" w:sz="0" w:space="0" w:color="auto"/>
          </w:divBdr>
        </w:div>
        <w:div w:id="2145851394">
          <w:marLeft w:val="480"/>
          <w:marRight w:val="0"/>
          <w:marTop w:val="0"/>
          <w:marBottom w:val="0"/>
          <w:divBdr>
            <w:top w:val="none" w:sz="0" w:space="0" w:color="auto"/>
            <w:left w:val="none" w:sz="0" w:space="0" w:color="auto"/>
            <w:bottom w:val="none" w:sz="0" w:space="0" w:color="auto"/>
            <w:right w:val="none" w:sz="0" w:space="0" w:color="auto"/>
          </w:divBdr>
        </w:div>
      </w:divsChild>
    </w:div>
    <w:div w:id="491944326">
      <w:bodyDiv w:val="1"/>
      <w:marLeft w:val="0"/>
      <w:marRight w:val="0"/>
      <w:marTop w:val="0"/>
      <w:marBottom w:val="0"/>
      <w:divBdr>
        <w:top w:val="none" w:sz="0" w:space="0" w:color="auto"/>
        <w:left w:val="none" w:sz="0" w:space="0" w:color="auto"/>
        <w:bottom w:val="none" w:sz="0" w:space="0" w:color="auto"/>
        <w:right w:val="none" w:sz="0" w:space="0" w:color="auto"/>
      </w:divBdr>
    </w:div>
    <w:div w:id="494732709">
      <w:bodyDiv w:val="1"/>
      <w:marLeft w:val="0"/>
      <w:marRight w:val="0"/>
      <w:marTop w:val="0"/>
      <w:marBottom w:val="0"/>
      <w:divBdr>
        <w:top w:val="none" w:sz="0" w:space="0" w:color="auto"/>
        <w:left w:val="none" w:sz="0" w:space="0" w:color="auto"/>
        <w:bottom w:val="none" w:sz="0" w:space="0" w:color="auto"/>
        <w:right w:val="none" w:sz="0" w:space="0" w:color="auto"/>
      </w:divBdr>
    </w:div>
    <w:div w:id="494957103">
      <w:bodyDiv w:val="1"/>
      <w:marLeft w:val="0"/>
      <w:marRight w:val="0"/>
      <w:marTop w:val="0"/>
      <w:marBottom w:val="0"/>
      <w:divBdr>
        <w:top w:val="none" w:sz="0" w:space="0" w:color="auto"/>
        <w:left w:val="none" w:sz="0" w:space="0" w:color="auto"/>
        <w:bottom w:val="none" w:sz="0" w:space="0" w:color="auto"/>
        <w:right w:val="none" w:sz="0" w:space="0" w:color="auto"/>
      </w:divBdr>
      <w:divsChild>
        <w:div w:id="7879659">
          <w:marLeft w:val="480"/>
          <w:marRight w:val="0"/>
          <w:marTop w:val="0"/>
          <w:marBottom w:val="0"/>
          <w:divBdr>
            <w:top w:val="none" w:sz="0" w:space="0" w:color="auto"/>
            <w:left w:val="none" w:sz="0" w:space="0" w:color="auto"/>
            <w:bottom w:val="none" w:sz="0" w:space="0" w:color="auto"/>
            <w:right w:val="none" w:sz="0" w:space="0" w:color="auto"/>
          </w:divBdr>
        </w:div>
        <w:div w:id="13072178">
          <w:marLeft w:val="480"/>
          <w:marRight w:val="0"/>
          <w:marTop w:val="0"/>
          <w:marBottom w:val="0"/>
          <w:divBdr>
            <w:top w:val="none" w:sz="0" w:space="0" w:color="auto"/>
            <w:left w:val="none" w:sz="0" w:space="0" w:color="auto"/>
            <w:bottom w:val="none" w:sz="0" w:space="0" w:color="auto"/>
            <w:right w:val="none" w:sz="0" w:space="0" w:color="auto"/>
          </w:divBdr>
        </w:div>
        <w:div w:id="16932226">
          <w:marLeft w:val="480"/>
          <w:marRight w:val="0"/>
          <w:marTop w:val="0"/>
          <w:marBottom w:val="0"/>
          <w:divBdr>
            <w:top w:val="none" w:sz="0" w:space="0" w:color="auto"/>
            <w:left w:val="none" w:sz="0" w:space="0" w:color="auto"/>
            <w:bottom w:val="none" w:sz="0" w:space="0" w:color="auto"/>
            <w:right w:val="none" w:sz="0" w:space="0" w:color="auto"/>
          </w:divBdr>
        </w:div>
        <w:div w:id="39137102">
          <w:marLeft w:val="480"/>
          <w:marRight w:val="0"/>
          <w:marTop w:val="0"/>
          <w:marBottom w:val="0"/>
          <w:divBdr>
            <w:top w:val="none" w:sz="0" w:space="0" w:color="auto"/>
            <w:left w:val="none" w:sz="0" w:space="0" w:color="auto"/>
            <w:bottom w:val="none" w:sz="0" w:space="0" w:color="auto"/>
            <w:right w:val="none" w:sz="0" w:space="0" w:color="auto"/>
          </w:divBdr>
        </w:div>
        <w:div w:id="129980238">
          <w:marLeft w:val="480"/>
          <w:marRight w:val="0"/>
          <w:marTop w:val="0"/>
          <w:marBottom w:val="0"/>
          <w:divBdr>
            <w:top w:val="none" w:sz="0" w:space="0" w:color="auto"/>
            <w:left w:val="none" w:sz="0" w:space="0" w:color="auto"/>
            <w:bottom w:val="none" w:sz="0" w:space="0" w:color="auto"/>
            <w:right w:val="none" w:sz="0" w:space="0" w:color="auto"/>
          </w:divBdr>
        </w:div>
        <w:div w:id="178473938">
          <w:marLeft w:val="480"/>
          <w:marRight w:val="0"/>
          <w:marTop w:val="0"/>
          <w:marBottom w:val="0"/>
          <w:divBdr>
            <w:top w:val="none" w:sz="0" w:space="0" w:color="auto"/>
            <w:left w:val="none" w:sz="0" w:space="0" w:color="auto"/>
            <w:bottom w:val="none" w:sz="0" w:space="0" w:color="auto"/>
            <w:right w:val="none" w:sz="0" w:space="0" w:color="auto"/>
          </w:divBdr>
        </w:div>
        <w:div w:id="198712942">
          <w:marLeft w:val="480"/>
          <w:marRight w:val="0"/>
          <w:marTop w:val="0"/>
          <w:marBottom w:val="0"/>
          <w:divBdr>
            <w:top w:val="none" w:sz="0" w:space="0" w:color="auto"/>
            <w:left w:val="none" w:sz="0" w:space="0" w:color="auto"/>
            <w:bottom w:val="none" w:sz="0" w:space="0" w:color="auto"/>
            <w:right w:val="none" w:sz="0" w:space="0" w:color="auto"/>
          </w:divBdr>
        </w:div>
        <w:div w:id="219755723">
          <w:marLeft w:val="480"/>
          <w:marRight w:val="0"/>
          <w:marTop w:val="0"/>
          <w:marBottom w:val="0"/>
          <w:divBdr>
            <w:top w:val="none" w:sz="0" w:space="0" w:color="auto"/>
            <w:left w:val="none" w:sz="0" w:space="0" w:color="auto"/>
            <w:bottom w:val="none" w:sz="0" w:space="0" w:color="auto"/>
            <w:right w:val="none" w:sz="0" w:space="0" w:color="auto"/>
          </w:divBdr>
        </w:div>
        <w:div w:id="239826712">
          <w:marLeft w:val="480"/>
          <w:marRight w:val="0"/>
          <w:marTop w:val="0"/>
          <w:marBottom w:val="0"/>
          <w:divBdr>
            <w:top w:val="none" w:sz="0" w:space="0" w:color="auto"/>
            <w:left w:val="none" w:sz="0" w:space="0" w:color="auto"/>
            <w:bottom w:val="none" w:sz="0" w:space="0" w:color="auto"/>
            <w:right w:val="none" w:sz="0" w:space="0" w:color="auto"/>
          </w:divBdr>
        </w:div>
        <w:div w:id="304820795">
          <w:marLeft w:val="480"/>
          <w:marRight w:val="0"/>
          <w:marTop w:val="0"/>
          <w:marBottom w:val="0"/>
          <w:divBdr>
            <w:top w:val="none" w:sz="0" w:space="0" w:color="auto"/>
            <w:left w:val="none" w:sz="0" w:space="0" w:color="auto"/>
            <w:bottom w:val="none" w:sz="0" w:space="0" w:color="auto"/>
            <w:right w:val="none" w:sz="0" w:space="0" w:color="auto"/>
          </w:divBdr>
        </w:div>
        <w:div w:id="389694938">
          <w:marLeft w:val="480"/>
          <w:marRight w:val="0"/>
          <w:marTop w:val="0"/>
          <w:marBottom w:val="0"/>
          <w:divBdr>
            <w:top w:val="none" w:sz="0" w:space="0" w:color="auto"/>
            <w:left w:val="none" w:sz="0" w:space="0" w:color="auto"/>
            <w:bottom w:val="none" w:sz="0" w:space="0" w:color="auto"/>
            <w:right w:val="none" w:sz="0" w:space="0" w:color="auto"/>
          </w:divBdr>
        </w:div>
        <w:div w:id="514268545">
          <w:marLeft w:val="480"/>
          <w:marRight w:val="0"/>
          <w:marTop w:val="0"/>
          <w:marBottom w:val="0"/>
          <w:divBdr>
            <w:top w:val="none" w:sz="0" w:space="0" w:color="auto"/>
            <w:left w:val="none" w:sz="0" w:space="0" w:color="auto"/>
            <w:bottom w:val="none" w:sz="0" w:space="0" w:color="auto"/>
            <w:right w:val="none" w:sz="0" w:space="0" w:color="auto"/>
          </w:divBdr>
        </w:div>
        <w:div w:id="549612465">
          <w:marLeft w:val="480"/>
          <w:marRight w:val="0"/>
          <w:marTop w:val="0"/>
          <w:marBottom w:val="0"/>
          <w:divBdr>
            <w:top w:val="none" w:sz="0" w:space="0" w:color="auto"/>
            <w:left w:val="none" w:sz="0" w:space="0" w:color="auto"/>
            <w:bottom w:val="none" w:sz="0" w:space="0" w:color="auto"/>
            <w:right w:val="none" w:sz="0" w:space="0" w:color="auto"/>
          </w:divBdr>
        </w:div>
        <w:div w:id="733507984">
          <w:marLeft w:val="480"/>
          <w:marRight w:val="0"/>
          <w:marTop w:val="0"/>
          <w:marBottom w:val="0"/>
          <w:divBdr>
            <w:top w:val="none" w:sz="0" w:space="0" w:color="auto"/>
            <w:left w:val="none" w:sz="0" w:space="0" w:color="auto"/>
            <w:bottom w:val="none" w:sz="0" w:space="0" w:color="auto"/>
            <w:right w:val="none" w:sz="0" w:space="0" w:color="auto"/>
          </w:divBdr>
        </w:div>
        <w:div w:id="926961145">
          <w:marLeft w:val="480"/>
          <w:marRight w:val="0"/>
          <w:marTop w:val="0"/>
          <w:marBottom w:val="0"/>
          <w:divBdr>
            <w:top w:val="none" w:sz="0" w:space="0" w:color="auto"/>
            <w:left w:val="none" w:sz="0" w:space="0" w:color="auto"/>
            <w:bottom w:val="none" w:sz="0" w:space="0" w:color="auto"/>
            <w:right w:val="none" w:sz="0" w:space="0" w:color="auto"/>
          </w:divBdr>
        </w:div>
        <w:div w:id="1073160805">
          <w:marLeft w:val="480"/>
          <w:marRight w:val="0"/>
          <w:marTop w:val="0"/>
          <w:marBottom w:val="0"/>
          <w:divBdr>
            <w:top w:val="none" w:sz="0" w:space="0" w:color="auto"/>
            <w:left w:val="none" w:sz="0" w:space="0" w:color="auto"/>
            <w:bottom w:val="none" w:sz="0" w:space="0" w:color="auto"/>
            <w:right w:val="none" w:sz="0" w:space="0" w:color="auto"/>
          </w:divBdr>
        </w:div>
        <w:div w:id="1278827476">
          <w:marLeft w:val="480"/>
          <w:marRight w:val="0"/>
          <w:marTop w:val="0"/>
          <w:marBottom w:val="0"/>
          <w:divBdr>
            <w:top w:val="none" w:sz="0" w:space="0" w:color="auto"/>
            <w:left w:val="none" w:sz="0" w:space="0" w:color="auto"/>
            <w:bottom w:val="none" w:sz="0" w:space="0" w:color="auto"/>
            <w:right w:val="none" w:sz="0" w:space="0" w:color="auto"/>
          </w:divBdr>
        </w:div>
        <w:div w:id="1296989112">
          <w:marLeft w:val="480"/>
          <w:marRight w:val="0"/>
          <w:marTop w:val="0"/>
          <w:marBottom w:val="0"/>
          <w:divBdr>
            <w:top w:val="none" w:sz="0" w:space="0" w:color="auto"/>
            <w:left w:val="none" w:sz="0" w:space="0" w:color="auto"/>
            <w:bottom w:val="none" w:sz="0" w:space="0" w:color="auto"/>
            <w:right w:val="none" w:sz="0" w:space="0" w:color="auto"/>
          </w:divBdr>
        </w:div>
        <w:div w:id="1340812694">
          <w:marLeft w:val="480"/>
          <w:marRight w:val="0"/>
          <w:marTop w:val="0"/>
          <w:marBottom w:val="0"/>
          <w:divBdr>
            <w:top w:val="none" w:sz="0" w:space="0" w:color="auto"/>
            <w:left w:val="none" w:sz="0" w:space="0" w:color="auto"/>
            <w:bottom w:val="none" w:sz="0" w:space="0" w:color="auto"/>
            <w:right w:val="none" w:sz="0" w:space="0" w:color="auto"/>
          </w:divBdr>
        </w:div>
        <w:div w:id="1462923794">
          <w:marLeft w:val="480"/>
          <w:marRight w:val="0"/>
          <w:marTop w:val="0"/>
          <w:marBottom w:val="0"/>
          <w:divBdr>
            <w:top w:val="none" w:sz="0" w:space="0" w:color="auto"/>
            <w:left w:val="none" w:sz="0" w:space="0" w:color="auto"/>
            <w:bottom w:val="none" w:sz="0" w:space="0" w:color="auto"/>
            <w:right w:val="none" w:sz="0" w:space="0" w:color="auto"/>
          </w:divBdr>
        </w:div>
        <w:div w:id="1484811736">
          <w:marLeft w:val="480"/>
          <w:marRight w:val="0"/>
          <w:marTop w:val="0"/>
          <w:marBottom w:val="0"/>
          <w:divBdr>
            <w:top w:val="none" w:sz="0" w:space="0" w:color="auto"/>
            <w:left w:val="none" w:sz="0" w:space="0" w:color="auto"/>
            <w:bottom w:val="none" w:sz="0" w:space="0" w:color="auto"/>
            <w:right w:val="none" w:sz="0" w:space="0" w:color="auto"/>
          </w:divBdr>
        </w:div>
        <w:div w:id="1514026691">
          <w:marLeft w:val="480"/>
          <w:marRight w:val="0"/>
          <w:marTop w:val="0"/>
          <w:marBottom w:val="0"/>
          <w:divBdr>
            <w:top w:val="none" w:sz="0" w:space="0" w:color="auto"/>
            <w:left w:val="none" w:sz="0" w:space="0" w:color="auto"/>
            <w:bottom w:val="none" w:sz="0" w:space="0" w:color="auto"/>
            <w:right w:val="none" w:sz="0" w:space="0" w:color="auto"/>
          </w:divBdr>
        </w:div>
        <w:div w:id="1531070849">
          <w:marLeft w:val="480"/>
          <w:marRight w:val="0"/>
          <w:marTop w:val="0"/>
          <w:marBottom w:val="0"/>
          <w:divBdr>
            <w:top w:val="none" w:sz="0" w:space="0" w:color="auto"/>
            <w:left w:val="none" w:sz="0" w:space="0" w:color="auto"/>
            <w:bottom w:val="none" w:sz="0" w:space="0" w:color="auto"/>
            <w:right w:val="none" w:sz="0" w:space="0" w:color="auto"/>
          </w:divBdr>
        </w:div>
        <w:div w:id="1583832072">
          <w:marLeft w:val="480"/>
          <w:marRight w:val="0"/>
          <w:marTop w:val="0"/>
          <w:marBottom w:val="0"/>
          <w:divBdr>
            <w:top w:val="none" w:sz="0" w:space="0" w:color="auto"/>
            <w:left w:val="none" w:sz="0" w:space="0" w:color="auto"/>
            <w:bottom w:val="none" w:sz="0" w:space="0" w:color="auto"/>
            <w:right w:val="none" w:sz="0" w:space="0" w:color="auto"/>
          </w:divBdr>
        </w:div>
        <w:div w:id="1644113921">
          <w:marLeft w:val="480"/>
          <w:marRight w:val="0"/>
          <w:marTop w:val="0"/>
          <w:marBottom w:val="0"/>
          <w:divBdr>
            <w:top w:val="none" w:sz="0" w:space="0" w:color="auto"/>
            <w:left w:val="none" w:sz="0" w:space="0" w:color="auto"/>
            <w:bottom w:val="none" w:sz="0" w:space="0" w:color="auto"/>
            <w:right w:val="none" w:sz="0" w:space="0" w:color="auto"/>
          </w:divBdr>
        </w:div>
        <w:div w:id="1664091111">
          <w:marLeft w:val="480"/>
          <w:marRight w:val="0"/>
          <w:marTop w:val="0"/>
          <w:marBottom w:val="0"/>
          <w:divBdr>
            <w:top w:val="none" w:sz="0" w:space="0" w:color="auto"/>
            <w:left w:val="none" w:sz="0" w:space="0" w:color="auto"/>
            <w:bottom w:val="none" w:sz="0" w:space="0" w:color="auto"/>
            <w:right w:val="none" w:sz="0" w:space="0" w:color="auto"/>
          </w:divBdr>
        </w:div>
        <w:div w:id="1691298357">
          <w:marLeft w:val="480"/>
          <w:marRight w:val="0"/>
          <w:marTop w:val="0"/>
          <w:marBottom w:val="0"/>
          <w:divBdr>
            <w:top w:val="none" w:sz="0" w:space="0" w:color="auto"/>
            <w:left w:val="none" w:sz="0" w:space="0" w:color="auto"/>
            <w:bottom w:val="none" w:sz="0" w:space="0" w:color="auto"/>
            <w:right w:val="none" w:sz="0" w:space="0" w:color="auto"/>
          </w:divBdr>
        </w:div>
        <w:div w:id="1691831318">
          <w:marLeft w:val="480"/>
          <w:marRight w:val="0"/>
          <w:marTop w:val="0"/>
          <w:marBottom w:val="0"/>
          <w:divBdr>
            <w:top w:val="none" w:sz="0" w:space="0" w:color="auto"/>
            <w:left w:val="none" w:sz="0" w:space="0" w:color="auto"/>
            <w:bottom w:val="none" w:sz="0" w:space="0" w:color="auto"/>
            <w:right w:val="none" w:sz="0" w:space="0" w:color="auto"/>
          </w:divBdr>
        </w:div>
        <w:div w:id="1713581076">
          <w:marLeft w:val="480"/>
          <w:marRight w:val="0"/>
          <w:marTop w:val="0"/>
          <w:marBottom w:val="0"/>
          <w:divBdr>
            <w:top w:val="none" w:sz="0" w:space="0" w:color="auto"/>
            <w:left w:val="none" w:sz="0" w:space="0" w:color="auto"/>
            <w:bottom w:val="none" w:sz="0" w:space="0" w:color="auto"/>
            <w:right w:val="none" w:sz="0" w:space="0" w:color="auto"/>
          </w:divBdr>
        </w:div>
        <w:div w:id="1751923091">
          <w:marLeft w:val="480"/>
          <w:marRight w:val="0"/>
          <w:marTop w:val="0"/>
          <w:marBottom w:val="0"/>
          <w:divBdr>
            <w:top w:val="none" w:sz="0" w:space="0" w:color="auto"/>
            <w:left w:val="none" w:sz="0" w:space="0" w:color="auto"/>
            <w:bottom w:val="none" w:sz="0" w:space="0" w:color="auto"/>
            <w:right w:val="none" w:sz="0" w:space="0" w:color="auto"/>
          </w:divBdr>
        </w:div>
        <w:div w:id="1768454222">
          <w:marLeft w:val="480"/>
          <w:marRight w:val="0"/>
          <w:marTop w:val="0"/>
          <w:marBottom w:val="0"/>
          <w:divBdr>
            <w:top w:val="none" w:sz="0" w:space="0" w:color="auto"/>
            <w:left w:val="none" w:sz="0" w:space="0" w:color="auto"/>
            <w:bottom w:val="none" w:sz="0" w:space="0" w:color="auto"/>
            <w:right w:val="none" w:sz="0" w:space="0" w:color="auto"/>
          </w:divBdr>
        </w:div>
        <w:div w:id="1870485858">
          <w:marLeft w:val="480"/>
          <w:marRight w:val="0"/>
          <w:marTop w:val="0"/>
          <w:marBottom w:val="0"/>
          <w:divBdr>
            <w:top w:val="none" w:sz="0" w:space="0" w:color="auto"/>
            <w:left w:val="none" w:sz="0" w:space="0" w:color="auto"/>
            <w:bottom w:val="none" w:sz="0" w:space="0" w:color="auto"/>
            <w:right w:val="none" w:sz="0" w:space="0" w:color="auto"/>
          </w:divBdr>
        </w:div>
        <w:div w:id="1915511364">
          <w:marLeft w:val="480"/>
          <w:marRight w:val="0"/>
          <w:marTop w:val="0"/>
          <w:marBottom w:val="0"/>
          <w:divBdr>
            <w:top w:val="none" w:sz="0" w:space="0" w:color="auto"/>
            <w:left w:val="none" w:sz="0" w:space="0" w:color="auto"/>
            <w:bottom w:val="none" w:sz="0" w:space="0" w:color="auto"/>
            <w:right w:val="none" w:sz="0" w:space="0" w:color="auto"/>
          </w:divBdr>
        </w:div>
        <w:div w:id="1924417278">
          <w:marLeft w:val="480"/>
          <w:marRight w:val="0"/>
          <w:marTop w:val="0"/>
          <w:marBottom w:val="0"/>
          <w:divBdr>
            <w:top w:val="none" w:sz="0" w:space="0" w:color="auto"/>
            <w:left w:val="none" w:sz="0" w:space="0" w:color="auto"/>
            <w:bottom w:val="none" w:sz="0" w:space="0" w:color="auto"/>
            <w:right w:val="none" w:sz="0" w:space="0" w:color="auto"/>
          </w:divBdr>
        </w:div>
        <w:div w:id="1924483464">
          <w:marLeft w:val="480"/>
          <w:marRight w:val="0"/>
          <w:marTop w:val="0"/>
          <w:marBottom w:val="0"/>
          <w:divBdr>
            <w:top w:val="none" w:sz="0" w:space="0" w:color="auto"/>
            <w:left w:val="none" w:sz="0" w:space="0" w:color="auto"/>
            <w:bottom w:val="none" w:sz="0" w:space="0" w:color="auto"/>
            <w:right w:val="none" w:sz="0" w:space="0" w:color="auto"/>
          </w:divBdr>
        </w:div>
        <w:div w:id="1986859039">
          <w:marLeft w:val="480"/>
          <w:marRight w:val="0"/>
          <w:marTop w:val="0"/>
          <w:marBottom w:val="0"/>
          <w:divBdr>
            <w:top w:val="none" w:sz="0" w:space="0" w:color="auto"/>
            <w:left w:val="none" w:sz="0" w:space="0" w:color="auto"/>
            <w:bottom w:val="none" w:sz="0" w:space="0" w:color="auto"/>
            <w:right w:val="none" w:sz="0" w:space="0" w:color="auto"/>
          </w:divBdr>
        </w:div>
        <w:div w:id="2133547458">
          <w:marLeft w:val="480"/>
          <w:marRight w:val="0"/>
          <w:marTop w:val="0"/>
          <w:marBottom w:val="0"/>
          <w:divBdr>
            <w:top w:val="none" w:sz="0" w:space="0" w:color="auto"/>
            <w:left w:val="none" w:sz="0" w:space="0" w:color="auto"/>
            <w:bottom w:val="none" w:sz="0" w:space="0" w:color="auto"/>
            <w:right w:val="none" w:sz="0" w:space="0" w:color="auto"/>
          </w:divBdr>
        </w:div>
        <w:div w:id="2145124551">
          <w:marLeft w:val="480"/>
          <w:marRight w:val="0"/>
          <w:marTop w:val="0"/>
          <w:marBottom w:val="0"/>
          <w:divBdr>
            <w:top w:val="none" w:sz="0" w:space="0" w:color="auto"/>
            <w:left w:val="none" w:sz="0" w:space="0" w:color="auto"/>
            <w:bottom w:val="none" w:sz="0" w:space="0" w:color="auto"/>
            <w:right w:val="none" w:sz="0" w:space="0" w:color="auto"/>
          </w:divBdr>
        </w:div>
      </w:divsChild>
    </w:div>
    <w:div w:id="495266654">
      <w:bodyDiv w:val="1"/>
      <w:marLeft w:val="0"/>
      <w:marRight w:val="0"/>
      <w:marTop w:val="0"/>
      <w:marBottom w:val="0"/>
      <w:divBdr>
        <w:top w:val="none" w:sz="0" w:space="0" w:color="auto"/>
        <w:left w:val="none" w:sz="0" w:space="0" w:color="auto"/>
        <w:bottom w:val="none" w:sz="0" w:space="0" w:color="auto"/>
        <w:right w:val="none" w:sz="0" w:space="0" w:color="auto"/>
      </w:divBdr>
      <w:divsChild>
        <w:div w:id="7106048">
          <w:marLeft w:val="480"/>
          <w:marRight w:val="0"/>
          <w:marTop w:val="0"/>
          <w:marBottom w:val="0"/>
          <w:divBdr>
            <w:top w:val="none" w:sz="0" w:space="0" w:color="auto"/>
            <w:left w:val="none" w:sz="0" w:space="0" w:color="auto"/>
            <w:bottom w:val="none" w:sz="0" w:space="0" w:color="auto"/>
            <w:right w:val="none" w:sz="0" w:space="0" w:color="auto"/>
          </w:divBdr>
        </w:div>
        <w:div w:id="138420307">
          <w:marLeft w:val="480"/>
          <w:marRight w:val="0"/>
          <w:marTop w:val="0"/>
          <w:marBottom w:val="0"/>
          <w:divBdr>
            <w:top w:val="none" w:sz="0" w:space="0" w:color="auto"/>
            <w:left w:val="none" w:sz="0" w:space="0" w:color="auto"/>
            <w:bottom w:val="none" w:sz="0" w:space="0" w:color="auto"/>
            <w:right w:val="none" w:sz="0" w:space="0" w:color="auto"/>
          </w:divBdr>
        </w:div>
        <w:div w:id="681470005">
          <w:marLeft w:val="480"/>
          <w:marRight w:val="0"/>
          <w:marTop w:val="0"/>
          <w:marBottom w:val="0"/>
          <w:divBdr>
            <w:top w:val="none" w:sz="0" w:space="0" w:color="auto"/>
            <w:left w:val="none" w:sz="0" w:space="0" w:color="auto"/>
            <w:bottom w:val="none" w:sz="0" w:space="0" w:color="auto"/>
            <w:right w:val="none" w:sz="0" w:space="0" w:color="auto"/>
          </w:divBdr>
        </w:div>
        <w:div w:id="1593052521">
          <w:marLeft w:val="480"/>
          <w:marRight w:val="0"/>
          <w:marTop w:val="0"/>
          <w:marBottom w:val="0"/>
          <w:divBdr>
            <w:top w:val="none" w:sz="0" w:space="0" w:color="auto"/>
            <w:left w:val="none" w:sz="0" w:space="0" w:color="auto"/>
            <w:bottom w:val="none" w:sz="0" w:space="0" w:color="auto"/>
            <w:right w:val="none" w:sz="0" w:space="0" w:color="auto"/>
          </w:divBdr>
        </w:div>
        <w:div w:id="1625387125">
          <w:marLeft w:val="480"/>
          <w:marRight w:val="0"/>
          <w:marTop w:val="0"/>
          <w:marBottom w:val="0"/>
          <w:divBdr>
            <w:top w:val="none" w:sz="0" w:space="0" w:color="auto"/>
            <w:left w:val="none" w:sz="0" w:space="0" w:color="auto"/>
            <w:bottom w:val="none" w:sz="0" w:space="0" w:color="auto"/>
            <w:right w:val="none" w:sz="0" w:space="0" w:color="auto"/>
          </w:divBdr>
        </w:div>
        <w:div w:id="1690445455">
          <w:marLeft w:val="480"/>
          <w:marRight w:val="0"/>
          <w:marTop w:val="0"/>
          <w:marBottom w:val="0"/>
          <w:divBdr>
            <w:top w:val="none" w:sz="0" w:space="0" w:color="auto"/>
            <w:left w:val="none" w:sz="0" w:space="0" w:color="auto"/>
            <w:bottom w:val="none" w:sz="0" w:space="0" w:color="auto"/>
            <w:right w:val="none" w:sz="0" w:space="0" w:color="auto"/>
          </w:divBdr>
        </w:div>
        <w:div w:id="1834487428">
          <w:marLeft w:val="480"/>
          <w:marRight w:val="0"/>
          <w:marTop w:val="0"/>
          <w:marBottom w:val="0"/>
          <w:divBdr>
            <w:top w:val="none" w:sz="0" w:space="0" w:color="auto"/>
            <w:left w:val="none" w:sz="0" w:space="0" w:color="auto"/>
            <w:bottom w:val="none" w:sz="0" w:space="0" w:color="auto"/>
            <w:right w:val="none" w:sz="0" w:space="0" w:color="auto"/>
          </w:divBdr>
        </w:div>
        <w:div w:id="1914123228">
          <w:marLeft w:val="480"/>
          <w:marRight w:val="0"/>
          <w:marTop w:val="0"/>
          <w:marBottom w:val="0"/>
          <w:divBdr>
            <w:top w:val="none" w:sz="0" w:space="0" w:color="auto"/>
            <w:left w:val="none" w:sz="0" w:space="0" w:color="auto"/>
            <w:bottom w:val="none" w:sz="0" w:space="0" w:color="auto"/>
            <w:right w:val="none" w:sz="0" w:space="0" w:color="auto"/>
          </w:divBdr>
        </w:div>
      </w:divsChild>
    </w:div>
    <w:div w:id="499584932">
      <w:bodyDiv w:val="1"/>
      <w:marLeft w:val="0"/>
      <w:marRight w:val="0"/>
      <w:marTop w:val="0"/>
      <w:marBottom w:val="0"/>
      <w:divBdr>
        <w:top w:val="none" w:sz="0" w:space="0" w:color="auto"/>
        <w:left w:val="none" w:sz="0" w:space="0" w:color="auto"/>
        <w:bottom w:val="none" w:sz="0" w:space="0" w:color="auto"/>
        <w:right w:val="none" w:sz="0" w:space="0" w:color="auto"/>
      </w:divBdr>
    </w:div>
    <w:div w:id="500006121">
      <w:bodyDiv w:val="1"/>
      <w:marLeft w:val="0"/>
      <w:marRight w:val="0"/>
      <w:marTop w:val="0"/>
      <w:marBottom w:val="0"/>
      <w:divBdr>
        <w:top w:val="none" w:sz="0" w:space="0" w:color="auto"/>
        <w:left w:val="none" w:sz="0" w:space="0" w:color="auto"/>
        <w:bottom w:val="none" w:sz="0" w:space="0" w:color="auto"/>
        <w:right w:val="none" w:sz="0" w:space="0" w:color="auto"/>
      </w:divBdr>
    </w:div>
    <w:div w:id="503667714">
      <w:bodyDiv w:val="1"/>
      <w:marLeft w:val="0"/>
      <w:marRight w:val="0"/>
      <w:marTop w:val="0"/>
      <w:marBottom w:val="0"/>
      <w:divBdr>
        <w:top w:val="none" w:sz="0" w:space="0" w:color="auto"/>
        <w:left w:val="none" w:sz="0" w:space="0" w:color="auto"/>
        <w:bottom w:val="none" w:sz="0" w:space="0" w:color="auto"/>
        <w:right w:val="none" w:sz="0" w:space="0" w:color="auto"/>
      </w:divBdr>
    </w:div>
    <w:div w:id="505946007">
      <w:bodyDiv w:val="1"/>
      <w:marLeft w:val="0"/>
      <w:marRight w:val="0"/>
      <w:marTop w:val="0"/>
      <w:marBottom w:val="0"/>
      <w:divBdr>
        <w:top w:val="none" w:sz="0" w:space="0" w:color="auto"/>
        <w:left w:val="none" w:sz="0" w:space="0" w:color="auto"/>
        <w:bottom w:val="none" w:sz="0" w:space="0" w:color="auto"/>
        <w:right w:val="none" w:sz="0" w:space="0" w:color="auto"/>
      </w:divBdr>
      <w:divsChild>
        <w:div w:id="377172781">
          <w:marLeft w:val="480"/>
          <w:marRight w:val="0"/>
          <w:marTop w:val="0"/>
          <w:marBottom w:val="0"/>
          <w:divBdr>
            <w:top w:val="none" w:sz="0" w:space="0" w:color="auto"/>
            <w:left w:val="none" w:sz="0" w:space="0" w:color="auto"/>
            <w:bottom w:val="none" w:sz="0" w:space="0" w:color="auto"/>
            <w:right w:val="none" w:sz="0" w:space="0" w:color="auto"/>
          </w:divBdr>
        </w:div>
        <w:div w:id="403839303">
          <w:marLeft w:val="480"/>
          <w:marRight w:val="0"/>
          <w:marTop w:val="0"/>
          <w:marBottom w:val="0"/>
          <w:divBdr>
            <w:top w:val="none" w:sz="0" w:space="0" w:color="auto"/>
            <w:left w:val="none" w:sz="0" w:space="0" w:color="auto"/>
            <w:bottom w:val="none" w:sz="0" w:space="0" w:color="auto"/>
            <w:right w:val="none" w:sz="0" w:space="0" w:color="auto"/>
          </w:divBdr>
        </w:div>
        <w:div w:id="609551329">
          <w:marLeft w:val="480"/>
          <w:marRight w:val="0"/>
          <w:marTop w:val="0"/>
          <w:marBottom w:val="0"/>
          <w:divBdr>
            <w:top w:val="none" w:sz="0" w:space="0" w:color="auto"/>
            <w:left w:val="none" w:sz="0" w:space="0" w:color="auto"/>
            <w:bottom w:val="none" w:sz="0" w:space="0" w:color="auto"/>
            <w:right w:val="none" w:sz="0" w:space="0" w:color="auto"/>
          </w:divBdr>
        </w:div>
        <w:div w:id="949362761">
          <w:marLeft w:val="480"/>
          <w:marRight w:val="0"/>
          <w:marTop w:val="0"/>
          <w:marBottom w:val="0"/>
          <w:divBdr>
            <w:top w:val="none" w:sz="0" w:space="0" w:color="auto"/>
            <w:left w:val="none" w:sz="0" w:space="0" w:color="auto"/>
            <w:bottom w:val="none" w:sz="0" w:space="0" w:color="auto"/>
            <w:right w:val="none" w:sz="0" w:space="0" w:color="auto"/>
          </w:divBdr>
        </w:div>
        <w:div w:id="1372732991">
          <w:marLeft w:val="480"/>
          <w:marRight w:val="0"/>
          <w:marTop w:val="0"/>
          <w:marBottom w:val="0"/>
          <w:divBdr>
            <w:top w:val="none" w:sz="0" w:space="0" w:color="auto"/>
            <w:left w:val="none" w:sz="0" w:space="0" w:color="auto"/>
            <w:bottom w:val="none" w:sz="0" w:space="0" w:color="auto"/>
            <w:right w:val="none" w:sz="0" w:space="0" w:color="auto"/>
          </w:divBdr>
        </w:div>
        <w:div w:id="1734428931">
          <w:marLeft w:val="480"/>
          <w:marRight w:val="0"/>
          <w:marTop w:val="0"/>
          <w:marBottom w:val="0"/>
          <w:divBdr>
            <w:top w:val="none" w:sz="0" w:space="0" w:color="auto"/>
            <w:left w:val="none" w:sz="0" w:space="0" w:color="auto"/>
            <w:bottom w:val="none" w:sz="0" w:space="0" w:color="auto"/>
            <w:right w:val="none" w:sz="0" w:space="0" w:color="auto"/>
          </w:divBdr>
        </w:div>
      </w:divsChild>
    </w:div>
    <w:div w:id="517931903">
      <w:bodyDiv w:val="1"/>
      <w:marLeft w:val="0"/>
      <w:marRight w:val="0"/>
      <w:marTop w:val="0"/>
      <w:marBottom w:val="0"/>
      <w:divBdr>
        <w:top w:val="none" w:sz="0" w:space="0" w:color="auto"/>
        <w:left w:val="none" w:sz="0" w:space="0" w:color="auto"/>
        <w:bottom w:val="none" w:sz="0" w:space="0" w:color="auto"/>
        <w:right w:val="none" w:sz="0" w:space="0" w:color="auto"/>
      </w:divBdr>
    </w:div>
    <w:div w:id="521018539">
      <w:bodyDiv w:val="1"/>
      <w:marLeft w:val="0"/>
      <w:marRight w:val="0"/>
      <w:marTop w:val="0"/>
      <w:marBottom w:val="0"/>
      <w:divBdr>
        <w:top w:val="none" w:sz="0" w:space="0" w:color="auto"/>
        <w:left w:val="none" w:sz="0" w:space="0" w:color="auto"/>
        <w:bottom w:val="none" w:sz="0" w:space="0" w:color="auto"/>
        <w:right w:val="none" w:sz="0" w:space="0" w:color="auto"/>
      </w:divBdr>
    </w:div>
    <w:div w:id="521675821">
      <w:bodyDiv w:val="1"/>
      <w:marLeft w:val="0"/>
      <w:marRight w:val="0"/>
      <w:marTop w:val="0"/>
      <w:marBottom w:val="0"/>
      <w:divBdr>
        <w:top w:val="none" w:sz="0" w:space="0" w:color="auto"/>
        <w:left w:val="none" w:sz="0" w:space="0" w:color="auto"/>
        <w:bottom w:val="none" w:sz="0" w:space="0" w:color="auto"/>
        <w:right w:val="none" w:sz="0" w:space="0" w:color="auto"/>
      </w:divBdr>
      <w:divsChild>
        <w:div w:id="2105109195">
          <w:marLeft w:val="480"/>
          <w:marRight w:val="0"/>
          <w:marTop w:val="0"/>
          <w:marBottom w:val="0"/>
          <w:divBdr>
            <w:top w:val="none" w:sz="0" w:space="0" w:color="auto"/>
            <w:left w:val="none" w:sz="0" w:space="0" w:color="auto"/>
            <w:bottom w:val="none" w:sz="0" w:space="0" w:color="auto"/>
            <w:right w:val="none" w:sz="0" w:space="0" w:color="auto"/>
          </w:divBdr>
        </w:div>
      </w:divsChild>
    </w:div>
    <w:div w:id="538787572">
      <w:bodyDiv w:val="1"/>
      <w:marLeft w:val="0"/>
      <w:marRight w:val="0"/>
      <w:marTop w:val="0"/>
      <w:marBottom w:val="0"/>
      <w:divBdr>
        <w:top w:val="none" w:sz="0" w:space="0" w:color="auto"/>
        <w:left w:val="none" w:sz="0" w:space="0" w:color="auto"/>
        <w:bottom w:val="none" w:sz="0" w:space="0" w:color="auto"/>
        <w:right w:val="none" w:sz="0" w:space="0" w:color="auto"/>
      </w:divBdr>
    </w:div>
    <w:div w:id="550506185">
      <w:bodyDiv w:val="1"/>
      <w:marLeft w:val="0"/>
      <w:marRight w:val="0"/>
      <w:marTop w:val="0"/>
      <w:marBottom w:val="0"/>
      <w:divBdr>
        <w:top w:val="none" w:sz="0" w:space="0" w:color="auto"/>
        <w:left w:val="none" w:sz="0" w:space="0" w:color="auto"/>
        <w:bottom w:val="none" w:sz="0" w:space="0" w:color="auto"/>
        <w:right w:val="none" w:sz="0" w:space="0" w:color="auto"/>
      </w:divBdr>
    </w:div>
    <w:div w:id="571500993">
      <w:bodyDiv w:val="1"/>
      <w:marLeft w:val="0"/>
      <w:marRight w:val="0"/>
      <w:marTop w:val="0"/>
      <w:marBottom w:val="0"/>
      <w:divBdr>
        <w:top w:val="none" w:sz="0" w:space="0" w:color="auto"/>
        <w:left w:val="none" w:sz="0" w:space="0" w:color="auto"/>
        <w:bottom w:val="none" w:sz="0" w:space="0" w:color="auto"/>
        <w:right w:val="none" w:sz="0" w:space="0" w:color="auto"/>
      </w:divBdr>
      <w:divsChild>
        <w:div w:id="41373918">
          <w:marLeft w:val="480"/>
          <w:marRight w:val="0"/>
          <w:marTop w:val="0"/>
          <w:marBottom w:val="0"/>
          <w:divBdr>
            <w:top w:val="none" w:sz="0" w:space="0" w:color="auto"/>
            <w:left w:val="none" w:sz="0" w:space="0" w:color="auto"/>
            <w:bottom w:val="none" w:sz="0" w:space="0" w:color="auto"/>
            <w:right w:val="none" w:sz="0" w:space="0" w:color="auto"/>
          </w:divBdr>
        </w:div>
        <w:div w:id="106508408">
          <w:marLeft w:val="480"/>
          <w:marRight w:val="0"/>
          <w:marTop w:val="0"/>
          <w:marBottom w:val="0"/>
          <w:divBdr>
            <w:top w:val="none" w:sz="0" w:space="0" w:color="auto"/>
            <w:left w:val="none" w:sz="0" w:space="0" w:color="auto"/>
            <w:bottom w:val="none" w:sz="0" w:space="0" w:color="auto"/>
            <w:right w:val="none" w:sz="0" w:space="0" w:color="auto"/>
          </w:divBdr>
        </w:div>
        <w:div w:id="293564826">
          <w:marLeft w:val="480"/>
          <w:marRight w:val="0"/>
          <w:marTop w:val="0"/>
          <w:marBottom w:val="0"/>
          <w:divBdr>
            <w:top w:val="none" w:sz="0" w:space="0" w:color="auto"/>
            <w:left w:val="none" w:sz="0" w:space="0" w:color="auto"/>
            <w:bottom w:val="none" w:sz="0" w:space="0" w:color="auto"/>
            <w:right w:val="none" w:sz="0" w:space="0" w:color="auto"/>
          </w:divBdr>
        </w:div>
        <w:div w:id="805665458">
          <w:marLeft w:val="480"/>
          <w:marRight w:val="0"/>
          <w:marTop w:val="0"/>
          <w:marBottom w:val="0"/>
          <w:divBdr>
            <w:top w:val="none" w:sz="0" w:space="0" w:color="auto"/>
            <w:left w:val="none" w:sz="0" w:space="0" w:color="auto"/>
            <w:bottom w:val="none" w:sz="0" w:space="0" w:color="auto"/>
            <w:right w:val="none" w:sz="0" w:space="0" w:color="auto"/>
          </w:divBdr>
        </w:div>
        <w:div w:id="873663325">
          <w:marLeft w:val="480"/>
          <w:marRight w:val="0"/>
          <w:marTop w:val="0"/>
          <w:marBottom w:val="0"/>
          <w:divBdr>
            <w:top w:val="none" w:sz="0" w:space="0" w:color="auto"/>
            <w:left w:val="none" w:sz="0" w:space="0" w:color="auto"/>
            <w:bottom w:val="none" w:sz="0" w:space="0" w:color="auto"/>
            <w:right w:val="none" w:sz="0" w:space="0" w:color="auto"/>
          </w:divBdr>
        </w:div>
        <w:div w:id="1052343793">
          <w:marLeft w:val="480"/>
          <w:marRight w:val="0"/>
          <w:marTop w:val="0"/>
          <w:marBottom w:val="0"/>
          <w:divBdr>
            <w:top w:val="none" w:sz="0" w:space="0" w:color="auto"/>
            <w:left w:val="none" w:sz="0" w:space="0" w:color="auto"/>
            <w:bottom w:val="none" w:sz="0" w:space="0" w:color="auto"/>
            <w:right w:val="none" w:sz="0" w:space="0" w:color="auto"/>
          </w:divBdr>
        </w:div>
        <w:div w:id="1115638156">
          <w:marLeft w:val="480"/>
          <w:marRight w:val="0"/>
          <w:marTop w:val="0"/>
          <w:marBottom w:val="0"/>
          <w:divBdr>
            <w:top w:val="none" w:sz="0" w:space="0" w:color="auto"/>
            <w:left w:val="none" w:sz="0" w:space="0" w:color="auto"/>
            <w:bottom w:val="none" w:sz="0" w:space="0" w:color="auto"/>
            <w:right w:val="none" w:sz="0" w:space="0" w:color="auto"/>
          </w:divBdr>
        </w:div>
        <w:div w:id="1149056130">
          <w:marLeft w:val="480"/>
          <w:marRight w:val="0"/>
          <w:marTop w:val="0"/>
          <w:marBottom w:val="0"/>
          <w:divBdr>
            <w:top w:val="none" w:sz="0" w:space="0" w:color="auto"/>
            <w:left w:val="none" w:sz="0" w:space="0" w:color="auto"/>
            <w:bottom w:val="none" w:sz="0" w:space="0" w:color="auto"/>
            <w:right w:val="none" w:sz="0" w:space="0" w:color="auto"/>
          </w:divBdr>
        </w:div>
        <w:div w:id="1174689116">
          <w:marLeft w:val="480"/>
          <w:marRight w:val="0"/>
          <w:marTop w:val="0"/>
          <w:marBottom w:val="0"/>
          <w:divBdr>
            <w:top w:val="none" w:sz="0" w:space="0" w:color="auto"/>
            <w:left w:val="none" w:sz="0" w:space="0" w:color="auto"/>
            <w:bottom w:val="none" w:sz="0" w:space="0" w:color="auto"/>
            <w:right w:val="none" w:sz="0" w:space="0" w:color="auto"/>
          </w:divBdr>
        </w:div>
        <w:div w:id="1567036376">
          <w:marLeft w:val="480"/>
          <w:marRight w:val="0"/>
          <w:marTop w:val="0"/>
          <w:marBottom w:val="0"/>
          <w:divBdr>
            <w:top w:val="none" w:sz="0" w:space="0" w:color="auto"/>
            <w:left w:val="none" w:sz="0" w:space="0" w:color="auto"/>
            <w:bottom w:val="none" w:sz="0" w:space="0" w:color="auto"/>
            <w:right w:val="none" w:sz="0" w:space="0" w:color="auto"/>
          </w:divBdr>
        </w:div>
        <w:div w:id="1674911634">
          <w:marLeft w:val="480"/>
          <w:marRight w:val="0"/>
          <w:marTop w:val="0"/>
          <w:marBottom w:val="0"/>
          <w:divBdr>
            <w:top w:val="none" w:sz="0" w:space="0" w:color="auto"/>
            <w:left w:val="none" w:sz="0" w:space="0" w:color="auto"/>
            <w:bottom w:val="none" w:sz="0" w:space="0" w:color="auto"/>
            <w:right w:val="none" w:sz="0" w:space="0" w:color="auto"/>
          </w:divBdr>
        </w:div>
      </w:divsChild>
    </w:div>
    <w:div w:id="587425459">
      <w:bodyDiv w:val="1"/>
      <w:marLeft w:val="0"/>
      <w:marRight w:val="0"/>
      <w:marTop w:val="0"/>
      <w:marBottom w:val="0"/>
      <w:divBdr>
        <w:top w:val="none" w:sz="0" w:space="0" w:color="auto"/>
        <w:left w:val="none" w:sz="0" w:space="0" w:color="auto"/>
        <w:bottom w:val="none" w:sz="0" w:space="0" w:color="auto"/>
        <w:right w:val="none" w:sz="0" w:space="0" w:color="auto"/>
      </w:divBdr>
      <w:divsChild>
        <w:div w:id="17320682">
          <w:marLeft w:val="480"/>
          <w:marRight w:val="0"/>
          <w:marTop w:val="0"/>
          <w:marBottom w:val="0"/>
          <w:divBdr>
            <w:top w:val="none" w:sz="0" w:space="0" w:color="auto"/>
            <w:left w:val="none" w:sz="0" w:space="0" w:color="auto"/>
            <w:bottom w:val="none" w:sz="0" w:space="0" w:color="auto"/>
            <w:right w:val="none" w:sz="0" w:space="0" w:color="auto"/>
          </w:divBdr>
        </w:div>
        <w:div w:id="66539318">
          <w:marLeft w:val="480"/>
          <w:marRight w:val="0"/>
          <w:marTop w:val="0"/>
          <w:marBottom w:val="0"/>
          <w:divBdr>
            <w:top w:val="none" w:sz="0" w:space="0" w:color="auto"/>
            <w:left w:val="none" w:sz="0" w:space="0" w:color="auto"/>
            <w:bottom w:val="none" w:sz="0" w:space="0" w:color="auto"/>
            <w:right w:val="none" w:sz="0" w:space="0" w:color="auto"/>
          </w:divBdr>
        </w:div>
        <w:div w:id="203711677">
          <w:marLeft w:val="480"/>
          <w:marRight w:val="0"/>
          <w:marTop w:val="0"/>
          <w:marBottom w:val="0"/>
          <w:divBdr>
            <w:top w:val="none" w:sz="0" w:space="0" w:color="auto"/>
            <w:left w:val="none" w:sz="0" w:space="0" w:color="auto"/>
            <w:bottom w:val="none" w:sz="0" w:space="0" w:color="auto"/>
            <w:right w:val="none" w:sz="0" w:space="0" w:color="auto"/>
          </w:divBdr>
        </w:div>
        <w:div w:id="279382001">
          <w:marLeft w:val="480"/>
          <w:marRight w:val="0"/>
          <w:marTop w:val="0"/>
          <w:marBottom w:val="0"/>
          <w:divBdr>
            <w:top w:val="none" w:sz="0" w:space="0" w:color="auto"/>
            <w:left w:val="none" w:sz="0" w:space="0" w:color="auto"/>
            <w:bottom w:val="none" w:sz="0" w:space="0" w:color="auto"/>
            <w:right w:val="none" w:sz="0" w:space="0" w:color="auto"/>
          </w:divBdr>
        </w:div>
        <w:div w:id="291061473">
          <w:marLeft w:val="480"/>
          <w:marRight w:val="0"/>
          <w:marTop w:val="0"/>
          <w:marBottom w:val="0"/>
          <w:divBdr>
            <w:top w:val="none" w:sz="0" w:space="0" w:color="auto"/>
            <w:left w:val="none" w:sz="0" w:space="0" w:color="auto"/>
            <w:bottom w:val="none" w:sz="0" w:space="0" w:color="auto"/>
            <w:right w:val="none" w:sz="0" w:space="0" w:color="auto"/>
          </w:divBdr>
        </w:div>
        <w:div w:id="310866211">
          <w:marLeft w:val="480"/>
          <w:marRight w:val="0"/>
          <w:marTop w:val="0"/>
          <w:marBottom w:val="0"/>
          <w:divBdr>
            <w:top w:val="none" w:sz="0" w:space="0" w:color="auto"/>
            <w:left w:val="none" w:sz="0" w:space="0" w:color="auto"/>
            <w:bottom w:val="none" w:sz="0" w:space="0" w:color="auto"/>
            <w:right w:val="none" w:sz="0" w:space="0" w:color="auto"/>
          </w:divBdr>
        </w:div>
        <w:div w:id="495220706">
          <w:marLeft w:val="480"/>
          <w:marRight w:val="0"/>
          <w:marTop w:val="0"/>
          <w:marBottom w:val="0"/>
          <w:divBdr>
            <w:top w:val="none" w:sz="0" w:space="0" w:color="auto"/>
            <w:left w:val="none" w:sz="0" w:space="0" w:color="auto"/>
            <w:bottom w:val="none" w:sz="0" w:space="0" w:color="auto"/>
            <w:right w:val="none" w:sz="0" w:space="0" w:color="auto"/>
          </w:divBdr>
        </w:div>
        <w:div w:id="537934022">
          <w:marLeft w:val="480"/>
          <w:marRight w:val="0"/>
          <w:marTop w:val="0"/>
          <w:marBottom w:val="0"/>
          <w:divBdr>
            <w:top w:val="none" w:sz="0" w:space="0" w:color="auto"/>
            <w:left w:val="none" w:sz="0" w:space="0" w:color="auto"/>
            <w:bottom w:val="none" w:sz="0" w:space="0" w:color="auto"/>
            <w:right w:val="none" w:sz="0" w:space="0" w:color="auto"/>
          </w:divBdr>
        </w:div>
        <w:div w:id="569078389">
          <w:marLeft w:val="480"/>
          <w:marRight w:val="0"/>
          <w:marTop w:val="0"/>
          <w:marBottom w:val="0"/>
          <w:divBdr>
            <w:top w:val="none" w:sz="0" w:space="0" w:color="auto"/>
            <w:left w:val="none" w:sz="0" w:space="0" w:color="auto"/>
            <w:bottom w:val="none" w:sz="0" w:space="0" w:color="auto"/>
            <w:right w:val="none" w:sz="0" w:space="0" w:color="auto"/>
          </w:divBdr>
        </w:div>
        <w:div w:id="574779648">
          <w:marLeft w:val="480"/>
          <w:marRight w:val="0"/>
          <w:marTop w:val="0"/>
          <w:marBottom w:val="0"/>
          <w:divBdr>
            <w:top w:val="none" w:sz="0" w:space="0" w:color="auto"/>
            <w:left w:val="none" w:sz="0" w:space="0" w:color="auto"/>
            <w:bottom w:val="none" w:sz="0" w:space="0" w:color="auto"/>
            <w:right w:val="none" w:sz="0" w:space="0" w:color="auto"/>
          </w:divBdr>
        </w:div>
        <w:div w:id="612588820">
          <w:marLeft w:val="480"/>
          <w:marRight w:val="0"/>
          <w:marTop w:val="0"/>
          <w:marBottom w:val="0"/>
          <w:divBdr>
            <w:top w:val="none" w:sz="0" w:space="0" w:color="auto"/>
            <w:left w:val="none" w:sz="0" w:space="0" w:color="auto"/>
            <w:bottom w:val="none" w:sz="0" w:space="0" w:color="auto"/>
            <w:right w:val="none" w:sz="0" w:space="0" w:color="auto"/>
          </w:divBdr>
        </w:div>
        <w:div w:id="899904504">
          <w:marLeft w:val="480"/>
          <w:marRight w:val="0"/>
          <w:marTop w:val="0"/>
          <w:marBottom w:val="0"/>
          <w:divBdr>
            <w:top w:val="none" w:sz="0" w:space="0" w:color="auto"/>
            <w:left w:val="none" w:sz="0" w:space="0" w:color="auto"/>
            <w:bottom w:val="none" w:sz="0" w:space="0" w:color="auto"/>
            <w:right w:val="none" w:sz="0" w:space="0" w:color="auto"/>
          </w:divBdr>
        </w:div>
        <w:div w:id="980041839">
          <w:marLeft w:val="480"/>
          <w:marRight w:val="0"/>
          <w:marTop w:val="0"/>
          <w:marBottom w:val="0"/>
          <w:divBdr>
            <w:top w:val="none" w:sz="0" w:space="0" w:color="auto"/>
            <w:left w:val="none" w:sz="0" w:space="0" w:color="auto"/>
            <w:bottom w:val="none" w:sz="0" w:space="0" w:color="auto"/>
            <w:right w:val="none" w:sz="0" w:space="0" w:color="auto"/>
          </w:divBdr>
        </w:div>
        <w:div w:id="1128431327">
          <w:marLeft w:val="480"/>
          <w:marRight w:val="0"/>
          <w:marTop w:val="0"/>
          <w:marBottom w:val="0"/>
          <w:divBdr>
            <w:top w:val="none" w:sz="0" w:space="0" w:color="auto"/>
            <w:left w:val="none" w:sz="0" w:space="0" w:color="auto"/>
            <w:bottom w:val="none" w:sz="0" w:space="0" w:color="auto"/>
            <w:right w:val="none" w:sz="0" w:space="0" w:color="auto"/>
          </w:divBdr>
        </w:div>
        <w:div w:id="1275752326">
          <w:marLeft w:val="480"/>
          <w:marRight w:val="0"/>
          <w:marTop w:val="0"/>
          <w:marBottom w:val="0"/>
          <w:divBdr>
            <w:top w:val="none" w:sz="0" w:space="0" w:color="auto"/>
            <w:left w:val="none" w:sz="0" w:space="0" w:color="auto"/>
            <w:bottom w:val="none" w:sz="0" w:space="0" w:color="auto"/>
            <w:right w:val="none" w:sz="0" w:space="0" w:color="auto"/>
          </w:divBdr>
        </w:div>
        <w:div w:id="1429471346">
          <w:marLeft w:val="480"/>
          <w:marRight w:val="0"/>
          <w:marTop w:val="0"/>
          <w:marBottom w:val="0"/>
          <w:divBdr>
            <w:top w:val="none" w:sz="0" w:space="0" w:color="auto"/>
            <w:left w:val="none" w:sz="0" w:space="0" w:color="auto"/>
            <w:bottom w:val="none" w:sz="0" w:space="0" w:color="auto"/>
            <w:right w:val="none" w:sz="0" w:space="0" w:color="auto"/>
          </w:divBdr>
        </w:div>
        <w:div w:id="1528056574">
          <w:marLeft w:val="480"/>
          <w:marRight w:val="0"/>
          <w:marTop w:val="0"/>
          <w:marBottom w:val="0"/>
          <w:divBdr>
            <w:top w:val="none" w:sz="0" w:space="0" w:color="auto"/>
            <w:left w:val="none" w:sz="0" w:space="0" w:color="auto"/>
            <w:bottom w:val="none" w:sz="0" w:space="0" w:color="auto"/>
            <w:right w:val="none" w:sz="0" w:space="0" w:color="auto"/>
          </w:divBdr>
        </w:div>
        <w:div w:id="1671442544">
          <w:marLeft w:val="480"/>
          <w:marRight w:val="0"/>
          <w:marTop w:val="0"/>
          <w:marBottom w:val="0"/>
          <w:divBdr>
            <w:top w:val="none" w:sz="0" w:space="0" w:color="auto"/>
            <w:left w:val="none" w:sz="0" w:space="0" w:color="auto"/>
            <w:bottom w:val="none" w:sz="0" w:space="0" w:color="auto"/>
            <w:right w:val="none" w:sz="0" w:space="0" w:color="auto"/>
          </w:divBdr>
        </w:div>
        <w:div w:id="1754082101">
          <w:marLeft w:val="480"/>
          <w:marRight w:val="0"/>
          <w:marTop w:val="0"/>
          <w:marBottom w:val="0"/>
          <w:divBdr>
            <w:top w:val="none" w:sz="0" w:space="0" w:color="auto"/>
            <w:left w:val="none" w:sz="0" w:space="0" w:color="auto"/>
            <w:bottom w:val="none" w:sz="0" w:space="0" w:color="auto"/>
            <w:right w:val="none" w:sz="0" w:space="0" w:color="auto"/>
          </w:divBdr>
        </w:div>
        <w:div w:id="1773818198">
          <w:marLeft w:val="480"/>
          <w:marRight w:val="0"/>
          <w:marTop w:val="0"/>
          <w:marBottom w:val="0"/>
          <w:divBdr>
            <w:top w:val="none" w:sz="0" w:space="0" w:color="auto"/>
            <w:left w:val="none" w:sz="0" w:space="0" w:color="auto"/>
            <w:bottom w:val="none" w:sz="0" w:space="0" w:color="auto"/>
            <w:right w:val="none" w:sz="0" w:space="0" w:color="auto"/>
          </w:divBdr>
        </w:div>
        <w:div w:id="1778596431">
          <w:marLeft w:val="480"/>
          <w:marRight w:val="0"/>
          <w:marTop w:val="0"/>
          <w:marBottom w:val="0"/>
          <w:divBdr>
            <w:top w:val="none" w:sz="0" w:space="0" w:color="auto"/>
            <w:left w:val="none" w:sz="0" w:space="0" w:color="auto"/>
            <w:bottom w:val="none" w:sz="0" w:space="0" w:color="auto"/>
            <w:right w:val="none" w:sz="0" w:space="0" w:color="auto"/>
          </w:divBdr>
        </w:div>
        <w:div w:id="1784380182">
          <w:marLeft w:val="480"/>
          <w:marRight w:val="0"/>
          <w:marTop w:val="0"/>
          <w:marBottom w:val="0"/>
          <w:divBdr>
            <w:top w:val="none" w:sz="0" w:space="0" w:color="auto"/>
            <w:left w:val="none" w:sz="0" w:space="0" w:color="auto"/>
            <w:bottom w:val="none" w:sz="0" w:space="0" w:color="auto"/>
            <w:right w:val="none" w:sz="0" w:space="0" w:color="auto"/>
          </w:divBdr>
        </w:div>
        <w:div w:id="1899588762">
          <w:marLeft w:val="480"/>
          <w:marRight w:val="0"/>
          <w:marTop w:val="0"/>
          <w:marBottom w:val="0"/>
          <w:divBdr>
            <w:top w:val="none" w:sz="0" w:space="0" w:color="auto"/>
            <w:left w:val="none" w:sz="0" w:space="0" w:color="auto"/>
            <w:bottom w:val="none" w:sz="0" w:space="0" w:color="auto"/>
            <w:right w:val="none" w:sz="0" w:space="0" w:color="auto"/>
          </w:divBdr>
        </w:div>
        <w:div w:id="1907495907">
          <w:marLeft w:val="480"/>
          <w:marRight w:val="0"/>
          <w:marTop w:val="0"/>
          <w:marBottom w:val="0"/>
          <w:divBdr>
            <w:top w:val="none" w:sz="0" w:space="0" w:color="auto"/>
            <w:left w:val="none" w:sz="0" w:space="0" w:color="auto"/>
            <w:bottom w:val="none" w:sz="0" w:space="0" w:color="auto"/>
            <w:right w:val="none" w:sz="0" w:space="0" w:color="auto"/>
          </w:divBdr>
        </w:div>
        <w:div w:id="1924220597">
          <w:marLeft w:val="480"/>
          <w:marRight w:val="0"/>
          <w:marTop w:val="0"/>
          <w:marBottom w:val="0"/>
          <w:divBdr>
            <w:top w:val="none" w:sz="0" w:space="0" w:color="auto"/>
            <w:left w:val="none" w:sz="0" w:space="0" w:color="auto"/>
            <w:bottom w:val="none" w:sz="0" w:space="0" w:color="auto"/>
            <w:right w:val="none" w:sz="0" w:space="0" w:color="auto"/>
          </w:divBdr>
        </w:div>
        <w:div w:id="2083873638">
          <w:marLeft w:val="480"/>
          <w:marRight w:val="0"/>
          <w:marTop w:val="0"/>
          <w:marBottom w:val="0"/>
          <w:divBdr>
            <w:top w:val="none" w:sz="0" w:space="0" w:color="auto"/>
            <w:left w:val="none" w:sz="0" w:space="0" w:color="auto"/>
            <w:bottom w:val="none" w:sz="0" w:space="0" w:color="auto"/>
            <w:right w:val="none" w:sz="0" w:space="0" w:color="auto"/>
          </w:divBdr>
        </w:div>
        <w:div w:id="2119449088">
          <w:marLeft w:val="480"/>
          <w:marRight w:val="0"/>
          <w:marTop w:val="0"/>
          <w:marBottom w:val="0"/>
          <w:divBdr>
            <w:top w:val="none" w:sz="0" w:space="0" w:color="auto"/>
            <w:left w:val="none" w:sz="0" w:space="0" w:color="auto"/>
            <w:bottom w:val="none" w:sz="0" w:space="0" w:color="auto"/>
            <w:right w:val="none" w:sz="0" w:space="0" w:color="auto"/>
          </w:divBdr>
        </w:div>
      </w:divsChild>
    </w:div>
    <w:div w:id="599144555">
      <w:bodyDiv w:val="1"/>
      <w:marLeft w:val="0"/>
      <w:marRight w:val="0"/>
      <w:marTop w:val="0"/>
      <w:marBottom w:val="0"/>
      <w:divBdr>
        <w:top w:val="none" w:sz="0" w:space="0" w:color="auto"/>
        <w:left w:val="none" w:sz="0" w:space="0" w:color="auto"/>
        <w:bottom w:val="none" w:sz="0" w:space="0" w:color="auto"/>
        <w:right w:val="none" w:sz="0" w:space="0" w:color="auto"/>
      </w:divBdr>
      <w:divsChild>
        <w:div w:id="33237022">
          <w:marLeft w:val="480"/>
          <w:marRight w:val="0"/>
          <w:marTop w:val="0"/>
          <w:marBottom w:val="0"/>
          <w:divBdr>
            <w:top w:val="none" w:sz="0" w:space="0" w:color="auto"/>
            <w:left w:val="none" w:sz="0" w:space="0" w:color="auto"/>
            <w:bottom w:val="none" w:sz="0" w:space="0" w:color="auto"/>
            <w:right w:val="none" w:sz="0" w:space="0" w:color="auto"/>
          </w:divBdr>
        </w:div>
        <w:div w:id="52967730">
          <w:marLeft w:val="480"/>
          <w:marRight w:val="0"/>
          <w:marTop w:val="0"/>
          <w:marBottom w:val="0"/>
          <w:divBdr>
            <w:top w:val="none" w:sz="0" w:space="0" w:color="auto"/>
            <w:left w:val="none" w:sz="0" w:space="0" w:color="auto"/>
            <w:bottom w:val="none" w:sz="0" w:space="0" w:color="auto"/>
            <w:right w:val="none" w:sz="0" w:space="0" w:color="auto"/>
          </w:divBdr>
        </w:div>
        <w:div w:id="95368002">
          <w:marLeft w:val="480"/>
          <w:marRight w:val="0"/>
          <w:marTop w:val="0"/>
          <w:marBottom w:val="0"/>
          <w:divBdr>
            <w:top w:val="none" w:sz="0" w:space="0" w:color="auto"/>
            <w:left w:val="none" w:sz="0" w:space="0" w:color="auto"/>
            <w:bottom w:val="none" w:sz="0" w:space="0" w:color="auto"/>
            <w:right w:val="none" w:sz="0" w:space="0" w:color="auto"/>
          </w:divBdr>
        </w:div>
        <w:div w:id="190188290">
          <w:marLeft w:val="480"/>
          <w:marRight w:val="0"/>
          <w:marTop w:val="0"/>
          <w:marBottom w:val="0"/>
          <w:divBdr>
            <w:top w:val="none" w:sz="0" w:space="0" w:color="auto"/>
            <w:left w:val="none" w:sz="0" w:space="0" w:color="auto"/>
            <w:bottom w:val="none" w:sz="0" w:space="0" w:color="auto"/>
            <w:right w:val="none" w:sz="0" w:space="0" w:color="auto"/>
          </w:divBdr>
        </w:div>
        <w:div w:id="217858173">
          <w:marLeft w:val="480"/>
          <w:marRight w:val="0"/>
          <w:marTop w:val="0"/>
          <w:marBottom w:val="0"/>
          <w:divBdr>
            <w:top w:val="none" w:sz="0" w:space="0" w:color="auto"/>
            <w:left w:val="none" w:sz="0" w:space="0" w:color="auto"/>
            <w:bottom w:val="none" w:sz="0" w:space="0" w:color="auto"/>
            <w:right w:val="none" w:sz="0" w:space="0" w:color="auto"/>
          </w:divBdr>
        </w:div>
        <w:div w:id="608856217">
          <w:marLeft w:val="480"/>
          <w:marRight w:val="0"/>
          <w:marTop w:val="0"/>
          <w:marBottom w:val="0"/>
          <w:divBdr>
            <w:top w:val="none" w:sz="0" w:space="0" w:color="auto"/>
            <w:left w:val="none" w:sz="0" w:space="0" w:color="auto"/>
            <w:bottom w:val="none" w:sz="0" w:space="0" w:color="auto"/>
            <w:right w:val="none" w:sz="0" w:space="0" w:color="auto"/>
          </w:divBdr>
        </w:div>
        <w:div w:id="636683761">
          <w:marLeft w:val="480"/>
          <w:marRight w:val="0"/>
          <w:marTop w:val="0"/>
          <w:marBottom w:val="0"/>
          <w:divBdr>
            <w:top w:val="none" w:sz="0" w:space="0" w:color="auto"/>
            <w:left w:val="none" w:sz="0" w:space="0" w:color="auto"/>
            <w:bottom w:val="none" w:sz="0" w:space="0" w:color="auto"/>
            <w:right w:val="none" w:sz="0" w:space="0" w:color="auto"/>
          </w:divBdr>
        </w:div>
        <w:div w:id="714155684">
          <w:marLeft w:val="480"/>
          <w:marRight w:val="0"/>
          <w:marTop w:val="0"/>
          <w:marBottom w:val="0"/>
          <w:divBdr>
            <w:top w:val="none" w:sz="0" w:space="0" w:color="auto"/>
            <w:left w:val="none" w:sz="0" w:space="0" w:color="auto"/>
            <w:bottom w:val="none" w:sz="0" w:space="0" w:color="auto"/>
            <w:right w:val="none" w:sz="0" w:space="0" w:color="auto"/>
          </w:divBdr>
        </w:div>
        <w:div w:id="906187585">
          <w:marLeft w:val="480"/>
          <w:marRight w:val="0"/>
          <w:marTop w:val="0"/>
          <w:marBottom w:val="0"/>
          <w:divBdr>
            <w:top w:val="none" w:sz="0" w:space="0" w:color="auto"/>
            <w:left w:val="none" w:sz="0" w:space="0" w:color="auto"/>
            <w:bottom w:val="none" w:sz="0" w:space="0" w:color="auto"/>
            <w:right w:val="none" w:sz="0" w:space="0" w:color="auto"/>
          </w:divBdr>
        </w:div>
        <w:div w:id="987050064">
          <w:marLeft w:val="480"/>
          <w:marRight w:val="0"/>
          <w:marTop w:val="0"/>
          <w:marBottom w:val="0"/>
          <w:divBdr>
            <w:top w:val="none" w:sz="0" w:space="0" w:color="auto"/>
            <w:left w:val="none" w:sz="0" w:space="0" w:color="auto"/>
            <w:bottom w:val="none" w:sz="0" w:space="0" w:color="auto"/>
            <w:right w:val="none" w:sz="0" w:space="0" w:color="auto"/>
          </w:divBdr>
        </w:div>
        <w:div w:id="1008406627">
          <w:marLeft w:val="480"/>
          <w:marRight w:val="0"/>
          <w:marTop w:val="0"/>
          <w:marBottom w:val="0"/>
          <w:divBdr>
            <w:top w:val="none" w:sz="0" w:space="0" w:color="auto"/>
            <w:left w:val="none" w:sz="0" w:space="0" w:color="auto"/>
            <w:bottom w:val="none" w:sz="0" w:space="0" w:color="auto"/>
            <w:right w:val="none" w:sz="0" w:space="0" w:color="auto"/>
          </w:divBdr>
        </w:div>
        <w:div w:id="1271745284">
          <w:marLeft w:val="480"/>
          <w:marRight w:val="0"/>
          <w:marTop w:val="0"/>
          <w:marBottom w:val="0"/>
          <w:divBdr>
            <w:top w:val="none" w:sz="0" w:space="0" w:color="auto"/>
            <w:left w:val="none" w:sz="0" w:space="0" w:color="auto"/>
            <w:bottom w:val="none" w:sz="0" w:space="0" w:color="auto"/>
            <w:right w:val="none" w:sz="0" w:space="0" w:color="auto"/>
          </w:divBdr>
        </w:div>
        <w:div w:id="1416170611">
          <w:marLeft w:val="480"/>
          <w:marRight w:val="0"/>
          <w:marTop w:val="0"/>
          <w:marBottom w:val="0"/>
          <w:divBdr>
            <w:top w:val="none" w:sz="0" w:space="0" w:color="auto"/>
            <w:left w:val="none" w:sz="0" w:space="0" w:color="auto"/>
            <w:bottom w:val="none" w:sz="0" w:space="0" w:color="auto"/>
            <w:right w:val="none" w:sz="0" w:space="0" w:color="auto"/>
          </w:divBdr>
        </w:div>
        <w:div w:id="1548757958">
          <w:marLeft w:val="480"/>
          <w:marRight w:val="0"/>
          <w:marTop w:val="0"/>
          <w:marBottom w:val="0"/>
          <w:divBdr>
            <w:top w:val="none" w:sz="0" w:space="0" w:color="auto"/>
            <w:left w:val="none" w:sz="0" w:space="0" w:color="auto"/>
            <w:bottom w:val="none" w:sz="0" w:space="0" w:color="auto"/>
            <w:right w:val="none" w:sz="0" w:space="0" w:color="auto"/>
          </w:divBdr>
        </w:div>
        <w:div w:id="1550065968">
          <w:marLeft w:val="480"/>
          <w:marRight w:val="0"/>
          <w:marTop w:val="0"/>
          <w:marBottom w:val="0"/>
          <w:divBdr>
            <w:top w:val="none" w:sz="0" w:space="0" w:color="auto"/>
            <w:left w:val="none" w:sz="0" w:space="0" w:color="auto"/>
            <w:bottom w:val="none" w:sz="0" w:space="0" w:color="auto"/>
            <w:right w:val="none" w:sz="0" w:space="0" w:color="auto"/>
          </w:divBdr>
        </w:div>
        <w:div w:id="1565527214">
          <w:marLeft w:val="480"/>
          <w:marRight w:val="0"/>
          <w:marTop w:val="0"/>
          <w:marBottom w:val="0"/>
          <w:divBdr>
            <w:top w:val="none" w:sz="0" w:space="0" w:color="auto"/>
            <w:left w:val="none" w:sz="0" w:space="0" w:color="auto"/>
            <w:bottom w:val="none" w:sz="0" w:space="0" w:color="auto"/>
            <w:right w:val="none" w:sz="0" w:space="0" w:color="auto"/>
          </w:divBdr>
        </w:div>
        <w:div w:id="1583026483">
          <w:marLeft w:val="480"/>
          <w:marRight w:val="0"/>
          <w:marTop w:val="0"/>
          <w:marBottom w:val="0"/>
          <w:divBdr>
            <w:top w:val="none" w:sz="0" w:space="0" w:color="auto"/>
            <w:left w:val="none" w:sz="0" w:space="0" w:color="auto"/>
            <w:bottom w:val="none" w:sz="0" w:space="0" w:color="auto"/>
            <w:right w:val="none" w:sz="0" w:space="0" w:color="auto"/>
          </w:divBdr>
        </w:div>
        <w:div w:id="1595360443">
          <w:marLeft w:val="480"/>
          <w:marRight w:val="0"/>
          <w:marTop w:val="0"/>
          <w:marBottom w:val="0"/>
          <w:divBdr>
            <w:top w:val="none" w:sz="0" w:space="0" w:color="auto"/>
            <w:left w:val="none" w:sz="0" w:space="0" w:color="auto"/>
            <w:bottom w:val="none" w:sz="0" w:space="0" w:color="auto"/>
            <w:right w:val="none" w:sz="0" w:space="0" w:color="auto"/>
          </w:divBdr>
        </w:div>
        <w:div w:id="1758820881">
          <w:marLeft w:val="480"/>
          <w:marRight w:val="0"/>
          <w:marTop w:val="0"/>
          <w:marBottom w:val="0"/>
          <w:divBdr>
            <w:top w:val="none" w:sz="0" w:space="0" w:color="auto"/>
            <w:left w:val="none" w:sz="0" w:space="0" w:color="auto"/>
            <w:bottom w:val="none" w:sz="0" w:space="0" w:color="auto"/>
            <w:right w:val="none" w:sz="0" w:space="0" w:color="auto"/>
          </w:divBdr>
        </w:div>
        <w:div w:id="1976907678">
          <w:marLeft w:val="480"/>
          <w:marRight w:val="0"/>
          <w:marTop w:val="0"/>
          <w:marBottom w:val="0"/>
          <w:divBdr>
            <w:top w:val="none" w:sz="0" w:space="0" w:color="auto"/>
            <w:left w:val="none" w:sz="0" w:space="0" w:color="auto"/>
            <w:bottom w:val="none" w:sz="0" w:space="0" w:color="auto"/>
            <w:right w:val="none" w:sz="0" w:space="0" w:color="auto"/>
          </w:divBdr>
        </w:div>
        <w:div w:id="2088307652">
          <w:marLeft w:val="480"/>
          <w:marRight w:val="0"/>
          <w:marTop w:val="0"/>
          <w:marBottom w:val="0"/>
          <w:divBdr>
            <w:top w:val="none" w:sz="0" w:space="0" w:color="auto"/>
            <w:left w:val="none" w:sz="0" w:space="0" w:color="auto"/>
            <w:bottom w:val="none" w:sz="0" w:space="0" w:color="auto"/>
            <w:right w:val="none" w:sz="0" w:space="0" w:color="auto"/>
          </w:divBdr>
        </w:div>
        <w:div w:id="2098860395">
          <w:marLeft w:val="480"/>
          <w:marRight w:val="0"/>
          <w:marTop w:val="0"/>
          <w:marBottom w:val="0"/>
          <w:divBdr>
            <w:top w:val="none" w:sz="0" w:space="0" w:color="auto"/>
            <w:left w:val="none" w:sz="0" w:space="0" w:color="auto"/>
            <w:bottom w:val="none" w:sz="0" w:space="0" w:color="auto"/>
            <w:right w:val="none" w:sz="0" w:space="0" w:color="auto"/>
          </w:divBdr>
        </w:div>
        <w:div w:id="2109346134">
          <w:marLeft w:val="480"/>
          <w:marRight w:val="0"/>
          <w:marTop w:val="0"/>
          <w:marBottom w:val="0"/>
          <w:divBdr>
            <w:top w:val="none" w:sz="0" w:space="0" w:color="auto"/>
            <w:left w:val="none" w:sz="0" w:space="0" w:color="auto"/>
            <w:bottom w:val="none" w:sz="0" w:space="0" w:color="auto"/>
            <w:right w:val="none" w:sz="0" w:space="0" w:color="auto"/>
          </w:divBdr>
        </w:div>
      </w:divsChild>
    </w:div>
    <w:div w:id="601258591">
      <w:bodyDiv w:val="1"/>
      <w:marLeft w:val="0"/>
      <w:marRight w:val="0"/>
      <w:marTop w:val="0"/>
      <w:marBottom w:val="0"/>
      <w:divBdr>
        <w:top w:val="none" w:sz="0" w:space="0" w:color="auto"/>
        <w:left w:val="none" w:sz="0" w:space="0" w:color="auto"/>
        <w:bottom w:val="none" w:sz="0" w:space="0" w:color="auto"/>
        <w:right w:val="none" w:sz="0" w:space="0" w:color="auto"/>
      </w:divBdr>
    </w:div>
    <w:div w:id="614365090">
      <w:bodyDiv w:val="1"/>
      <w:marLeft w:val="0"/>
      <w:marRight w:val="0"/>
      <w:marTop w:val="0"/>
      <w:marBottom w:val="0"/>
      <w:divBdr>
        <w:top w:val="none" w:sz="0" w:space="0" w:color="auto"/>
        <w:left w:val="none" w:sz="0" w:space="0" w:color="auto"/>
        <w:bottom w:val="none" w:sz="0" w:space="0" w:color="auto"/>
        <w:right w:val="none" w:sz="0" w:space="0" w:color="auto"/>
      </w:divBdr>
    </w:div>
    <w:div w:id="622729194">
      <w:bodyDiv w:val="1"/>
      <w:marLeft w:val="0"/>
      <w:marRight w:val="0"/>
      <w:marTop w:val="0"/>
      <w:marBottom w:val="0"/>
      <w:divBdr>
        <w:top w:val="none" w:sz="0" w:space="0" w:color="auto"/>
        <w:left w:val="none" w:sz="0" w:space="0" w:color="auto"/>
        <w:bottom w:val="none" w:sz="0" w:space="0" w:color="auto"/>
        <w:right w:val="none" w:sz="0" w:space="0" w:color="auto"/>
      </w:divBdr>
      <w:divsChild>
        <w:div w:id="34232404">
          <w:marLeft w:val="480"/>
          <w:marRight w:val="0"/>
          <w:marTop w:val="0"/>
          <w:marBottom w:val="0"/>
          <w:divBdr>
            <w:top w:val="none" w:sz="0" w:space="0" w:color="auto"/>
            <w:left w:val="none" w:sz="0" w:space="0" w:color="auto"/>
            <w:bottom w:val="none" w:sz="0" w:space="0" w:color="auto"/>
            <w:right w:val="none" w:sz="0" w:space="0" w:color="auto"/>
          </w:divBdr>
        </w:div>
        <w:div w:id="117451201">
          <w:marLeft w:val="480"/>
          <w:marRight w:val="0"/>
          <w:marTop w:val="0"/>
          <w:marBottom w:val="0"/>
          <w:divBdr>
            <w:top w:val="none" w:sz="0" w:space="0" w:color="auto"/>
            <w:left w:val="none" w:sz="0" w:space="0" w:color="auto"/>
            <w:bottom w:val="none" w:sz="0" w:space="0" w:color="auto"/>
            <w:right w:val="none" w:sz="0" w:space="0" w:color="auto"/>
          </w:divBdr>
        </w:div>
        <w:div w:id="227612625">
          <w:marLeft w:val="480"/>
          <w:marRight w:val="0"/>
          <w:marTop w:val="0"/>
          <w:marBottom w:val="0"/>
          <w:divBdr>
            <w:top w:val="none" w:sz="0" w:space="0" w:color="auto"/>
            <w:left w:val="none" w:sz="0" w:space="0" w:color="auto"/>
            <w:bottom w:val="none" w:sz="0" w:space="0" w:color="auto"/>
            <w:right w:val="none" w:sz="0" w:space="0" w:color="auto"/>
          </w:divBdr>
        </w:div>
        <w:div w:id="626282575">
          <w:marLeft w:val="480"/>
          <w:marRight w:val="0"/>
          <w:marTop w:val="0"/>
          <w:marBottom w:val="0"/>
          <w:divBdr>
            <w:top w:val="none" w:sz="0" w:space="0" w:color="auto"/>
            <w:left w:val="none" w:sz="0" w:space="0" w:color="auto"/>
            <w:bottom w:val="none" w:sz="0" w:space="0" w:color="auto"/>
            <w:right w:val="none" w:sz="0" w:space="0" w:color="auto"/>
          </w:divBdr>
        </w:div>
        <w:div w:id="915556129">
          <w:marLeft w:val="480"/>
          <w:marRight w:val="0"/>
          <w:marTop w:val="0"/>
          <w:marBottom w:val="0"/>
          <w:divBdr>
            <w:top w:val="none" w:sz="0" w:space="0" w:color="auto"/>
            <w:left w:val="none" w:sz="0" w:space="0" w:color="auto"/>
            <w:bottom w:val="none" w:sz="0" w:space="0" w:color="auto"/>
            <w:right w:val="none" w:sz="0" w:space="0" w:color="auto"/>
          </w:divBdr>
        </w:div>
        <w:div w:id="932710715">
          <w:marLeft w:val="480"/>
          <w:marRight w:val="0"/>
          <w:marTop w:val="0"/>
          <w:marBottom w:val="0"/>
          <w:divBdr>
            <w:top w:val="none" w:sz="0" w:space="0" w:color="auto"/>
            <w:left w:val="none" w:sz="0" w:space="0" w:color="auto"/>
            <w:bottom w:val="none" w:sz="0" w:space="0" w:color="auto"/>
            <w:right w:val="none" w:sz="0" w:space="0" w:color="auto"/>
          </w:divBdr>
        </w:div>
        <w:div w:id="1006205593">
          <w:marLeft w:val="480"/>
          <w:marRight w:val="0"/>
          <w:marTop w:val="0"/>
          <w:marBottom w:val="0"/>
          <w:divBdr>
            <w:top w:val="none" w:sz="0" w:space="0" w:color="auto"/>
            <w:left w:val="none" w:sz="0" w:space="0" w:color="auto"/>
            <w:bottom w:val="none" w:sz="0" w:space="0" w:color="auto"/>
            <w:right w:val="none" w:sz="0" w:space="0" w:color="auto"/>
          </w:divBdr>
        </w:div>
        <w:div w:id="1010794054">
          <w:marLeft w:val="480"/>
          <w:marRight w:val="0"/>
          <w:marTop w:val="0"/>
          <w:marBottom w:val="0"/>
          <w:divBdr>
            <w:top w:val="none" w:sz="0" w:space="0" w:color="auto"/>
            <w:left w:val="none" w:sz="0" w:space="0" w:color="auto"/>
            <w:bottom w:val="none" w:sz="0" w:space="0" w:color="auto"/>
            <w:right w:val="none" w:sz="0" w:space="0" w:color="auto"/>
          </w:divBdr>
        </w:div>
        <w:div w:id="1150681138">
          <w:marLeft w:val="480"/>
          <w:marRight w:val="0"/>
          <w:marTop w:val="0"/>
          <w:marBottom w:val="0"/>
          <w:divBdr>
            <w:top w:val="none" w:sz="0" w:space="0" w:color="auto"/>
            <w:left w:val="none" w:sz="0" w:space="0" w:color="auto"/>
            <w:bottom w:val="none" w:sz="0" w:space="0" w:color="auto"/>
            <w:right w:val="none" w:sz="0" w:space="0" w:color="auto"/>
          </w:divBdr>
        </w:div>
        <w:div w:id="1156530468">
          <w:marLeft w:val="480"/>
          <w:marRight w:val="0"/>
          <w:marTop w:val="0"/>
          <w:marBottom w:val="0"/>
          <w:divBdr>
            <w:top w:val="none" w:sz="0" w:space="0" w:color="auto"/>
            <w:left w:val="none" w:sz="0" w:space="0" w:color="auto"/>
            <w:bottom w:val="none" w:sz="0" w:space="0" w:color="auto"/>
            <w:right w:val="none" w:sz="0" w:space="0" w:color="auto"/>
          </w:divBdr>
        </w:div>
        <w:div w:id="1173303616">
          <w:marLeft w:val="480"/>
          <w:marRight w:val="0"/>
          <w:marTop w:val="0"/>
          <w:marBottom w:val="0"/>
          <w:divBdr>
            <w:top w:val="none" w:sz="0" w:space="0" w:color="auto"/>
            <w:left w:val="none" w:sz="0" w:space="0" w:color="auto"/>
            <w:bottom w:val="none" w:sz="0" w:space="0" w:color="auto"/>
            <w:right w:val="none" w:sz="0" w:space="0" w:color="auto"/>
          </w:divBdr>
        </w:div>
        <w:div w:id="1174229059">
          <w:marLeft w:val="480"/>
          <w:marRight w:val="0"/>
          <w:marTop w:val="0"/>
          <w:marBottom w:val="0"/>
          <w:divBdr>
            <w:top w:val="none" w:sz="0" w:space="0" w:color="auto"/>
            <w:left w:val="none" w:sz="0" w:space="0" w:color="auto"/>
            <w:bottom w:val="none" w:sz="0" w:space="0" w:color="auto"/>
            <w:right w:val="none" w:sz="0" w:space="0" w:color="auto"/>
          </w:divBdr>
        </w:div>
        <w:div w:id="1359577049">
          <w:marLeft w:val="480"/>
          <w:marRight w:val="0"/>
          <w:marTop w:val="0"/>
          <w:marBottom w:val="0"/>
          <w:divBdr>
            <w:top w:val="none" w:sz="0" w:space="0" w:color="auto"/>
            <w:left w:val="none" w:sz="0" w:space="0" w:color="auto"/>
            <w:bottom w:val="none" w:sz="0" w:space="0" w:color="auto"/>
            <w:right w:val="none" w:sz="0" w:space="0" w:color="auto"/>
          </w:divBdr>
        </w:div>
        <w:div w:id="1450514542">
          <w:marLeft w:val="480"/>
          <w:marRight w:val="0"/>
          <w:marTop w:val="0"/>
          <w:marBottom w:val="0"/>
          <w:divBdr>
            <w:top w:val="none" w:sz="0" w:space="0" w:color="auto"/>
            <w:left w:val="none" w:sz="0" w:space="0" w:color="auto"/>
            <w:bottom w:val="none" w:sz="0" w:space="0" w:color="auto"/>
            <w:right w:val="none" w:sz="0" w:space="0" w:color="auto"/>
          </w:divBdr>
        </w:div>
        <w:div w:id="1453205025">
          <w:marLeft w:val="480"/>
          <w:marRight w:val="0"/>
          <w:marTop w:val="0"/>
          <w:marBottom w:val="0"/>
          <w:divBdr>
            <w:top w:val="none" w:sz="0" w:space="0" w:color="auto"/>
            <w:left w:val="none" w:sz="0" w:space="0" w:color="auto"/>
            <w:bottom w:val="none" w:sz="0" w:space="0" w:color="auto"/>
            <w:right w:val="none" w:sz="0" w:space="0" w:color="auto"/>
          </w:divBdr>
        </w:div>
        <w:div w:id="1461872990">
          <w:marLeft w:val="480"/>
          <w:marRight w:val="0"/>
          <w:marTop w:val="0"/>
          <w:marBottom w:val="0"/>
          <w:divBdr>
            <w:top w:val="none" w:sz="0" w:space="0" w:color="auto"/>
            <w:left w:val="none" w:sz="0" w:space="0" w:color="auto"/>
            <w:bottom w:val="none" w:sz="0" w:space="0" w:color="auto"/>
            <w:right w:val="none" w:sz="0" w:space="0" w:color="auto"/>
          </w:divBdr>
        </w:div>
        <w:div w:id="1495754828">
          <w:marLeft w:val="480"/>
          <w:marRight w:val="0"/>
          <w:marTop w:val="0"/>
          <w:marBottom w:val="0"/>
          <w:divBdr>
            <w:top w:val="none" w:sz="0" w:space="0" w:color="auto"/>
            <w:left w:val="none" w:sz="0" w:space="0" w:color="auto"/>
            <w:bottom w:val="none" w:sz="0" w:space="0" w:color="auto"/>
            <w:right w:val="none" w:sz="0" w:space="0" w:color="auto"/>
          </w:divBdr>
        </w:div>
        <w:div w:id="1522428850">
          <w:marLeft w:val="480"/>
          <w:marRight w:val="0"/>
          <w:marTop w:val="0"/>
          <w:marBottom w:val="0"/>
          <w:divBdr>
            <w:top w:val="none" w:sz="0" w:space="0" w:color="auto"/>
            <w:left w:val="none" w:sz="0" w:space="0" w:color="auto"/>
            <w:bottom w:val="none" w:sz="0" w:space="0" w:color="auto"/>
            <w:right w:val="none" w:sz="0" w:space="0" w:color="auto"/>
          </w:divBdr>
        </w:div>
        <w:div w:id="1559825330">
          <w:marLeft w:val="480"/>
          <w:marRight w:val="0"/>
          <w:marTop w:val="0"/>
          <w:marBottom w:val="0"/>
          <w:divBdr>
            <w:top w:val="none" w:sz="0" w:space="0" w:color="auto"/>
            <w:left w:val="none" w:sz="0" w:space="0" w:color="auto"/>
            <w:bottom w:val="none" w:sz="0" w:space="0" w:color="auto"/>
            <w:right w:val="none" w:sz="0" w:space="0" w:color="auto"/>
          </w:divBdr>
        </w:div>
        <w:div w:id="1718821959">
          <w:marLeft w:val="480"/>
          <w:marRight w:val="0"/>
          <w:marTop w:val="0"/>
          <w:marBottom w:val="0"/>
          <w:divBdr>
            <w:top w:val="none" w:sz="0" w:space="0" w:color="auto"/>
            <w:left w:val="none" w:sz="0" w:space="0" w:color="auto"/>
            <w:bottom w:val="none" w:sz="0" w:space="0" w:color="auto"/>
            <w:right w:val="none" w:sz="0" w:space="0" w:color="auto"/>
          </w:divBdr>
        </w:div>
        <w:div w:id="1743214604">
          <w:marLeft w:val="480"/>
          <w:marRight w:val="0"/>
          <w:marTop w:val="0"/>
          <w:marBottom w:val="0"/>
          <w:divBdr>
            <w:top w:val="none" w:sz="0" w:space="0" w:color="auto"/>
            <w:left w:val="none" w:sz="0" w:space="0" w:color="auto"/>
            <w:bottom w:val="none" w:sz="0" w:space="0" w:color="auto"/>
            <w:right w:val="none" w:sz="0" w:space="0" w:color="auto"/>
          </w:divBdr>
        </w:div>
        <w:div w:id="1774548424">
          <w:marLeft w:val="480"/>
          <w:marRight w:val="0"/>
          <w:marTop w:val="0"/>
          <w:marBottom w:val="0"/>
          <w:divBdr>
            <w:top w:val="none" w:sz="0" w:space="0" w:color="auto"/>
            <w:left w:val="none" w:sz="0" w:space="0" w:color="auto"/>
            <w:bottom w:val="none" w:sz="0" w:space="0" w:color="auto"/>
            <w:right w:val="none" w:sz="0" w:space="0" w:color="auto"/>
          </w:divBdr>
        </w:div>
        <w:div w:id="1787965586">
          <w:marLeft w:val="480"/>
          <w:marRight w:val="0"/>
          <w:marTop w:val="0"/>
          <w:marBottom w:val="0"/>
          <w:divBdr>
            <w:top w:val="none" w:sz="0" w:space="0" w:color="auto"/>
            <w:left w:val="none" w:sz="0" w:space="0" w:color="auto"/>
            <w:bottom w:val="none" w:sz="0" w:space="0" w:color="auto"/>
            <w:right w:val="none" w:sz="0" w:space="0" w:color="auto"/>
          </w:divBdr>
        </w:div>
        <w:div w:id="1837111974">
          <w:marLeft w:val="480"/>
          <w:marRight w:val="0"/>
          <w:marTop w:val="0"/>
          <w:marBottom w:val="0"/>
          <w:divBdr>
            <w:top w:val="none" w:sz="0" w:space="0" w:color="auto"/>
            <w:left w:val="none" w:sz="0" w:space="0" w:color="auto"/>
            <w:bottom w:val="none" w:sz="0" w:space="0" w:color="auto"/>
            <w:right w:val="none" w:sz="0" w:space="0" w:color="auto"/>
          </w:divBdr>
        </w:div>
        <w:div w:id="1851991175">
          <w:marLeft w:val="480"/>
          <w:marRight w:val="0"/>
          <w:marTop w:val="0"/>
          <w:marBottom w:val="0"/>
          <w:divBdr>
            <w:top w:val="none" w:sz="0" w:space="0" w:color="auto"/>
            <w:left w:val="none" w:sz="0" w:space="0" w:color="auto"/>
            <w:bottom w:val="none" w:sz="0" w:space="0" w:color="auto"/>
            <w:right w:val="none" w:sz="0" w:space="0" w:color="auto"/>
          </w:divBdr>
        </w:div>
        <w:div w:id="1875652940">
          <w:marLeft w:val="480"/>
          <w:marRight w:val="0"/>
          <w:marTop w:val="0"/>
          <w:marBottom w:val="0"/>
          <w:divBdr>
            <w:top w:val="none" w:sz="0" w:space="0" w:color="auto"/>
            <w:left w:val="none" w:sz="0" w:space="0" w:color="auto"/>
            <w:bottom w:val="none" w:sz="0" w:space="0" w:color="auto"/>
            <w:right w:val="none" w:sz="0" w:space="0" w:color="auto"/>
          </w:divBdr>
        </w:div>
        <w:div w:id="1981960524">
          <w:marLeft w:val="480"/>
          <w:marRight w:val="0"/>
          <w:marTop w:val="0"/>
          <w:marBottom w:val="0"/>
          <w:divBdr>
            <w:top w:val="none" w:sz="0" w:space="0" w:color="auto"/>
            <w:left w:val="none" w:sz="0" w:space="0" w:color="auto"/>
            <w:bottom w:val="none" w:sz="0" w:space="0" w:color="auto"/>
            <w:right w:val="none" w:sz="0" w:space="0" w:color="auto"/>
          </w:divBdr>
        </w:div>
      </w:divsChild>
    </w:div>
    <w:div w:id="628166956">
      <w:bodyDiv w:val="1"/>
      <w:marLeft w:val="0"/>
      <w:marRight w:val="0"/>
      <w:marTop w:val="0"/>
      <w:marBottom w:val="0"/>
      <w:divBdr>
        <w:top w:val="none" w:sz="0" w:space="0" w:color="auto"/>
        <w:left w:val="none" w:sz="0" w:space="0" w:color="auto"/>
        <w:bottom w:val="none" w:sz="0" w:space="0" w:color="auto"/>
        <w:right w:val="none" w:sz="0" w:space="0" w:color="auto"/>
      </w:divBdr>
    </w:div>
    <w:div w:id="629483389">
      <w:bodyDiv w:val="1"/>
      <w:marLeft w:val="0"/>
      <w:marRight w:val="0"/>
      <w:marTop w:val="0"/>
      <w:marBottom w:val="0"/>
      <w:divBdr>
        <w:top w:val="none" w:sz="0" w:space="0" w:color="auto"/>
        <w:left w:val="none" w:sz="0" w:space="0" w:color="auto"/>
        <w:bottom w:val="none" w:sz="0" w:space="0" w:color="auto"/>
        <w:right w:val="none" w:sz="0" w:space="0" w:color="auto"/>
      </w:divBdr>
    </w:div>
    <w:div w:id="636179700">
      <w:bodyDiv w:val="1"/>
      <w:marLeft w:val="0"/>
      <w:marRight w:val="0"/>
      <w:marTop w:val="0"/>
      <w:marBottom w:val="0"/>
      <w:divBdr>
        <w:top w:val="none" w:sz="0" w:space="0" w:color="auto"/>
        <w:left w:val="none" w:sz="0" w:space="0" w:color="auto"/>
        <w:bottom w:val="none" w:sz="0" w:space="0" w:color="auto"/>
        <w:right w:val="none" w:sz="0" w:space="0" w:color="auto"/>
      </w:divBdr>
      <w:divsChild>
        <w:div w:id="97532867">
          <w:marLeft w:val="480"/>
          <w:marRight w:val="0"/>
          <w:marTop w:val="0"/>
          <w:marBottom w:val="0"/>
          <w:divBdr>
            <w:top w:val="none" w:sz="0" w:space="0" w:color="auto"/>
            <w:left w:val="none" w:sz="0" w:space="0" w:color="auto"/>
            <w:bottom w:val="none" w:sz="0" w:space="0" w:color="auto"/>
            <w:right w:val="none" w:sz="0" w:space="0" w:color="auto"/>
          </w:divBdr>
        </w:div>
        <w:div w:id="99616231">
          <w:marLeft w:val="480"/>
          <w:marRight w:val="0"/>
          <w:marTop w:val="0"/>
          <w:marBottom w:val="0"/>
          <w:divBdr>
            <w:top w:val="none" w:sz="0" w:space="0" w:color="auto"/>
            <w:left w:val="none" w:sz="0" w:space="0" w:color="auto"/>
            <w:bottom w:val="none" w:sz="0" w:space="0" w:color="auto"/>
            <w:right w:val="none" w:sz="0" w:space="0" w:color="auto"/>
          </w:divBdr>
        </w:div>
        <w:div w:id="179122998">
          <w:marLeft w:val="480"/>
          <w:marRight w:val="0"/>
          <w:marTop w:val="0"/>
          <w:marBottom w:val="0"/>
          <w:divBdr>
            <w:top w:val="none" w:sz="0" w:space="0" w:color="auto"/>
            <w:left w:val="none" w:sz="0" w:space="0" w:color="auto"/>
            <w:bottom w:val="none" w:sz="0" w:space="0" w:color="auto"/>
            <w:right w:val="none" w:sz="0" w:space="0" w:color="auto"/>
          </w:divBdr>
        </w:div>
        <w:div w:id="197016607">
          <w:marLeft w:val="480"/>
          <w:marRight w:val="0"/>
          <w:marTop w:val="0"/>
          <w:marBottom w:val="0"/>
          <w:divBdr>
            <w:top w:val="none" w:sz="0" w:space="0" w:color="auto"/>
            <w:left w:val="none" w:sz="0" w:space="0" w:color="auto"/>
            <w:bottom w:val="none" w:sz="0" w:space="0" w:color="auto"/>
            <w:right w:val="none" w:sz="0" w:space="0" w:color="auto"/>
          </w:divBdr>
        </w:div>
        <w:div w:id="207188030">
          <w:marLeft w:val="480"/>
          <w:marRight w:val="0"/>
          <w:marTop w:val="0"/>
          <w:marBottom w:val="0"/>
          <w:divBdr>
            <w:top w:val="none" w:sz="0" w:space="0" w:color="auto"/>
            <w:left w:val="none" w:sz="0" w:space="0" w:color="auto"/>
            <w:bottom w:val="none" w:sz="0" w:space="0" w:color="auto"/>
            <w:right w:val="none" w:sz="0" w:space="0" w:color="auto"/>
          </w:divBdr>
        </w:div>
        <w:div w:id="254827919">
          <w:marLeft w:val="480"/>
          <w:marRight w:val="0"/>
          <w:marTop w:val="0"/>
          <w:marBottom w:val="0"/>
          <w:divBdr>
            <w:top w:val="none" w:sz="0" w:space="0" w:color="auto"/>
            <w:left w:val="none" w:sz="0" w:space="0" w:color="auto"/>
            <w:bottom w:val="none" w:sz="0" w:space="0" w:color="auto"/>
            <w:right w:val="none" w:sz="0" w:space="0" w:color="auto"/>
          </w:divBdr>
        </w:div>
        <w:div w:id="284847928">
          <w:marLeft w:val="480"/>
          <w:marRight w:val="0"/>
          <w:marTop w:val="0"/>
          <w:marBottom w:val="0"/>
          <w:divBdr>
            <w:top w:val="none" w:sz="0" w:space="0" w:color="auto"/>
            <w:left w:val="none" w:sz="0" w:space="0" w:color="auto"/>
            <w:bottom w:val="none" w:sz="0" w:space="0" w:color="auto"/>
            <w:right w:val="none" w:sz="0" w:space="0" w:color="auto"/>
          </w:divBdr>
        </w:div>
        <w:div w:id="323971236">
          <w:marLeft w:val="480"/>
          <w:marRight w:val="0"/>
          <w:marTop w:val="0"/>
          <w:marBottom w:val="0"/>
          <w:divBdr>
            <w:top w:val="none" w:sz="0" w:space="0" w:color="auto"/>
            <w:left w:val="none" w:sz="0" w:space="0" w:color="auto"/>
            <w:bottom w:val="none" w:sz="0" w:space="0" w:color="auto"/>
            <w:right w:val="none" w:sz="0" w:space="0" w:color="auto"/>
          </w:divBdr>
        </w:div>
        <w:div w:id="365834342">
          <w:marLeft w:val="480"/>
          <w:marRight w:val="0"/>
          <w:marTop w:val="0"/>
          <w:marBottom w:val="0"/>
          <w:divBdr>
            <w:top w:val="none" w:sz="0" w:space="0" w:color="auto"/>
            <w:left w:val="none" w:sz="0" w:space="0" w:color="auto"/>
            <w:bottom w:val="none" w:sz="0" w:space="0" w:color="auto"/>
            <w:right w:val="none" w:sz="0" w:space="0" w:color="auto"/>
          </w:divBdr>
        </w:div>
        <w:div w:id="480460809">
          <w:marLeft w:val="480"/>
          <w:marRight w:val="0"/>
          <w:marTop w:val="0"/>
          <w:marBottom w:val="0"/>
          <w:divBdr>
            <w:top w:val="none" w:sz="0" w:space="0" w:color="auto"/>
            <w:left w:val="none" w:sz="0" w:space="0" w:color="auto"/>
            <w:bottom w:val="none" w:sz="0" w:space="0" w:color="auto"/>
            <w:right w:val="none" w:sz="0" w:space="0" w:color="auto"/>
          </w:divBdr>
        </w:div>
        <w:div w:id="482088257">
          <w:marLeft w:val="480"/>
          <w:marRight w:val="0"/>
          <w:marTop w:val="0"/>
          <w:marBottom w:val="0"/>
          <w:divBdr>
            <w:top w:val="none" w:sz="0" w:space="0" w:color="auto"/>
            <w:left w:val="none" w:sz="0" w:space="0" w:color="auto"/>
            <w:bottom w:val="none" w:sz="0" w:space="0" w:color="auto"/>
            <w:right w:val="none" w:sz="0" w:space="0" w:color="auto"/>
          </w:divBdr>
        </w:div>
        <w:div w:id="491533146">
          <w:marLeft w:val="480"/>
          <w:marRight w:val="0"/>
          <w:marTop w:val="0"/>
          <w:marBottom w:val="0"/>
          <w:divBdr>
            <w:top w:val="none" w:sz="0" w:space="0" w:color="auto"/>
            <w:left w:val="none" w:sz="0" w:space="0" w:color="auto"/>
            <w:bottom w:val="none" w:sz="0" w:space="0" w:color="auto"/>
            <w:right w:val="none" w:sz="0" w:space="0" w:color="auto"/>
          </w:divBdr>
        </w:div>
        <w:div w:id="518734666">
          <w:marLeft w:val="480"/>
          <w:marRight w:val="0"/>
          <w:marTop w:val="0"/>
          <w:marBottom w:val="0"/>
          <w:divBdr>
            <w:top w:val="none" w:sz="0" w:space="0" w:color="auto"/>
            <w:left w:val="none" w:sz="0" w:space="0" w:color="auto"/>
            <w:bottom w:val="none" w:sz="0" w:space="0" w:color="auto"/>
            <w:right w:val="none" w:sz="0" w:space="0" w:color="auto"/>
          </w:divBdr>
        </w:div>
        <w:div w:id="723720030">
          <w:marLeft w:val="480"/>
          <w:marRight w:val="0"/>
          <w:marTop w:val="0"/>
          <w:marBottom w:val="0"/>
          <w:divBdr>
            <w:top w:val="none" w:sz="0" w:space="0" w:color="auto"/>
            <w:left w:val="none" w:sz="0" w:space="0" w:color="auto"/>
            <w:bottom w:val="none" w:sz="0" w:space="0" w:color="auto"/>
            <w:right w:val="none" w:sz="0" w:space="0" w:color="auto"/>
          </w:divBdr>
        </w:div>
        <w:div w:id="897130588">
          <w:marLeft w:val="480"/>
          <w:marRight w:val="0"/>
          <w:marTop w:val="0"/>
          <w:marBottom w:val="0"/>
          <w:divBdr>
            <w:top w:val="none" w:sz="0" w:space="0" w:color="auto"/>
            <w:left w:val="none" w:sz="0" w:space="0" w:color="auto"/>
            <w:bottom w:val="none" w:sz="0" w:space="0" w:color="auto"/>
            <w:right w:val="none" w:sz="0" w:space="0" w:color="auto"/>
          </w:divBdr>
        </w:div>
        <w:div w:id="1088690595">
          <w:marLeft w:val="480"/>
          <w:marRight w:val="0"/>
          <w:marTop w:val="0"/>
          <w:marBottom w:val="0"/>
          <w:divBdr>
            <w:top w:val="none" w:sz="0" w:space="0" w:color="auto"/>
            <w:left w:val="none" w:sz="0" w:space="0" w:color="auto"/>
            <w:bottom w:val="none" w:sz="0" w:space="0" w:color="auto"/>
            <w:right w:val="none" w:sz="0" w:space="0" w:color="auto"/>
          </w:divBdr>
        </w:div>
        <w:div w:id="1098869308">
          <w:marLeft w:val="480"/>
          <w:marRight w:val="0"/>
          <w:marTop w:val="0"/>
          <w:marBottom w:val="0"/>
          <w:divBdr>
            <w:top w:val="none" w:sz="0" w:space="0" w:color="auto"/>
            <w:left w:val="none" w:sz="0" w:space="0" w:color="auto"/>
            <w:bottom w:val="none" w:sz="0" w:space="0" w:color="auto"/>
            <w:right w:val="none" w:sz="0" w:space="0" w:color="auto"/>
          </w:divBdr>
        </w:div>
        <w:div w:id="1248003199">
          <w:marLeft w:val="480"/>
          <w:marRight w:val="0"/>
          <w:marTop w:val="0"/>
          <w:marBottom w:val="0"/>
          <w:divBdr>
            <w:top w:val="none" w:sz="0" w:space="0" w:color="auto"/>
            <w:left w:val="none" w:sz="0" w:space="0" w:color="auto"/>
            <w:bottom w:val="none" w:sz="0" w:space="0" w:color="auto"/>
            <w:right w:val="none" w:sz="0" w:space="0" w:color="auto"/>
          </w:divBdr>
        </w:div>
        <w:div w:id="1273173307">
          <w:marLeft w:val="480"/>
          <w:marRight w:val="0"/>
          <w:marTop w:val="0"/>
          <w:marBottom w:val="0"/>
          <w:divBdr>
            <w:top w:val="none" w:sz="0" w:space="0" w:color="auto"/>
            <w:left w:val="none" w:sz="0" w:space="0" w:color="auto"/>
            <w:bottom w:val="none" w:sz="0" w:space="0" w:color="auto"/>
            <w:right w:val="none" w:sz="0" w:space="0" w:color="auto"/>
          </w:divBdr>
        </w:div>
        <w:div w:id="1324551083">
          <w:marLeft w:val="480"/>
          <w:marRight w:val="0"/>
          <w:marTop w:val="0"/>
          <w:marBottom w:val="0"/>
          <w:divBdr>
            <w:top w:val="none" w:sz="0" w:space="0" w:color="auto"/>
            <w:left w:val="none" w:sz="0" w:space="0" w:color="auto"/>
            <w:bottom w:val="none" w:sz="0" w:space="0" w:color="auto"/>
            <w:right w:val="none" w:sz="0" w:space="0" w:color="auto"/>
          </w:divBdr>
        </w:div>
        <w:div w:id="1487432310">
          <w:marLeft w:val="480"/>
          <w:marRight w:val="0"/>
          <w:marTop w:val="0"/>
          <w:marBottom w:val="0"/>
          <w:divBdr>
            <w:top w:val="none" w:sz="0" w:space="0" w:color="auto"/>
            <w:left w:val="none" w:sz="0" w:space="0" w:color="auto"/>
            <w:bottom w:val="none" w:sz="0" w:space="0" w:color="auto"/>
            <w:right w:val="none" w:sz="0" w:space="0" w:color="auto"/>
          </w:divBdr>
        </w:div>
        <w:div w:id="1499419955">
          <w:marLeft w:val="480"/>
          <w:marRight w:val="0"/>
          <w:marTop w:val="0"/>
          <w:marBottom w:val="0"/>
          <w:divBdr>
            <w:top w:val="none" w:sz="0" w:space="0" w:color="auto"/>
            <w:left w:val="none" w:sz="0" w:space="0" w:color="auto"/>
            <w:bottom w:val="none" w:sz="0" w:space="0" w:color="auto"/>
            <w:right w:val="none" w:sz="0" w:space="0" w:color="auto"/>
          </w:divBdr>
        </w:div>
        <w:div w:id="1562792055">
          <w:marLeft w:val="480"/>
          <w:marRight w:val="0"/>
          <w:marTop w:val="0"/>
          <w:marBottom w:val="0"/>
          <w:divBdr>
            <w:top w:val="none" w:sz="0" w:space="0" w:color="auto"/>
            <w:left w:val="none" w:sz="0" w:space="0" w:color="auto"/>
            <w:bottom w:val="none" w:sz="0" w:space="0" w:color="auto"/>
            <w:right w:val="none" w:sz="0" w:space="0" w:color="auto"/>
          </w:divBdr>
        </w:div>
        <w:div w:id="1648241082">
          <w:marLeft w:val="480"/>
          <w:marRight w:val="0"/>
          <w:marTop w:val="0"/>
          <w:marBottom w:val="0"/>
          <w:divBdr>
            <w:top w:val="none" w:sz="0" w:space="0" w:color="auto"/>
            <w:left w:val="none" w:sz="0" w:space="0" w:color="auto"/>
            <w:bottom w:val="none" w:sz="0" w:space="0" w:color="auto"/>
            <w:right w:val="none" w:sz="0" w:space="0" w:color="auto"/>
          </w:divBdr>
        </w:div>
        <w:div w:id="1717200799">
          <w:marLeft w:val="480"/>
          <w:marRight w:val="0"/>
          <w:marTop w:val="0"/>
          <w:marBottom w:val="0"/>
          <w:divBdr>
            <w:top w:val="none" w:sz="0" w:space="0" w:color="auto"/>
            <w:left w:val="none" w:sz="0" w:space="0" w:color="auto"/>
            <w:bottom w:val="none" w:sz="0" w:space="0" w:color="auto"/>
            <w:right w:val="none" w:sz="0" w:space="0" w:color="auto"/>
          </w:divBdr>
        </w:div>
        <w:div w:id="1745687757">
          <w:marLeft w:val="480"/>
          <w:marRight w:val="0"/>
          <w:marTop w:val="0"/>
          <w:marBottom w:val="0"/>
          <w:divBdr>
            <w:top w:val="none" w:sz="0" w:space="0" w:color="auto"/>
            <w:left w:val="none" w:sz="0" w:space="0" w:color="auto"/>
            <w:bottom w:val="none" w:sz="0" w:space="0" w:color="auto"/>
            <w:right w:val="none" w:sz="0" w:space="0" w:color="auto"/>
          </w:divBdr>
        </w:div>
        <w:div w:id="1811628467">
          <w:marLeft w:val="480"/>
          <w:marRight w:val="0"/>
          <w:marTop w:val="0"/>
          <w:marBottom w:val="0"/>
          <w:divBdr>
            <w:top w:val="none" w:sz="0" w:space="0" w:color="auto"/>
            <w:left w:val="none" w:sz="0" w:space="0" w:color="auto"/>
            <w:bottom w:val="none" w:sz="0" w:space="0" w:color="auto"/>
            <w:right w:val="none" w:sz="0" w:space="0" w:color="auto"/>
          </w:divBdr>
        </w:div>
        <w:div w:id="2039162323">
          <w:marLeft w:val="480"/>
          <w:marRight w:val="0"/>
          <w:marTop w:val="0"/>
          <w:marBottom w:val="0"/>
          <w:divBdr>
            <w:top w:val="none" w:sz="0" w:space="0" w:color="auto"/>
            <w:left w:val="none" w:sz="0" w:space="0" w:color="auto"/>
            <w:bottom w:val="none" w:sz="0" w:space="0" w:color="auto"/>
            <w:right w:val="none" w:sz="0" w:space="0" w:color="auto"/>
          </w:divBdr>
        </w:div>
        <w:div w:id="2080707037">
          <w:marLeft w:val="480"/>
          <w:marRight w:val="0"/>
          <w:marTop w:val="0"/>
          <w:marBottom w:val="0"/>
          <w:divBdr>
            <w:top w:val="none" w:sz="0" w:space="0" w:color="auto"/>
            <w:left w:val="none" w:sz="0" w:space="0" w:color="auto"/>
            <w:bottom w:val="none" w:sz="0" w:space="0" w:color="auto"/>
            <w:right w:val="none" w:sz="0" w:space="0" w:color="auto"/>
          </w:divBdr>
        </w:div>
      </w:divsChild>
    </w:div>
    <w:div w:id="639457143">
      <w:bodyDiv w:val="1"/>
      <w:marLeft w:val="0"/>
      <w:marRight w:val="0"/>
      <w:marTop w:val="0"/>
      <w:marBottom w:val="0"/>
      <w:divBdr>
        <w:top w:val="none" w:sz="0" w:space="0" w:color="auto"/>
        <w:left w:val="none" w:sz="0" w:space="0" w:color="auto"/>
        <w:bottom w:val="none" w:sz="0" w:space="0" w:color="auto"/>
        <w:right w:val="none" w:sz="0" w:space="0" w:color="auto"/>
      </w:divBdr>
    </w:div>
    <w:div w:id="673458043">
      <w:bodyDiv w:val="1"/>
      <w:marLeft w:val="0"/>
      <w:marRight w:val="0"/>
      <w:marTop w:val="0"/>
      <w:marBottom w:val="0"/>
      <w:divBdr>
        <w:top w:val="none" w:sz="0" w:space="0" w:color="auto"/>
        <w:left w:val="none" w:sz="0" w:space="0" w:color="auto"/>
        <w:bottom w:val="none" w:sz="0" w:space="0" w:color="auto"/>
        <w:right w:val="none" w:sz="0" w:space="0" w:color="auto"/>
      </w:divBdr>
    </w:div>
    <w:div w:id="679041434">
      <w:bodyDiv w:val="1"/>
      <w:marLeft w:val="0"/>
      <w:marRight w:val="0"/>
      <w:marTop w:val="0"/>
      <w:marBottom w:val="0"/>
      <w:divBdr>
        <w:top w:val="none" w:sz="0" w:space="0" w:color="auto"/>
        <w:left w:val="none" w:sz="0" w:space="0" w:color="auto"/>
        <w:bottom w:val="none" w:sz="0" w:space="0" w:color="auto"/>
        <w:right w:val="none" w:sz="0" w:space="0" w:color="auto"/>
      </w:divBdr>
    </w:div>
    <w:div w:id="688943742">
      <w:bodyDiv w:val="1"/>
      <w:marLeft w:val="0"/>
      <w:marRight w:val="0"/>
      <w:marTop w:val="0"/>
      <w:marBottom w:val="0"/>
      <w:divBdr>
        <w:top w:val="none" w:sz="0" w:space="0" w:color="auto"/>
        <w:left w:val="none" w:sz="0" w:space="0" w:color="auto"/>
        <w:bottom w:val="none" w:sz="0" w:space="0" w:color="auto"/>
        <w:right w:val="none" w:sz="0" w:space="0" w:color="auto"/>
      </w:divBdr>
      <w:divsChild>
        <w:div w:id="37704140">
          <w:marLeft w:val="480"/>
          <w:marRight w:val="0"/>
          <w:marTop w:val="0"/>
          <w:marBottom w:val="0"/>
          <w:divBdr>
            <w:top w:val="none" w:sz="0" w:space="0" w:color="auto"/>
            <w:left w:val="none" w:sz="0" w:space="0" w:color="auto"/>
            <w:bottom w:val="none" w:sz="0" w:space="0" w:color="auto"/>
            <w:right w:val="none" w:sz="0" w:space="0" w:color="auto"/>
          </w:divBdr>
        </w:div>
        <w:div w:id="192228477">
          <w:marLeft w:val="480"/>
          <w:marRight w:val="0"/>
          <w:marTop w:val="0"/>
          <w:marBottom w:val="0"/>
          <w:divBdr>
            <w:top w:val="none" w:sz="0" w:space="0" w:color="auto"/>
            <w:left w:val="none" w:sz="0" w:space="0" w:color="auto"/>
            <w:bottom w:val="none" w:sz="0" w:space="0" w:color="auto"/>
            <w:right w:val="none" w:sz="0" w:space="0" w:color="auto"/>
          </w:divBdr>
        </w:div>
        <w:div w:id="225145697">
          <w:marLeft w:val="480"/>
          <w:marRight w:val="0"/>
          <w:marTop w:val="0"/>
          <w:marBottom w:val="0"/>
          <w:divBdr>
            <w:top w:val="none" w:sz="0" w:space="0" w:color="auto"/>
            <w:left w:val="none" w:sz="0" w:space="0" w:color="auto"/>
            <w:bottom w:val="none" w:sz="0" w:space="0" w:color="auto"/>
            <w:right w:val="none" w:sz="0" w:space="0" w:color="auto"/>
          </w:divBdr>
        </w:div>
        <w:div w:id="254939939">
          <w:marLeft w:val="480"/>
          <w:marRight w:val="0"/>
          <w:marTop w:val="0"/>
          <w:marBottom w:val="0"/>
          <w:divBdr>
            <w:top w:val="none" w:sz="0" w:space="0" w:color="auto"/>
            <w:left w:val="none" w:sz="0" w:space="0" w:color="auto"/>
            <w:bottom w:val="none" w:sz="0" w:space="0" w:color="auto"/>
            <w:right w:val="none" w:sz="0" w:space="0" w:color="auto"/>
          </w:divBdr>
        </w:div>
        <w:div w:id="258025870">
          <w:marLeft w:val="480"/>
          <w:marRight w:val="0"/>
          <w:marTop w:val="0"/>
          <w:marBottom w:val="0"/>
          <w:divBdr>
            <w:top w:val="none" w:sz="0" w:space="0" w:color="auto"/>
            <w:left w:val="none" w:sz="0" w:space="0" w:color="auto"/>
            <w:bottom w:val="none" w:sz="0" w:space="0" w:color="auto"/>
            <w:right w:val="none" w:sz="0" w:space="0" w:color="auto"/>
          </w:divBdr>
        </w:div>
        <w:div w:id="273903398">
          <w:marLeft w:val="480"/>
          <w:marRight w:val="0"/>
          <w:marTop w:val="0"/>
          <w:marBottom w:val="0"/>
          <w:divBdr>
            <w:top w:val="none" w:sz="0" w:space="0" w:color="auto"/>
            <w:left w:val="none" w:sz="0" w:space="0" w:color="auto"/>
            <w:bottom w:val="none" w:sz="0" w:space="0" w:color="auto"/>
            <w:right w:val="none" w:sz="0" w:space="0" w:color="auto"/>
          </w:divBdr>
        </w:div>
        <w:div w:id="358358703">
          <w:marLeft w:val="480"/>
          <w:marRight w:val="0"/>
          <w:marTop w:val="0"/>
          <w:marBottom w:val="0"/>
          <w:divBdr>
            <w:top w:val="none" w:sz="0" w:space="0" w:color="auto"/>
            <w:left w:val="none" w:sz="0" w:space="0" w:color="auto"/>
            <w:bottom w:val="none" w:sz="0" w:space="0" w:color="auto"/>
            <w:right w:val="none" w:sz="0" w:space="0" w:color="auto"/>
          </w:divBdr>
        </w:div>
        <w:div w:id="363796659">
          <w:marLeft w:val="480"/>
          <w:marRight w:val="0"/>
          <w:marTop w:val="0"/>
          <w:marBottom w:val="0"/>
          <w:divBdr>
            <w:top w:val="none" w:sz="0" w:space="0" w:color="auto"/>
            <w:left w:val="none" w:sz="0" w:space="0" w:color="auto"/>
            <w:bottom w:val="none" w:sz="0" w:space="0" w:color="auto"/>
            <w:right w:val="none" w:sz="0" w:space="0" w:color="auto"/>
          </w:divBdr>
        </w:div>
        <w:div w:id="490022299">
          <w:marLeft w:val="480"/>
          <w:marRight w:val="0"/>
          <w:marTop w:val="0"/>
          <w:marBottom w:val="0"/>
          <w:divBdr>
            <w:top w:val="none" w:sz="0" w:space="0" w:color="auto"/>
            <w:left w:val="none" w:sz="0" w:space="0" w:color="auto"/>
            <w:bottom w:val="none" w:sz="0" w:space="0" w:color="auto"/>
            <w:right w:val="none" w:sz="0" w:space="0" w:color="auto"/>
          </w:divBdr>
        </w:div>
        <w:div w:id="514853402">
          <w:marLeft w:val="480"/>
          <w:marRight w:val="0"/>
          <w:marTop w:val="0"/>
          <w:marBottom w:val="0"/>
          <w:divBdr>
            <w:top w:val="none" w:sz="0" w:space="0" w:color="auto"/>
            <w:left w:val="none" w:sz="0" w:space="0" w:color="auto"/>
            <w:bottom w:val="none" w:sz="0" w:space="0" w:color="auto"/>
            <w:right w:val="none" w:sz="0" w:space="0" w:color="auto"/>
          </w:divBdr>
        </w:div>
        <w:div w:id="911433473">
          <w:marLeft w:val="480"/>
          <w:marRight w:val="0"/>
          <w:marTop w:val="0"/>
          <w:marBottom w:val="0"/>
          <w:divBdr>
            <w:top w:val="none" w:sz="0" w:space="0" w:color="auto"/>
            <w:left w:val="none" w:sz="0" w:space="0" w:color="auto"/>
            <w:bottom w:val="none" w:sz="0" w:space="0" w:color="auto"/>
            <w:right w:val="none" w:sz="0" w:space="0" w:color="auto"/>
          </w:divBdr>
        </w:div>
        <w:div w:id="948195484">
          <w:marLeft w:val="480"/>
          <w:marRight w:val="0"/>
          <w:marTop w:val="0"/>
          <w:marBottom w:val="0"/>
          <w:divBdr>
            <w:top w:val="none" w:sz="0" w:space="0" w:color="auto"/>
            <w:left w:val="none" w:sz="0" w:space="0" w:color="auto"/>
            <w:bottom w:val="none" w:sz="0" w:space="0" w:color="auto"/>
            <w:right w:val="none" w:sz="0" w:space="0" w:color="auto"/>
          </w:divBdr>
        </w:div>
        <w:div w:id="1042903665">
          <w:marLeft w:val="480"/>
          <w:marRight w:val="0"/>
          <w:marTop w:val="0"/>
          <w:marBottom w:val="0"/>
          <w:divBdr>
            <w:top w:val="none" w:sz="0" w:space="0" w:color="auto"/>
            <w:left w:val="none" w:sz="0" w:space="0" w:color="auto"/>
            <w:bottom w:val="none" w:sz="0" w:space="0" w:color="auto"/>
            <w:right w:val="none" w:sz="0" w:space="0" w:color="auto"/>
          </w:divBdr>
        </w:div>
        <w:div w:id="1059015464">
          <w:marLeft w:val="480"/>
          <w:marRight w:val="0"/>
          <w:marTop w:val="0"/>
          <w:marBottom w:val="0"/>
          <w:divBdr>
            <w:top w:val="none" w:sz="0" w:space="0" w:color="auto"/>
            <w:left w:val="none" w:sz="0" w:space="0" w:color="auto"/>
            <w:bottom w:val="none" w:sz="0" w:space="0" w:color="auto"/>
            <w:right w:val="none" w:sz="0" w:space="0" w:color="auto"/>
          </w:divBdr>
        </w:div>
        <w:div w:id="1086875710">
          <w:marLeft w:val="480"/>
          <w:marRight w:val="0"/>
          <w:marTop w:val="0"/>
          <w:marBottom w:val="0"/>
          <w:divBdr>
            <w:top w:val="none" w:sz="0" w:space="0" w:color="auto"/>
            <w:left w:val="none" w:sz="0" w:space="0" w:color="auto"/>
            <w:bottom w:val="none" w:sz="0" w:space="0" w:color="auto"/>
            <w:right w:val="none" w:sz="0" w:space="0" w:color="auto"/>
          </w:divBdr>
        </w:div>
        <w:div w:id="1123231652">
          <w:marLeft w:val="480"/>
          <w:marRight w:val="0"/>
          <w:marTop w:val="0"/>
          <w:marBottom w:val="0"/>
          <w:divBdr>
            <w:top w:val="none" w:sz="0" w:space="0" w:color="auto"/>
            <w:left w:val="none" w:sz="0" w:space="0" w:color="auto"/>
            <w:bottom w:val="none" w:sz="0" w:space="0" w:color="auto"/>
            <w:right w:val="none" w:sz="0" w:space="0" w:color="auto"/>
          </w:divBdr>
        </w:div>
        <w:div w:id="1228225922">
          <w:marLeft w:val="480"/>
          <w:marRight w:val="0"/>
          <w:marTop w:val="0"/>
          <w:marBottom w:val="0"/>
          <w:divBdr>
            <w:top w:val="none" w:sz="0" w:space="0" w:color="auto"/>
            <w:left w:val="none" w:sz="0" w:space="0" w:color="auto"/>
            <w:bottom w:val="none" w:sz="0" w:space="0" w:color="auto"/>
            <w:right w:val="none" w:sz="0" w:space="0" w:color="auto"/>
          </w:divBdr>
        </w:div>
        <w:div w:id="1241671740">
          <w:marLeft w:val="480"/>
          <w:marRight w:val="0"/>
          <w:marTop w:val="0"/>
          <w:marBottom w:val="0"/>
          <w:divBdr>
            <w:top w:val="none" w:sz="0" w:space="0" w:color="auto"/>
            <w:left w:val="none" w:sz="0" w:space="0" w:color="auto"/>
            <w:bottom w:val="none" w:sz="0" w:space="0" w:color="auto"/>
            <w:right w:val="none" w:sz="0" w:space="0" w:color="auto"/>
          </w:divBdr>
        </w:div>
        <w:div w:id="1454981341">
          <w:marLeft w:val="480"/>
          <w:marRight w:val="0"/>
          <w:marTop w:val="0"/>
          <w:marBottom w:val="0"/>
          <w:divBdr>
            <w:top w:val="none" w:sz="0" w:space="0" w:color="auto"/>
            <w:left w:val="none" w:sz="0" w:space="0" w:color="auto"/>
            <w:bottom w:val="none" w:sz="0" w:space="0" w:color="auto"/>
            <w:right w:val="none" w:sz="0" w:space="0" w:color="auto"/>
          </w:divBdr>
        </w:div>
        <w:div w:id="1500805582">
          <w:marLeft w:val="480"/>
          <w:marRight w:val="0"/>
          <w:marTop w:val="0"/>
          <w:marBottom w:val="0"/>
          <w:divBdr>
            <w:top w:val="none" w:sz="0" w:space="0" w:color="auto"/>
            <w:left w:val="none" w:sz="0" w:space="0" w:color="auto"/>
            <w:bottom w:val="none" w:sz="0" w:space="0" w:color="auto"/>
            <w:right w:val="none" w:sz="0" w:space="0" w:color="auto"/>
          </w:divBdr>
        </w:div>
        <w:div w:id="1543008459">
          <w:marLeft w:val="480"/>
          <w:marRight w:val="0"/>
          <w:marTop w:val="0"/>
          <w:marBottom w:val="0"/>
          <w:divBdr>
            <w:top w:val="none" w:sz="0" w:space="0" w:color="auto"/>
            <w:left w:val="none" w:sz="0" w:space="0" w:color="auto"/>
            <w:bottom w:val="none" w:sz="0" w:space="0" w:color="auto"/>
            <w:right w:val="none" w:sz="0" w:space="0" w:color="auto"/>
          </w:divBdr>
        </w:div>
        <w:div w:id="2007973122">
          <w:marLeft w:val="480"/>
          <w:marRight w:val="0"/>
          <w:marTop w:val="0"/>
          <w:marBottom w:val="0"/>
          <w:divBdr>
            <w:top w:val="none" w:sz="0" w:space="0" w:color="auto"/>
            <w:left w:val="none" w:sz="0" w:space="0" w:color="auto"/>
            <w:bottom w:val="none" w:sz="0" w:space="0" w:color="auto"/>
            <w:right w:val="none" w:sz="0" w:space="0" w:color="auto"/>
          </w:divBdr>
        </w:div>
        <w:div w:id="2087219599">
          <w:marLeft w:val="480"/>
          <w:marRight w:val="0"/>
          <w:marTop w:val="0"/>
          <w:marBottom w:val="0"/>
          <w:divBdr>
            <w:top w:val="none" w:sz="0" w:space="0" w:color="auto"/>
            <w:left w:val="none" w:sz="0" w:space="0" w:color="auto"/>
            <w:bottom w:val="none" w:sz="0" w:space="0" w:color="auto"/>
            <w:right w:val="none" w:sz="0" w:space="0" w:color="auto"/>
          </w:divBdr>
        </w:div>
      </w:divsChild>
    </w:div>
    <w:div w:id="688993782">
      <w:bodyDiv w:val="1"/>
      <w:marLeft w:val="0"/>
      <w:marRight w:val="0"/>
      <w:marTop w:val="0"/>
      <w:marBottom w:val="0"/>
      <w:divBdr>
        <w:top w:val="none" w:sz="0" w:space="0" w:color="auto"/>
        <w:left w:val="none" w:sz="0" w:space="0" w:color="auto"/>
        <w:bottom w:val="none" w:sz="0" w:space="0" w:color="auto"/>
        <w:right w:val="none" w:sz="0" w:space="0" w:color="auto"/>
      </w:divBdr>
    </w:div>
    <w:div w:id="710422917">
      <w:bodyDiv w:val="1"/>
      <w:marLeft w:val="0"/>
      <w:marRight w:val="0"/>
      <w:marTop w:val="0"/>
      <w:marBottom w:val="0"/>
      <w:divBdr>
        <w:top w:val="none" w:sz="0" w:space="0" w:color="auto"/>
        <w:left w:val="none" w:sz="0" w:space="0" w:color="auto"/>
        <w:bottom w:val="none" w:sz="0" w:space="0" w:color="auto"/>
        <w:right w:val="none" w:sz="0" w:space="0" w:color="auto"/>
      </w:divBdr>
      <w:divsChild>
        <w:div w:id="630719387">
          <w:marLeft w:val="480"/>
          <w:marRight w:val="0"/>
          <w:marTop w:val="0"/>
          <w:marBottom w:val="0"/>
          <w:divBdr>
            <w:top w:val="none" w:sz="0" w:space="0" w:color="auto"/>
            <w:left w:val="none" w:sz="0" w:space="0" w:color="auto"/>
            <w:bottom w:val="none" w:sz="0" w:space="0" w:color="auto"/>
            <w:right w:val="none" w:sz="0" w:space="0" w:color="auto"/>
          </w:divBdr>
        </w:div>
        <w:div w:id="705910278">
          <w:marLeft w:val="480"/>
          <w:marRight w:val="0"/>
          <w:marTop w:val="0"/>
          <w:marBottom w:val="0"/>
          <w:divBdr>
            <w:top w:val="none" w:sz="0" w:space="0" w:color="auto"/>
            <w:left w:val="none" w:sz="0" w:space="0" w:color="auto"/>
            <w:bottom w:val="none" w:sz="0" w:space="0" w:color="auto"/>
            <w:right w:val="none" w:sz="0" w:space="0" w:color="auto"/>
          </w:divBdr>
        </w:div>
        <w:div w:id="1226719329">
          <w:marLeft w:val="480"/>
          <w:marRight w:val="0"/>
          <w:marTop w:val="0"/>
          <w:marBottom w:val="0"/>
          <w:divBdr>
            <w:top w:val="none" w:sz="0" w:space="0" w:color="auto"/>
            <w:left w:val="none" w:sz="0" w:space="0" w:color="auto"/>
            <w:bottom w:val="none" w:sz="0" w:space="0" w:color="auto"/>
            <w:right w:val="none" w:sz="0" w:space="0" w:color="auto"/>
          </w:divBdr>
        </w:div>
        <w:div w:id="1296834488">
          <w:marLeft w:val="480"/>
          <w:marRight w:val="0"/>
          <w:marTop w:val="0"/>
          <w:marBottom w:val="0"/>
          <w:divBdr>
            <w:top w:val="none" w:sz="0" w:space="0" w:color="auto"/>
            <w:left w:val="none" w:sz="0" w:space="0" w:color="auto"/>
            <w:bottom w:val="none" w:sz="0" w:space="0" w:color="auto"/>
            <w:right w:val="none" w:sz="0" w:space="0" w:color="auto"/>
          </w:divBdr>
        </w:div>
        <w:div w:id="1595438643">
          <w:marLeft w:val="480"/>
          <w:marRight w:val="0"/>
          <w:marTop w:val="0"/>
          <w:marBottom w:val="0"/>
          <w:divBdr>
            <w:top w:val="none" w:sz="0" w:space="0" w:color="auto"/>
            <w:left w:val="none" w:sz="0" w:space="0" w:color="auto"/>
            <w:bottom w:val="none" w:sz="0" w:space="0" w:color="auto"/>
            <w:right w:val="none" w:sz="0" w:space="0" w:color="auto"/>
          </w:divBdr>
        </w:div>
        <w:div w:id="1926381140">
          <w:marLeft w:val="480"/>
          <w:marRight w:val="0"/>
          <w:marTop w:val="0"/>
          <w:marBottom w:val="0"/>
          <w:divBdr>
            <w:top w:val="none" w:sz="0" w:space="0" w:color="auto"/>
            <w:left w:val="none" w:sz="0" w:space="0" w:color="auto"/>
            <w:bottom w:val="none" w:sz="0" w:space="0" w:color="auto"/>
            <w:right w:val="none" w:sz="0" w:space="0" w:color="auto"/>
          </w:divBdr>
        </w:div>
      </w:divsChild>
    </w:div>
    <w:div w:id="718823373">
      <w:bodyDiv w:val="1"/>
      <w:marLeft w:val="0"/>
      <w:marRight w:val="0"/>
      <w:marTop w:val="0"/>
      <w:marBottom w:val="0"/>
      <w:divBdr>
        <w:top w:val="none" w:sz="0" w:space="0" w:color="auto"/>
        <w:left w:val="none" w:sz="0" w:space="0" w:color="auto"/>
        <w:bottom w:val="none" w:sz="0" w:space="0" w:color="auto"/>
        <w:right w:val="none" w:sz="0" w:space="0" w:color="auto"/>
      </w:divBdr>
    </w:div>
    <w:div w:id="719398031">
      <w:bodyDiv w:val="1"/>
      <w:marLeft w:val="0"/>
      <w:marRight w:val="0"/>
      <w:marTop w:val="0"/>
      <w:marBottom w:val="0"/>
      <w:divBdr>
        <w:top w:val="none" w:sz="0" w:space="0" w:color="auto"/>
        <w:left w:val="none" w:sz="0" w:space="0" w:color="auto"/>
        <w:bottom w:val="none" w:sz="0" w:space="0" w:color="auto"/>
        <w:right w:val="none" w:sz="0" w:space="0" w:color="auto"/>
      </w:divBdr>
    </w:div>
    <w:div w:id="728067271">
      <w:bodyDiv w:val="1"/>
      <w:marLeft w:val="0"/>
      <w:marRight w:val="0"/>
      <w:marTop w:val="0"/>
      <w:marBottom w:val="0"/>
      <w:divBdr>
        <w:top w:val="none" w:sz="0" w:space="0" w:color="auto"/>
        <w:left w:val="none" w:sz="0" w:space="0" w:color="auto"/>
        <w:bottom w:val="none" w:sz="0" w:space="0" w:color="auto"/>
        <w:right w:val="none" w:sz="0" w:space="0" w:color="auto"/>
      </w:divBdr>
      <w:divsChild>
        <w:div w:id="24447460">
          <w:marLeft w:val="480"/>
          <w:marRight w:val="0"/>
          <w:marTop w:val="0"/>
          <w:marBottom w:val="0"/>
          <w:divBdr>
            <w:top w:val="none" w:sz="0" w:space="0" w:color="auto"/>
            <w:left w:val="none" w:sz="0" w:space="0" w:color="auto"/>
            <w:bottom w:val="none" w:sz="0" w:space="0" w:color="auto"/>
            <w:right w:val="none" w:sz="0" w:space="0" w:color="auto"/>
          </w:divBdr>
        </w:div>
        <w:div w:id="25756732">
          <w:marLeft w:val="480"/>
          <w:marRight w:val="0"/>
          <w:marTop w:val="0"/>
          <w:marBottom w:val="0"/>
          <w:divBdr>
            <w:top w:val="none" w:sz="0" w:space="0" w:color="auto"/>
            <w:left w:val="none" w:sz="0" w:space="0" w:color="auto"/>
            <w:bottom w:val="none" w:sz="0" w:space="0" w:color="auto"/>
            <w:right w:val="none" w:sz="0" w:space="0" w:color="auto"/>
          </w:divBdr>
        </w:div>
        <w:div w:id="79839562">
          <w:marLeft w:val="480"/>
          <w:marRight w:val="0"/>
          <w:marTop w:val="0"/>
          <w:marBottom w:val="0"/>
          <w:divBdr>
            <w:top w:val="none" w:sz="0" w:space="0" w:color="auto"/>
            <w:left w:val="none" w:sz="0" w:space="0" w:color="auto"/>
            <w:bottom w:val="none" w:sz="0" w:space="0" w:color="auto"/>
            <w:right w:val="none" w:sz="0" w:space="0" w:color="auto"/>
          </w:divBdr>
        </w:div>
        <w:div w:id="112097841">
          <w:marLeft w:val="480"/>
          <w:marRight w:val="0"/>
          <w:marTop w:val="0"/>
          <w:marBottom w:val="0"/>
          <w:divBdr>
            <w:top w:val="none" w:sz="0" w:space="0" w:color="auto"/>
            <w:left w:val="none" w:sz="0" w:space="0" w:color="auto"/>
            <w:bottom w:val="none" w:sz="0" w:space="0" w:color="auto"/>
            <w:right w:val="none" w:sz="0" w:space="0" w:color="auto"/>
          </w:divBdr>
        </w:div>
        <w:div w:id="125003237">
          <w:marLeft w:val="480"/>
          <w:marRight w:val="0"/>
          <w:marTop w:val="0"/>
          <w:marBottom w:val="0"/>
          <w:divBdr>
            <w:top w:val="none" w:sz="0" w:space="0" w:color="auto"/>
            <w:left w:val="none" w:sz="0" w:space="0" w:color="auto"/>
            <w:bottom w:val="none" w:sz="0" w:space="0" w:color="auto"/>
            <w:right w:val="none" w:sz="0" w:space="0" w:color="auto"/>
          </w:divBdr>
        </w:div>
        <w:div w:id="239606700">
          <w:marLeft w:val="480"/>
          <w:marRight w:val="0"/>
          <w:marTop w:val="0"/>
          <w:marBottom w:val="0"/>
          <w:divBdr>
            <w:top w:val="none" w:sz="0" w:space="0" w:color="auto"/>
            <w:left w:val="none" w:sz="0" w:space="0" w:color="auto"/>
            <w:bottom w:val="none" w:sz="0" w:space="0" w:color="auto"/>
            <w:right w:val="none" w:sz="0" w:space="0" w:color="auto"/>
          </w:divBdr>
        </w:div>
        <w:div w:id="256641606">
          <w:marLeft w:val="480"/>
          <w:marRight w:val="0"/>
          <w:marTop w:val="0"/>
          <w:marBottom w:val="0"/>
          <w:divBdr>
            <w:top w:val="none" w:sz="0" w:space="0" w:color="auto"/>
            <w:left w:val="none" w:sz="0" w:space="0" w:color="auto"/>
            <w:bottom w:val="none" w:sz="0" w:space="0" w:color="auto"/>
            <w:right w:val="none" w:sz="0" w:space="0" w:color="auto"/>
          </w:divBdr>
        </w:div>
        <w:div w:id="342047971">
          <w:marLeft w:val="480"/>
          <w:marRight w:val="0"/>
          <w:marTop w:val="0"/>
          <w:marBottom w:val="0"/>
          <w:divBdr>
            <w:top w:val="none" w:sz="0" w:space="0" w:color="auto"/>
            <w:left w:val="none" w:sz="0" w:space="0" w:color="auto"/>
            <w:bottom w:val="none" w:sz="0" w:space="0" w:color="auto"/>
            <w:right w:val="none" w:sz="0" w:space="0" w:color="auto"/>
          </w:divBdr>
        </w:div>
        <w:div w:id="685668241">
          <w:marLeft w:val="480"/>
          <w:marRight w:val="0"/>
          <w:marTop w:val="0"/>
          <w:marBottom w:val="0"/>
          <w:divBdr>
            <w:top w:val="none" w:sz="0" w:space="0" w:color="auto"/>
            <w:left w:val="none" w:sz="0" w:space="0" w:color="auto"/>
            <w:bottom w:val="none" w:sz="0" w:space="0" w:color="auto"/>
            <w:right w:val="none" w:sz="0" w:space="0" w:color="auto"/>
          </w:divBdr>
        </w:div>
        <w:div w:id="748841953">
          <w:marLeft w:val="480"/>
          <w:marRight w:val="0"/>
          <w:marTop w:val="0"/>
          <w:marBottom w:val="0"/>
          <w:divBdr>
            <w:top w:val="none" w:sz="0" w:space="0" w:color="auto"/>
            <w:left w:val="none" w:sz="0" w:space="0" w:color="auto"/>
            <w:bottom w:val="none" w:sz="0" w:space="0" w:color="auto"/>
            <w:right w:val="none" w:sz="0" w:space="0" w:color="auto"/>
          </w:divBdr>
        </w:div>
        <w:div w:id="761338460">
          <w:marLeft w:val="480"/>
          <w:marRight w:val="0"/>
          <w:marTop w:val="0"/>
          <w:marBottom w:val="0"/>
          <w:divBdr>
            <w:top w:val="none" w:sz="0" w:space="0" w:color="auto"/>
            <w:left w:val="none" w:sz="0" w:space="0" w:color="auto"/>
            <w:bottom w:val="none" w:sz="0" w:space="0" w:color="auto"/>
            <w:right w:val="none" w:sz="0" w:space="0" w:color="auto"/>
          </w:divBdr>
        </w:div>
        <w:div w:id="801121195">
          <w:marLeft w:val="480"/>
          <w:marRight w:val="0"/>
          <w:marTop w:val="0"/>
          <w:marBottom w:val="0"/>
          <w:divBdr>
            <w:top w:val="none" w:sz="0" w:space="0" w:color="auto"/>
            <w:left w:val="none" w:sz="0" w:space="0" w:color="auto"/>
            <w:bottom w:val="none" w:sz="0" w:space="0" w:color="auto"/>
            <w:right w:val="none" w:sz="0" w:space="0" w:color="auto"/>
          </w:divBdr>
        </w:div>
        <w:div w:id="844779896">
          <w:marLeft w:val="480"/>
          <w:marRight w:val="0"/>
          <w:marTop w:val="0"/>
          <w:marBottom w:val="0"/>
          <w:divBdr>
            <w:top w:val="none" w:sz="0" w:space="0" w:color="auto"/>
            <w:left w:val="none" w:sz="0" w:space="0" w:color="auto"/>
            <w:bottom w:val="none" w:sz="0" w:space="0" w:color="auto"/>
            <w:right w:val="none" w:sz="0" w:space="0" w:color="auto"/>
          </w:divBdr>
        </w:div>
        <w:div w:id="903684294">
          <w:marLeft w:val="480"/>
          <w:marRight w:val="0"/>
          <w:marTop w:val="0"/>
          <w:marBottom w:val="0"/>
          <w:divBdr>
            <w:top w:val="none" w:sz="0" w:space="0" w:color="auto"/>
            <w:left w:val="none" w:sz="0" w:space="0" w:color="auto"/>
            <w:bottom w:val="none" w:sz="0" w:space="0" w:color="auto"/>
            <w:right w:val="none" w:sz="0" w:space="0" w:color="auto"/>
          </w:divBdr>
        </w:div>
        <w:div w:id="916472829">
          <w:marLeft w:val="480"/>
          <w:marRight w:val="0"/>
          <w:marTop w:val="0"/>
          <w:marBottom w:val="0"/>
          <w:divBdr>
            <w:top w:val="none" w:sz="0" w:space="0" w:color="auto"/>
            <w:left w:val="none" w:sz="0" w:space="0" w:color="auto"/>
            <w:bottom w:val="none" w:sz="0" w:space="0" w:color="auto"/>
            <w:right w:val="none" w:sz="0" w:space="0" w:color="auto"/>
          </w:divBdr>
        </w:div>
        <w:div w:id="990131799">
          <w:marLeft w:val="480"/>
          <w:marRight w:val="0"/>
          <w:marTop w:val="0"/>
          <w:marBottom w:val="0"/>
          <w:divBdr>
            <w:top w:val="none" w:sz="0" w:space="0" w:color="auto"/>
            <w:left w:val="none" w:sz="0" w:space="0" w:color="auto"/>
            <w:bottom w:val="none" w:sz="0" w:space="0" w:color="auto"/>
            <w:right w:val="none" w:sz="0" w:space="0" w:color="auto"/>
          </w:divBdr>
        </w:div>
        <w:div w:id="1041050171">
          <w:marLeft w:val="480"/>
          <w:marRight w:val="0"/>
          <w:marTop w:val="0"/>
          <w:marBottom w:val="0"/>
          <w:divBdr>
            <w:top w:val="none" w:sz="0" w:space="0" w:color="auto"/>
            <w:left w:val="none" w:sz="0" w:space="0" w:color="auto"/>
            <w:bottom w:val="none" w:sz="0" w:space="0" w:color="auto"/>
            <w:right w:val="none" w:sz="0" w:space="0" w:color="auto"/>
          </w:divBdr>
        </w:div>
        <w:div w:id="1056200945">
          <w:marLeft w:val="480"/>
          <w:marRight w:val="0"/>
          <w:marTop w:val="0"/>
          <w:marBottom w:val="0"/>
          <w:divBdr>
            <w:top w:val="none" w:sz="0" w:space="0" w:color="auto"/>
            <w:left w:val="none" w:sz="0" w:space="0" w:color="auto"/>
            <w:bottom w:val="none" w:sz="0" w:space="0" w:color="auto"/>
            <w:right w:val="none" w:sz="0" w:space="0" w:color="auto"/>
          </w:divBdr>
        </w:div>
        <w:div w:id="1061294746">
          <w:marLeft w:val="480"/>
          <w:marRight w:val="0"/>
          <w:marTop w:val="0"/>
          <w:marBottom w:val="0"/>
          <w:divBdr>
            <w:top w:val="none" w:sz="0" w:space="0" w:color="auto"/>
            <w:left w:val="none" w:sz="0" w:space="0" w:color="auto"/>
            <w:bottom w:val="none" w:sz="0" w:space="0" w:color="auto"/>
            <w:right w:val="none" w:sz="0" w:space="0" w:color="auto"/>
          </w:divBdr>
        </w:div>
        <w:div w:id="1076322989">
          <w:marLeft w:val="480"/>
          <w:marRight w:val="0"/>
          <w:marTop w:val="0"/>
          <w:marBottom w:val="0"/>
          <w:divBdr>
            <w:top w:val="none" w:sz="0" w:space="0" w:color="auto"/>
            <w:left w:val="none" w:sz="0" w:space="0" w:color="auto"/>
            <w:bottom w:val="none" w:sz="0" w:space="0" w:color="auto"/>
            <w:right w:val="none" w:sz="0" w:space="0" w:color="auto"/>
          </w:divBdr>
        </w:div>
        <w:div w:id="1078553496">
          <w:marLeft w:val="480"/>
          <w:marRight w:val="0"/>
          <w:marTop w:val="0"/>
          <w:marBottom w:val="0"/>
          <w:divBdr>
            <w:top w:val="none" w:sz="0" w:space="0" w:color="auto"/>
            <w:left w:val="none" w:sz="0" w:space="0" w:color="auto"/>
            <w:bottom w:val="none" w:sz="0" w:space="0" w:color="auto"/>
            <w:right w:val="none" w:sz="0" w:space="0" w:color="auto"/>
          </w:divBdr>
        </w:div>
        <w:div w:id="1084642948">
          <w:marLeft w:val="480"/>
          <w:marRight w:val="0"/>
          <w:marTop w:val="0"/>
          <w:marBottom w:val="0"/>
          <w:divBdr>
            <w:top w:val="none" w:sz="0" w:space="0" w:color="auto"/>
            <w:left w:val="none" w:sz="0" w:space="0" w:color="auto"/>
            <w:bottom w:val="none" w:sz="0" w:space="0" w:color="auto"/>
            <w:right w:val="none" w:sz="0" w:space="0" w:color="auto"/>
          </w:divBdr>
        </w:div>
        <w:div w:id="1136992138">
          <w:marLeft w:val="480"/>
          <w:marRight w:val="0"/>
          <w:marTop w:val="0"/>
          <w:marBottom w:val="0"/>
          <w:divBdr>
            <w:top w:val="none" w:sz="0" w:space="0" w:color="auto"/>
            <w:left w:val="none" w:sz="0" w:space="0" w:color="auto"/>
            <w:bottom w:val="none" w:sz="0" w:space="0" w:color="auto"/>
            <w:right w:val="none" w:sz="0" w:space="0" w:color="auto"/>
          </w:divBdr>
        </w:div>
        <w:div w:id="1169101143">
          <w:marLeft w:val="480"/>
          <w:marRight w:val="0"/>
          <w:marTop w:val="0"/>
          <w:marBottom w:val="0"/>
          <w:divBdr>
            <w:top w:val="none" w:sz="0" w:space="0" w:color="auto"/>
            <w:left w:val="none" w:sz="0" w:space="0" w:color="auto"/>
            <w:bottom w:val="none" w:sz="0" w:space="0" w:color="auto"/>
            <w:right w:val="none" w:sz="0" w:space="0" w:color="auto"/>
          </w:divBdr>
        </w:div>
        <w:div w:id="1220243162">
          <w:marLeft w:val="480"/>
          <w:marRight w:val="0"/>
          <w:marTop w:val="0"/>
          <w:marBottom w:val="0"/>
          <w:divBdr>
            <w:top w:val="none" w:sz="0" w:space="0" w:color="auto"/>
            <w:left w:val="none" w:sz="0" w:space="0" w:color="auto"/>
            <w:bottom w:val="none" w:sz="0" w:space="0" w:color="auto"/>
            <w:right w:val="none" w:sz="0" w:space="0" w:color="auto"/>
          </w:divBdr>
        </w:div>
        <w:div w:id="1361543086">
          <w:marLeft w:val="480"/>
          <w:marRight w:val="0"/>
          <w:marTop w:val="0"/>
          <w:marBottom w:val="0"/>
          <w:divBdr>
            <w:top w:val="none" w:sz="0" w:space="0" w:color="auto"/>
            <w:left w:val="none" w:sz="0" w:space="0" w:color="auto"/>
            <w:bottom w:val="none" w:sz="0" w:space="0" w:color="auto"/>
            <w:right w:val="none" w:sz="0" w:space="0" w:color="auto"/>
          </w:divBdr>
        </w:div>
        <w:div w:id="1365785142">
          <w:marLeft w:val="480"/>
          <w:marRight w:val="0"/>
          <w:marTop w:val="0"/>
          <w:marBottom w:val="0"/>
          <w:divBdr>
            <w:top w:val="none" w:sz="0" w:space="0" w:color="auto"/>
            <w:left w:val="none" w:sz="0" w:space="0" w:color="auto"/>
            <w:bottom w:val="none" w:sz="0" w:space="0" w:color="auto"/>
            <w:right w:val="none" w:sz="0" w:space="0" w:color="auto"/>
          </w:divBdr>
        </w:div>
        <w:div w:id="1366056633">
          <w:marLeft w:val="480"/>
          <w:marRight w:val="0"/>
          <w:marTop w:val="0"/>
          <w:marBottom w:val="0"/>
          <w:divBdr>
            <w:top w:val="none" w:sz="0" w:space="0" w:color="auto"/>
            <w:left w:val="none" w:sz="0" w:space="0" w:color="auto"/>
            <w:bottom w:val="none" w:sz="0" w:space="0" w:color="auto"/>
            <w:right w:val="none" w:sz="0" w:space="0" w:color="auto"/>
          </w:divBdr>
        </w:div>
        <w:div w:id="1380476835">
          <w:marLeft w:val="480"/>
          <w:marRight w:val="0"/>
          <w:marTop w:val="0"/>
          <w:marBottom w:val="0"/>
          <w:divBdr>
            <w:top w:val="none" w:sz="0" w:space="0" w:color="auto"/>
            <w:left w:val="none" w:sz="0" w:space="0" w:color="auto"/>
            <w:bottom w:val="none" w:sz="0" w:space="0" w:color="auto"/>
            <w:right w:val="none" w:sz="0" w:space="0" w:color="auto"/>
          </w:divBdr>
        </w:div>
        <w:div w:id="1470394704">
          <w:marLeft w:val="480"/>
          <w:marRight w:val="0"/>
          <w:marTop w:val="0"/>
          <w:marBottom w:val="0"/>
          <w:divBdr>
            <w:top w:val="none" w:sz="0" w:space="0" w:color="auto"/>
            <w:left w:val="none" w:sz="0" w:space="0" w:color="auto"/>
            <w:bottom w:val="none" w:sz="0" w:space="0" w:color="auto"/>
            <w:right w:val="none" w:sz="0" w:space="0" w:color="auto"/>
          </w:divBdr>
        </w:div>
        <w:div w:id="1521623057">
          <w:marLeft w:val="480"/>
          <w:marRight w:val="0"/>
          <w:marTop w:val="0"/>
          <w:marBottom w:val="0"/>
          <w:divBdr>
            <w:top w:val="none" w:sz="0" w:space="0" w:color="auto"/>
            <w:left w:val="none" w:sz="0" w:space="0" w:color="auto"/>
            <w:bottom w:val="none" w:sz="0" w:space="0" w:color="auto"/>
            <w:right w:val="none" w:sz="0" w:space="0" w:color="auto"/>
          </w:divBdr>
        </w:div>
        <w:div w:id="1548833648">
          <w:marLeft w:val="480"/>
          <w:marRight w:val="0"/>
          <w:marTop w:val="0"/>
          <w:marBottom w:val="0"/>
          <w:divBdr>
            <w:top w:val="none" w:sz="0" w:space="0" w:color="auto"/>
            <w:left w:val="none" w:sz="0" w:space="0" w:color="auto"/>
            <w:bottom w:val="none" w:sz="0" w:space="0" w:color="auto"/>
            <w:right w:val="none" w:sz="0" w:space="0" w:color="auto"/>
          </w:divBdr>
        </w:div>
        <w:div w:id="1571187272">
          <w:marLeft w:val="480"/>
          <w:marRight w:val="0"/>
          <w:marTop w:val="0"/>
          <w:marBottom w:val="0"/>
          <w:divBdr>
            <w:top w:val="none" w:sz="0" w:space="0" w:color="auto"/>
            <w:left w:val="none" w:sz="0" w:space="0" w:color="auto"/>
            <w:bottom w:val="none" w:sz="0" w:space="0" w:color="auto"/>
            <w:right w:val="none" w:sz="0" w:space="0" w:color="auto"/>
          </w:divBdr>
        </w:div>
        <w:div w:id="1722099573">
          <w:marLeft w:val="480"/>
          <w:marRight w:val="0"/>
          <w:marTop w:val="0"/>
          <w:marBottom w:val="0"/>
          <w:divBdr>
            <w:top w:val="none" w:sz="0" w:space="0" w:color="auto"/>
            <w:left w:val="none" w:sz="0" w:space="0" w:color="auto"/>
            <w:bottom w:val="none" w:sz="0" w:space="0" w:color="auto"/>
            <w:right w:val="none" w:sz="0" w:space="0" w:color="auto"/>
          </w:divBdr>
        </w:div>
        <w:div w:id="1959406931">
          <w:marLeft w:val="480"/>
          <w:marRight w:val="0"/>
          <w:marTop w:val="0"/>
          <w:marBottom w:val="0"/>
          <w:divBdr>
            <w:top w:val="none" w:sz="0" w:space="0" w:color="auto"/>
            <w:left w:val="none" w:sz="0" w:space="0" w:color="auto"/>
            <w:bottom w:val="none" w:sz="0" w:space="0" w:color="auto"/>
            <w:right w:val="none" w:sz="0" w:space="0" w:color="auto"/>
          </w:divBdr>
        </w:div>
        <w:div w:id="1988585164">
          <w:marLeft w:val="480"/>
          <w:marRight w:val="0"/>
          <w:marTop w:val="0"/>
          <w:marBottom w:val="0"/>
          <w:divBdr>
            <w:top w:val="none" w:sz="0" w:space="0" w:color="auto"/>
            <w:left w:val="none" w:sz="0" w:space="0" w:color="auto"/>
            <w:bottom w:val="none" w:sz="0" w:space="0" w:color="auto"/>
            <w:right w:val="none" w:sz="0" w:space="0" w:color="auto"/>
          </w:divBdr>
        </w:div>
        <w:div w:id="2045789178">
          <w:marLeft w:val="480"/>
          <w:marRight w:val="0"/>
          <w:marTop w:val="0"/>
          <w:marBottom w:val="0"/>
          <w:divBdr>
            <w:top w:val="none" w:sz="0" w:space="0" w:color="auto"/>
            <w:left w:val="none" w:sz="0" w:space="0" w:color="auto"/>
            <w:bottom w:val="none" w:sz="0" w:space="0" w:color="auto"/>
            <w:right w:val="none" w:sz="0" w:space="0" w:color="auto"/>
          </w:divBdr>
        </w:div>
        <w:div w:id="2091387081">
          <w:marLeft w:val="480"/>
          <w:marRight w:val="0"/>
          <w:marTop w:val="0"/>
          <w:marBottom w:val="0"/>
          <w:divBdr>
            <w:top w:val="none" w:sz="0" w:space="0" w:color="auto"/>
            <w:left w:val="none" w:sz="0" w:space="0" w:color="auto"/>
            <w:bottom w:val="none" w:sz="0" w:space="0" w:color="auto"/>
            <w:right w:val="none" w:sz="0" w:space="0" w:color="auto"/>
          </w:divBdr>
        </w:div>
      </w:divsChild>
    </w:div>
    <w:div w:id="771971694">
      <w:bodyDiv w:val="1"/>
      <w:marLeft w:val="0"/>
      <w:marRight w:val="0"/>
      <w:marTop w:val="0"/>
      <w:marBottom w:val="0"/>
      <w:divBdr>
        <w:top w:val="none" w:sz="0" w:space="0" w:color="auto"/>
        <w:left w:val="none" w:sz="0" w:space="0" w:color="auto"/>
        <w:bottom w:val="none" w:sz="0" w:space="0" w:color="auto"/>
        <w:right w:val="none" w:sz="0" w:space="0" w:color="auto"/>
      </w:divBdr>
    </w:div>
    <w:div w:id="774205338">
      <w:bodyDiv w:val="1"/>
      <w:marLeft w:val="0"/>
      <w:marRight w:val="0"/>
      <w:marTop w:val="0"/>
      <w:marBottom w:val="0"/>
      <w:divBdr>
        <w:top w:val="none" w:sz="0" w:space="0" w:color="auto"/>
        <w:left w:val="none" w:sz="0" w:space="0" w:color="auto"/>
        <w:bottom w:val="none" w:sz="0" w:space="0" w:color="auto"/>
        <w:right w:val="none" w:sz="0" w:space="0" w:color="auto"/>
      </w:divBdr>
    </w:div>
    <w:div w:id="776604706">
      <w:bodyDiv w:val="1"/>
      <w:marLeft w:val="0"/>
      <w:marRight w:val="0"/>
      <w:marTop w:val="0"/>
      <w:marBottom w:val="0"/>
      <w:divBdr>
        <w:top w:val="none" w:sz="0" w:space="0" w:color="auto"/>
        <w:left w:val="none" w:sz="0" w:space="0" w:color="auto"/>
        <w:bottom w:val="none" w:sz="0" w:space="0" w:color="auto"/>
        <w:right w:val="none" w:sz="0" w:space="0" w:color="auto"/>
      </w:divBdr>
      <w:divsChild>
        <w:div w:id="6954436">
          <w:marLeft w:val="480"/>
          <w:marRight w:val="0"/>
          <w:marTop w:val="0"/>
          <w:marBottom w:val="0"/>
          <w:divBdr>
            <w:top w:val="none" w:sz="0" w:space="0" w:color="auto"/>
            <w:left w:val="none" w:sz="0" w:space="0" w:color="auto"/>
            <w:bottom w:val="none" w:sz="0" w:space="0" w:color="auto"/>
            <w:right w:val="none" w:sz="0" w:space="0" w:color="auto"/>
          </w:divBdr>
        </w:div>
        <w:div w:id="14576955">
          <w:marLeft w:val="480"/>
          <w:marRight w:val="0"/>
          <w:marTop w:val="0"/>
          <w:marBottom w:val="0"/>
          <w:divBdr>
            <w:top w:val="none" w:sz="0" w:space="0" w:color="auto"/>
            <w:left w:val="none" w:sz="0" w:space="0" w:color="auto"/>
            <w:bottom w:val="none" w:sz="0" w:space="0" w:color="auto"/>
            <w:right w:val="none" w:sz="0" w:space="0" w:color="auto"/>
          </w:divBdr>
        </w:div>
        <w:div w:id="105199844">
          <w:marLeft w:val="480"/>
          <w:marRight w:val="0"/>
          <w:marTop w:val="0"/>
          <w:marBottom w:val="0"/>
          <w:divBdr>
            <w:top w:val="none" w:sz="0" w:space="0" w:color="auto"/>
            <w:left w:val="none" w:sz="0" w:space="0" w:color="auto"/>
            <w:bottom w:val="none" w:sz="0" w:space="0" w:color="auto"/>
            <w:right w:val="none" w:sz="0" w:space="0" w:color="auto"/>
          </w:divBdr>
        </w:div>
        <w:div w:id="180438267">
          <w:marLeft w:val="480"/>
          <w:marRight w:val="0"/>
          <w:marTop w:val="0"/>
          <w:marBottom w:val="0"/>
          <w:divBdr>
            <w:top w:val="none" w:sz="0" w:space="0" w:color="auto"/>
            <w:left w:val="none" w:sz="0" w:space="0" w:color="auto"/>
            <w:bottom w:val="none" w:sz="0" w:space="0" w:color="auto"/>
            <w:right w:val="none" w:sz="0" w:space="0" w:color="auto"/>
          </w:divBdr>
        </w:div>
        <w:div w:id="198126482">
          <w:marLeft w:val="480"/>
          <w:marRight w:val="0"/>
          <w:marTop w:val="0"/>
          <w:marBottom w:val="0"/>
          <w:divBdr>
            <w:top w:val="none" w:sz="0" w:space="0" w:color="auto"/>
            <w:left w:val="none" w:sz="0" w:space="0" w:color="auto"/>
            <w:bottom w:val="none" w:sz="0" w:space="0" w:color="auto"/>
            <w:right w:val="none" w:sz="0" w:space="0" w:color="auto"/>
          </w:divBdr>
        </w:div>
        <w:div w:id="291636156">
          <w:marLeft w:val="480"/>
          <w:marRight w:val="0"/>
          <w:marTop w:val="0"/>
          <w:marBottom w:val="0"/>
          <w:divBdr>
            <w:top w:val="none" w:sz="0" w:space="0" w:color="auto"/>
            <w:left w:val="none" w:sz="0" w:space="0" w:color="auto"/>
            <w:bottom w:val="none" w:sz="0" w:space="0" w:color="auto"/>
            <w:right w:val="none" w:sz="0" w:space="0" w:color="auto"/>
          </w:divBdr>
        </w:div>
        <w:div w:id="308099214">
          <w:marLeft w:val="480"/>
          <w:marRight w:val="0"/>
          <w:marTop w:val="0"/>
          <w:marBottom w:val="0"/>
          <w:divBdr>
            <w:top w:val="none" w:sz="0" w:space="0" w:color="auto"/>
            <w:left w:val="none" w:sz="0" w:space="0" w:color="auto"/>
            <w:bottom w:val="none" w:sz="0" w:space="0" w:color="auto"/>
            <w:right w:val="none" w:sz="0" w:space="0" w:color="auto"/>
          </w:divBdr>
        </w:div>
        <w:div w:id="422185919">
          <w:marLeft w:val="480"/>
          <w:marRight w:val="0"/>
          <w:marTop w:val="0"/>
          <w:marBottom w:val="0"/>
          <w:divBdr>
            <w:top w:val="none" w:sz="0" w:space="0" w:color="auto"/>
            <w:left w:val="none" w:sz="0" w:space="0" w:color="auto"/>
            <w:bottom w:val="none" w:sz="0" w:space="0" w:color="auto"/>
            <w:right w:val="none" w:sz="0" w:space="0" w:color="auto"/>
          </w:divBdr>
        </w:div>
        <w:div w:id="534003745">
          <w:marLeft w:val="480"/>
          <w:marRight w:val="0"/>
          <w:marTop w:val="0"/>
          <w:marBottom w:val="0"/>
          <w:divBdr>
            <w:top w:val="none" w:sz="0" w:space="0" w:color="auto"/>
            <w:left w:val="none" w:sz="0" w:space="0" w:color="auto"/>
            <w:bottom w:val="none" w:sz="0" w:space="0" w:color="auto"/>
            <w:right w:val="none" w:sz="0" w:space="0" w:color="auto"/>
          </w:divBdr>
        </w:div>
        <w:div w:id="554126622">
          <w:marLeft w:val="480"/>
          <w:marRight w:val="0"/>
          <w:marTop w:val="0"/>
          <w:marBottom w:val="0"/>
          <w:divBdr>
            <w:top w:val="none" w:sz="0" w:space="0" w:color="auto"/>
            <w:left w:val="none" w:sz="0" w:space="0" w:color="auto"/>
            <w:bottom w:val="none" w:sz="0" w:space="0" w:color="auto"/>
            <w:right w:val="none" w:sz="0" w:space="0" w:color="auto"/>
          </w:divBdr>
        </w:div>
        <w:div w:id="570770758">
          <w:marLeft w:val="480"/>
          <w:marRight w:val="0"/>
          <w:marTop w:val="0"/>
          <w:marBottom w:val="0"/>
          <w:divBdr>
            <w:top w:val="none" w:sz="0" w:space="0" w:color="auto"/>
            <w:left w:val="none" w:sz="0" w:space="0" w:color="auto"/>
            <w:bottom w:val="none" w:sz="0" w:space="0" w:color="auto"/>
            <w:right w:val="none" w:sz="0" w:space="0" w:color="auto"/>
          </w:divBdr>
        </w:div>
        <w:div w:id="576477465">
          <w:marLeft w:val="480"/>
          <w:marRight w:val="0"/>
          <w:marTop w:val="0"/>
          <w:marBottom w:val="0"/>
          <w:divBdr>
            <w:top w:val="none" w:sz="0" w:space="0" w:color="auto"/>
            <w:left w:val="none" w:sz="0" w:space="0" w:color="auto"/>
            <w:bottom w:val="none" w:sz="0" w:space="0" w:color="auto"/>
            <w:right w:val="none" w:sz="0" w:space="0" w:color="auto"/>
          </w:divBdr>
        </w:div>
        <w:div w:id="623855252">
          <w:marLeft w:val="480"/>
          <w:marRight w:val="0"/>
          <w:marTop w:val="0"/>
          <w:marBottom w:val="0"/>
          <w:divBdr>
            <w:top w:val="none" w:sz="0" w:space="0" w:color="auto"/>
            <w:left w:val="none" w:sz="0" w:space="0" w:color="auto"/>
            <w:bottom w:val="none" w:sz="0" w:space="0" w:color="auto"/>
            <w:right w:val="none" w:sz="0" w:space="0" w:color="auto"/>
          </w:divBdr>
        </w:div>
        <w:div w:id="695429271">
          <w:marLeft w:val="480"/>
          <w:marRight w:val="0"/>
          <w:marTop w:val="0"/>
          <w:marBottom w:val="0"/>
          <w:divBdr>
            <w:top w:val="none" w:sz="0" w:space="0" w:color="auto"/>
            <w:left w:val="none" w:sz="0" w:space="0" w:color="auto"/>
            <w:bottom w:val="none" w:sz="0" w:space="0" w:color="auto"/>
            <w:right w:val="none" w:sz="0" w:space="0" w:color="auto"/>
          </w:divBdr>
        </w:div>
        <w:div w:id="717238580">
          <w:marLeft w:val="480"/>
          <w:marRight w:val="0"/>
          <w:marTop w:val="0"/>
          <w:marBottom w:val="0"/>
          <w:divBdr>
            <w:top w:val="none" w:sz="0" w:space="0" w:color="auto"/>
            <w:left w:val="none" w:sz="0" w:space="0" w:color="auto"/>
            <w:bottom w:val="none" w:sz="0" w:space="0" w:color="auto"/>
            <w:right w:val="none" w:sz="0" w:space="0" w:color="auto"/>
          </w:divBdr>
        </w:div>
        <w:div w:id="776171580">
          <w:marLeft w:val="480"/>
          <w:marRight w:val="0"/>
          <w:marTop w:val="0"/>
          <w:marBottom w:val="0"/>
          <w:divBdr>
            <w:top w:val="none" w:sz="0" w:space="0" w:color="auto"/>
            <w:left w:val="none" w:sz="0" w:space="0" w:color="auto"/>
            <w:bottom w:val="none" w:sz="0" w:space="0" w:color="auto"/>
            <w:right w:val="none" w:sz="0" w:space="0" w:color="auto"/>
          </w:divBdr>
        </w:div>
        <w:div w:id="796339111">
          <w:marLeft w:val="480"/>
          <w:marRight w:val="0"/>
          <w:marTop w:val="0"/>
          <w:marBottom w:val="0"/>
          <w:divBdr>
            <w:top w:val="none" w:sz="0" w:space="0" w:color="auto"/>
            <w:left w:val="none" w:sz="0" w:space="0" w:color="auto"/>
            <w:bottom w:val="none" w:sz="0" w:space="0" w:color="auto"/>
            <w:right w:val="none" w:sz="0" w:space="0" w:color="auto"/>
          </w:divBdr>
        </w:div>
        <w:div w:id="845367405">
          <w:marLeft w:val="480"/>
          <w:marRight w:val="0"/>
          <w:marTop w:val="0"/>
          <w:marBottom w:val="0"/>
          <w:divBdr>
            <w:top w:val="none" w:sz="0" w:space="0" w:color="auto"/>
            <w:left w:val="none" w:sz="0" w:space="0" w:color="auto"/>
            <w:bottom w:val="none" w:sz="0" w:space="0" w:color="auto"/>
            <w:right w:val="none" w:sz="0" w:space="0" w:color="auto"/>
          </w:divBdr>
        </w:div>
        <w:div w:id="880242694">
          <w:marLeft w:val="480"/>
          <w:marRight w:val="0"/>
          <w:marTop w:val="0"/>
          <w:marBottom w:val="0"/>
          <w:divBdr>
            <w:top w:val="none" w:sz="0" w:space="0" w:color="auto"/>
            <w:left w:val="none" w:sz="0" w:space="0" w:color="auto"/>
            <w:bottom w:val="none" w:sz="0" w:space="0" w:color="auto"/>
            <w:right w:val="none" w:sz="0" w:space="0" w:color="auto"/>
          </w:divBdr>
        </w:div>
        <w:div w:id="944191026">
          <w:marLeft w:val="480"/>
          <w:marRight w:val="0"/>
          <w:marTop w:val="0"/>
          <w:marBottom w:val="0"/>
          <w:divBdr>
            <w:top w:val="none" w:sz="0" w:space="0" w:color="auto"/>
            <w:left w:val="none" w:sz="0" w:space="0" w:color="auto"/>
            <w:bottom w:val="none" w:sz="0" w:space="0" w:color="auto"/>
            <w:right w:val="none" w:sz="0" w:space="0" w:color="auto"/>
          </w:divBdr>
        </w:div>
        <w:div w:id="956057687">
          <w:marLeft w:val="480"/>
          <w:marRight w:val="0"/>
          <w:marTop w:val="0"/>
          <w:marBottom w:val="0"/>
          <w:divBdr>
            <w:top w:val="none" w:sz="0" w:space="0" w:color="auto"/>
            <w:left w:val="none" w:sz="0" w:space="0" w:color="auto"/>
            <w:bottom w:val="none" w:sz="0" w:space="0" w:color="auto"/>
            <w:right w:val="none" w:sz="0" w:space="0" w:color="auto"/>
          </w:divBdr>
        </w:div>
        <w:div w:id="993488801">
          <w:marLeft w:val="480"/>
          <w:marRight w:val="0"/>
          <w:marTop w:val="0"/>
          <w:marBottom w:val="0"/>
          <w:divBdr>
            <w:top w:val="none" w:sz="0" w:space="0" w:color="auto"/>
            <w:left w:val="none" w:sz="0" w:space="0" w:color="auto"/>
            <w:bottom w:val="none" w:sz="0" w:space="0" w:color="auto"/>
            <w:right w:val="none" w:sz="0" w:space="0" w:color="auto"/>
          </w:divBdr>
        </w:div>
        <w:div w:id="1066757682">
          <w:marLeft w:val="480"/>
          <w:marRight w:val="0"/>
          <w:marTop w:val="0"/>
          <w:marBottom w:val="0"/>
          <w:divBdr>
            <w:top w:val="none" w:sz="0" w:space="0" w:color="auto"/>
            <w:left w:val="none" w:sz="0" w:space="0" w:color="auto"/>
            <w:bottom w:val="none" w:sz="0" w:space="0" w:color="auto"/>
            <w:right w:val="none" w:sz="0" w:space="0" w:color="auto"/>
          </w:divBdr>
        </w:div>
        <w:div w:id="1075277956">
          <w:marLeft w:val="480"/>
          <w:marRight w:val="0"/>
          <w:marTop w:val="0"/>
          <w:marBottom w:val="0"/>
          <w:divBdr>
            <w:top w:val="none" w:sz="0" w:space="0" w:color="auto"/>
            <w:left w:val="none" w:sz="0" w:space="0" w:color="auto"/>
            <w:bottom w:val="none" w:sz="0" w:space="0" w:color="auto"/>
            <w:right w:val="none" w:sz="0" w:space="0" w:color="auto"/>
          </w:divBdr>
        </w:div>
        <w:div w:id="1101532554">
          <w:marLeft w:val="480"/>
          <w:marRight w:val="0"/>
          <w:marTop w:val="0"/>
          <w:marBottom w:val="0"/>
          <w:divBdr>
            <w:top w:val="none" w:sz="0" w:space="0" w:color="auto"/>
            <w:left w:val="none" w:sz="0" w:space="0" w:color="auto"/>
            <w:bottom w:val="none" w:sz="0" w:space="0" w:color="auto"/>
            <w:right w:val="none" w:sz="0" w:space="0" w:color="auto"/>
          </w:divBdr>
        </w:div>
        <w:div w:id="1169516376">
          <w:marLeft w:val="480"/>
          <w:marRight w:val="0"/>
          <w:marTop w:val="0"/>
          <w:marBottom w:val="0"/>
          <w:divBdr>
            <w:top w:val="none" w:sz="0" w:space="0" w:color="auto"/>
            <w:left w:val="none" w:sz="0" w:space="0" w:color="auto"/>
            <w:bottom w:val="none" w:sz="0" w:space="0" w:color="auto"/>
            <w:right w:val="none" w:sz="0" w:space="0" w:color="auto"/>
          </w:divBdr>
        </w:div>
        <w:div w:id="1184173428">
          <w:marLeft w:val="480"/>
          <w:marRight w:val="0"/>
          <w:marTop w:val="0"/>
          <w:marBottom w:val="0"/>
          <w:divBdr>
            <w:top w:val="none" w:sz="0" w:space="0" w:color="auto"/>
            <w:left w:val="none" w:sz="0" w:space="0" w:color="auto"/>
            <w:bottom w:val="none" w:sz="0" w:space="0" w:color="auto"/>
            <w:right w:val="none" w:sz="0" w:space="0" w:color="auto"/>
          </w:divBdr>
        </w:div>
        <w:div w:id="1205751791">
          <w:marLeft w:val="480"/>
          <w:marRight w:val="0"/>
          <w:marTop w:val="0"/>
          <w:marBottom w:val="0"/>
          <w:divBdr>
            <w:top w:val="none" w:sz="0" w:space="0" w:color="auto"/>
            <w:left w:val="none" w:sz="0" w:space="0" w:color="auto"/>
            <w:bottom w:val="none" w:sz="0" w:space="0" w:color="auto"/>
            <w:right w:val="none" w:sz="0" w:space="0" w:color="auto"/>
          </w:divBdr>
        </w:div>
        <w:div w:id="1242717813">
          <w:marLeft w:val="480"/>
          <w:marRight w:val="0"/>
          <w:marTop w:val="0"/>
          <w:marBottom w:val="0"/>
          <w:divBdr>
            <w:top w:val="none" w:sz="0" w:space="0" w:color="auto"/>
            <w:left w:val="none" w:sz="0" w:space="0" w:color="auto"/>
            <w:bottom w:val="none" w:sz="0" w:space="0" w:color="auto"/>
            <w:right w:val="none" w:sz="0" w:space="0" w:color="auto"/>
          </w:divBdr>
        </w:div>
        <w:div w:id="1243222928">
          <w:marLeft w:val="480"/>
          <w:marRight w:val="0"/>
          <w:marTop w:val="0"/>
          <w:marBottom w:val="0"/>
          <w:divBdr>
            <w:top w:val="none" w:sz="0" w:space="0" w:color="auto"/>
            <w:left w:val="none" w:sz="0" w:space="0" w:color="auto"/>
            <w:bottom w:val="none" w:sz="0" w:space="0" w:color="auto"/>
            <w:right w:val="none" w:sz="0" w:space="0" w:color="auto"/>
          </w:divBdr>
        </w:div>
        <w:div w:id="1261452971">
          <w:marLeft w:val="480"/>
          <w:marRight w:val="0"/>
          <w:marTop w:val="0"/>
          <w:marBottom w:val="0"/>
          <w:divBdr>
            <w:top w:val="none" w:sz="0" w:space="0" w:color="auto"/>
            <w:left w:val="none" w:sz="0" w:space="0" w:color="auto"/>
            <w:bottom w:val="none" w:sz="0" w:space="0" w:color="auto"/>
            <w:right w:val="none" w:sz="0" w:space="0" w:color="auto"/>
          </w:divBdr>
        </w:div>
        <w:div w:id="1434744609">
          <w:marLeft w:val="480"/>
          <w:marRight w:val="0"/>
          <w:marTop w:val="0"/>
          <w:marBottom w:val="0"/>
          <w:divBdr>
            <w:top w:val="none" w:sz="0" w:space="0" w:color="auto"/>
            <w:left w:val="none" w:sz="0" w:space="0" w:color="auto"/>
            <w:bottom w:val="none" w:sz="0" w:space="0" w:color="auto"/>
            <w:right w:val="none" w:sz="0" w:space="0" w:color="auto"/>
          </w:divBdr>
        </w:div>
        <w:div w:id="1626425414">
          <w:marLeft w:val="480"/>
          <w:marRight w:val="0"/>
          <w:marTop w:val="0"/>
          <w:marBottom w:val="0"/>
          <w:divBdr>
            <w:top w:val="none" w:sz="0" w:space="0" w:color="auto"/>
            <w:left w:val="none" w:sz="0" w:space="0" w:color="auto"/>
            <w:bottom w:val="none" w:sz="0" w:space="0" w:color="auto"/>
            <w:right w:val="none" w:sz="0" w:space="0" w:color="auto"/>
          </w:divBdr>
        </w:div>
        <w:div w:id="1652634607">
          <w:marLeft w:val="480"/>
          <w:marRight w:val="0"/>
          <w:marTop w:val="0"/>
          <w:marBottom w:val="0"/>
          <w:divBdr>
            <w:top w:val="none" w:sz="0" w:space="0" w:color="auto"/>
            <w:left w:val="none" w:sz="0" w:space="0" w:color="auto"/>
            <w:bottom w:val="none" w:sz="0" w:space="0" w:color="auto"/>
            <w:right w:val="none" w:sz="0" w:space="0" w:color="auto"/>
          </w:divBdr>
        </w:div>
        <w:div w:id="1701935282">
          <w:marLeft w:val="480"/>
          <w:marRight w:val="0"/>
          <w:marTop w:val="0"/>
          <w:marBottom w:val="0"/>
          <w:divBdr>
            <w:top w:val="none" w:sz="0" w:space="0" w:color="auto"/>
            <w:left w:val="none" w:sz="0" w:space="0" w:color="auto"/>
            <w:bottom w:val="none" w:sz="0" w:space="0" w:color="auto"/>
            <w:right w:val="none" w:sz="0" w:space="0" w:color="auto"/>
          </w:divBdr>
        </w:div>
        <w:div w:id="1909880160">
          <w:marLeft w:val="480"/>
          <w:marRight w:val="0"/>
          <w:marTop w:val="0"/>
          <w:marBottom w:val="0"/>
          <w:divBdr>
            <w:top w:val="none" w:sz="0" w:space="0" w:color="auto"/>
            <w:left w:val="none" w:sz="0" w:space="0" w:color="auto"/>
            <w:bottom w:val="none" w:sz="0" w:space="0" w:color="auto"/>
            <w:right w:val="none" w:sz="0" w:space="0" w:color="auto"/>
          </w:divBdr>
        </w:div>
        <w:div w:id="1915166324">
          <w:marLeft w:val="480"/>
          <w:marRight w:val="0"/>
          <w:marTop w:val="0"/>
          <w:marBottom w:val="0"/>
          <w:divBdr>
            <w:top w:val="none" w:sz="0" w:space="0" w:color="auto"/>
            <w:left w:val="none" w:sz="0" w:space="0" w:color="auto"/>
            <w:bottom w:val="none" w:sz="0" w:space="0" w:color="auto"/>
            <w:right w:val="none" w:sz="0" w:space="0" w:color="auto"/>
          </w:divBdr>
        </w:div>
        <w:div w:id="2075008486">
          <w:marLeft w:val="480"/>
          <w:marRight w:val="0"/>
          <w:marTop w:val="0"/>
          <w:marBottom w:val="0"/>
          <w:divBdr>
            <w:top w:val="none" w:sz="0" w:space="0" w:color="auto"/>
            <w:left w:val="none" w:sz="0" w:space="0" w:color="auto"/>
            <w:bottom w:val="none" w:sz="0" w:space="0" w:color="auto"/>
            <w:right w:val="none" w:sz="0" w:space="0" w:color="auto"/>
          </w:divBdr>
        </w:div>
      </w:divsChild>
    </w:div>
    <w:div w:id="786461666">
      <w:bodyDiv w:val="1"/>
      <w:marLeft w:val="0"/>
      <w:marRight w:val="0"/>
      <w:marTop w:val="0"/>
      <w:marBottom w:val="0"/>
      <w:divBdr>
        <w:top w:val="none" w:sz="0" w:space="0" w:color="auto"/>
        <w:left w:val="none" w:sz="0" w:space="0" w:color="auto"/>
        <w:bottom w:val="none" w:sz="0" w:space="0" w:color="auto"/>
        <w:right w:val="none" w:sz="0" w:space="0" w:color="auto"/>
      </w:divBdr>
      <w:divsChild>
        <w:div w:id="299505009">
          <w:marLeft w:val="480"/>
          <w:marRight w:val="0"/>
          <w:marTop w:val="0"/>
          <w:marBottom w:val="0"/>
          <w:divBdr>
            <w:top w:val="none" w:sz="0" w:space="0" w:color="auto"/>
            <w:left w:val="none" w:sz="0" w:space="0" w:color="auto"/>
            <w:bottom w:val="none" w:sz="0" w:space="0" w:color="auto"/>
            <w:right w:val="none" w:sz="0" w:space="0" w:color="auto"/>
          </w:divBdr>
        </w:div>
        <w:div w:id="779955160">
          <w:marLeft w:val="480"/>
          <w:marRight w:val="0"/>
          <w:marTop w:val="0"/>
          <w:marBottom w:val="0"/>
          <w:divBdr>
            <w:top w:val="none" w:sz="0" w:space="0" w:color="auto"/>
            <w:left w:val="none" w:sz="0" w:space="0" w:color="auto"/>
            <w:bottom w:val="none" w:sz="0" w:space="0" w:color="auto"/>
            <w:right w:val="none" w:sz="0" w:space="0" w:color="auto"/>
          </w:divBdr>
        </w:div>
      </w:divsChild>
    </w:div>
    <w:div w:id="819494173">
      <w:bodyDiv w:val="1"/>
      <w:marLeft w:val="0"/>
      <w:marRight w:val="0"/>
      <w:marTop w:val="0"/>
      <w:marBottom w:val="0"/>
      <w:divBdr>
        <w:top w:val="none" w:sz="0" w:space="0" w:color="auto"/>
        <w:left w:val="none" w:sz="0" w:space="0" w:color="auto"/>
        <w:bottom w:val="none" w:sz="0" w:space="0" w:color="auto"/>
        <w:right w:val="none" w:sz="0" w:space="0" w:color="auto"/>
      </w:divBdr>
    </w:div>
    <w:div w:id="837697690">
      <w:bodyDiv w:val="1"/>
      <w:marLeft w:val="0"/>
      <w:marRight w:val="0"/>
      <w:marTop w:val="0"/>
      <w:marBottom w:val="0"/>
      <w:divBdr>
        <w:top w:val="none" w:sz="0" w:space="0" w:color="auto"/>
        <w:left w:val="none" w:sz="0" w:space="0" w:color="auto"/>
        <w:bottom w:val="none" w:sz="0" w:space="0" w:color="auto"/>
        <w:right w:val="none" w:sz="0" w:space="0" w:color="auto"/>
      </w:divBdr>
      <w:divsChild>
        <w:div w:id="18623184">
          <w:marLeft w:val="480"/>
          <w:marRight w:val="0"/>
          <w:marTop w:val="0"/>
          <w:marBottom w:val="0"/>
          <w:divBdr>
            <w:top w:val="none" w:sz="0" w:space="0" w:color="auto"/>
            <w:left w:val="none" w:sz="0" w:space="0" w:color="auto"/>
            <w:bottom w:val="none" w:sz="0" w:space="0" w:color="auto"/>
            <w:right w:val="none" w:sz="0" w:space="0" w:color="auto"/>
          </w:divBdr>
        </w:div>
        <w:div w:id="43333191">
          <w:marLeft w:val="480"/>
          <w:marRight w:val="0"/>
          <w:marTop w:val="0"/>
          <w:marBottom w:val="0"/>
          <w:divBdr>
            <w:top w:val="none" w:sz="0" w:space="0" w:color="auto"/>
            <w:left w:val="none" w:sz="0" w:space="0" w:color="auto"/>
            <w:bottom w:val="none" w:sz="0" w:space="0" w:color="auto"/>
            <w:right w:val="none" w:sz="0" w:space="0" w:color="auto"/>
          </w:divBdr>
        </w:div>
        <w:div w:id="63574044">
          <w:marLeft w:val="480"/>
          <w:marRight w:val="0"/>
          <w:marTop w:val="0"/>
          <w:marBottom w:val="0"/>
          <w:divBdr>
            <w:top w:val="none" w:sz="0" w:space="0" w:color="auto"/>
            <w:left w:val="none" w:sz="0" w:space="0" w:color="auto"/>
            <w:bottom w:val="none" w:sz="0" w:space="0" w:color="auto"/>
            <w:right w:val="none" w:sz="0" w:space="0" w:color="auto"/>
          </w:divBdr>
        </w:div>
        <w:div w:id="185759157">
          <w:marLeft w:val="480"/>
          <w:marRight w:val="0"/>
          <w:marTop w:val="0"/>
          <w:marBottom w:val="0"/>
          <w:divBdr>
            <w:top w:val="none" w:sz="0" w:space="0" w:color="auto"/>
            <w:left w:val="none" w:sz="0" w:space="0" w:color="auto"/>
            <w:bottom w:val="none" w:sz="0" w:space="0" w:color="auto"/>
            <w:right w:val="none" w:sz="0" w:space="0" w:color="auto"/>
          </w:divBdr>
        </w:div>
        <w:div w:id="244534726">
          <w:marLeft w:val="480"/>
          <w:marRight w:val="0"/>
          <w:marTop w:val="0"/>
          <w:marBottom w:val="0"/>
          <w:divBdr>
            <w:top w:val="none" w:sz="0" w:space="0" w:color="auto"/>
            <w:left w:val="none" w:sz="0" w:space="0" w:color="auto"/>
            <w:bottom w:val="none" w:sz="0" w:space="0" w:color="auto"/>
            <w:right w:val="none" w:sz="0" w:space="0" w:color="auto"/>
          </w:divBdr>
        </w:div>
        <w:div w:id="334963176">
          <w:marLeft w:val="480"/>
          <w:marRight w:val="0"/>
          <w:marTop w:val="0"/>
          <w:marBottom w:val="0"/>
          <w:divBdr>
            <w:top w:val="none" w:sz="0" w:space="0" w:color="auto"/>
            <w:left w:val="none" w:sz="0" w:space="0" w:color="auto"/>
            <w:bottom w:val="none" w:sz="0" w:space="0" w:color="auto"/>
            <w:right w:val="none" w:sz="0" w:space="0" w:color="auto"/>
          </w:divBdr>
        </w:div>
        <w:div w:id="350110456">
          <w:marLeft w:val="480"/>
          <w:marRight w:val="0"/>
          <w:marTop w:val="0"/>
          <w:marBottom w:val="0"/>
          <w:divBdr>
            <w:top w:val="none" w:sz="0" w:space="0" w:color="auto"/>
            <w:left w:val="none" w:sz="0" w:space="0" w:color="auto"/>
            <w:bottom w:val="none" w:sz="0" w:space="0" w:color="auto"/>
            <w:right w:val="none" w:sz="0" w:space="0" w:color="auto"/>
          </w:divBdr>
        </w:div>
        <w:div w:id="463230139">
          <w:marLeft w:val="480"/>
          <w:marRight w:val="0"/>
          <w:marTop w:val="0"/>
          <w:marBottom w:val="0"/>
          <w:divBdr>
            <w:top w:val="none" w:sz="0" w:space="0" w:color="auto"/>
            <w:left w:val="none" w:sz="0" w:space="0" w:color="auto"/>
            <w:bottom w:val="none" w:sz="0" w:space="0" w:color="auto"/>
            <w:right w:val="none" w:sz="0" w:space="0" w:color="auto"/>
          </w:divBdr>
        </w:div>
        <w:div w:id="530415038">
          <w:marLeft w:val="480"/>
          <w:marRight w:val="0"/>
          <w:marTop w:val="0"/>
          <w:marBottom w:val="0"/>
          <w:divBdr>
            <w:top w:val="none" w:sz="0" w:space="0" w:color="auto"/>
            <w:left w:val="none" w:sz="0" w:space="0" w:color="auto"/>
            <w:bottom w:val="none" w:sz="0" w:space="0" w:color="auto"/>
            <w:right w:val="none" w:sz="0" w:space="0" w:color="auto"/>
          </w:divBdr>
        </w:div>
        <w:div w:id="620114515">
          <w:marLeft w:val="480"/>
          <w:marRight w:val="0"/>
          <w:marTop w:val="0"/>
          <w:marBottom w:val="0"/>
          <w:divBdr>
            <w:top w:val="none" w:sz="0" w:space="0" w:color="auto"/>
            <w:left w:val="none" w:sz="0" w:space="0" w:color="auto"/>
            <w:bottom w:val="none" w:sz="0" w:space="0" w:color="auto"/>
            <w:right w:val="none" w:sz="0" w:space="0" w:color="auto"/>
          </w:divBdr>
        </w:div>
        <w:div w:id="658265977">
          <w:marLeft w:val="480"/>
          <w:marRight w:val="0"/>
          <w:marTop w:val="0"/>
          <w:marBottom w:val="0"/>
          <w:divBdr>
            <w:top w:val="none" w:sz="0" w:space="0" w:color="auto"/>
            <w:left w:val="none" w:sz="0" w:space="0" w:color="auto"/>
            <w:bottom w:val="none" w:sz="0" w:space="0" w:color="auto"/>
            <w:right w:val="none" w:sz="0" w:space="0" w:color="auto"/>
          </w:divBdr>
        </w:div>
        <w:div w:id="791485927">
          <w:marLeft w:val="480"/>
          <w:marRight w:val="0"/>
          <w:marTop w:val="0"/>
          <w:marBottom w:val="0"/>
          <w:divBdr>
            <w:top w:val="none" w:sz="0" w:space="0" w:color="auto"/>
            <w:left w:val="none" w:sz="0" w:space="0" w:color="auto"/>
            <w:bottom w:val="none" w:sz="0" w:space="0" w:color="auto"/>
            <w:right w:val="none" w:sz="0" w:space="0" w:color="auto"/>
          </w:divBdr>
        </w:div>
        <w:div w:id="830096944">
          <w:marLeft w:val="480"/>
          <w:marRight w:val="0"/>
          <w:marTop w:val="0"/>
          <w:marBottom w:val="0"/>
          <w:divBdr>
            <w:top w:val="none" w:sz="0" w:space="0" w:color="auto"/>
            <w:left w:val="none" w:sz="0" w:space="0" w:color="auto"/>
            <w:bottom w:val="none" w:sz="0" w:space="0" w:color="auto"/>
            <w:right w:val="none" w:sz="0" w:space="0" w:color="auto"/>
          </w:divBdr>
        </w:div>
        <w:div w:id="869535091">
          <w:marLeft w:val="480"/>
          <w:marRight w:val="0"/>
          <w:marTop w:val="0"/>
          <w:marBottom w:val="0"/>
          <w:divBdr>
            <w:top w:val="none" w:sz="0" w:space="0" w:color="auto"/>
            <w:left w:val="none" w:sz="0" w:space="0" w:color="auto"/>
            <w:bottom w:val="none" w:sz="0" w:space="0" w:color="auto"/>
            <w:right w:val="none" w:sz="0" w:space="0" w:color="auto"/>
          </w:divBdr>
        </w:div>
        <w:div w:id="958419678">
          <w:marLeft w:val="480"/>
          <w:marRight w:val="0"/>
          <w:marTop w:val="0"/>
          <w:marBottom w:val="0"/>
          <w:divBdr>
            <w:top w:val="none" w:sz="0" w:space="0" w:color="auto"/>
            <w:left w:val="none" w:sz="0" w:space="0" w:color="auto"/>
            <w:bottom w:val="none" w:sz="0" w:space="0" w:color="auto"/>
            <w:right w:val="none" w:sz="0" w:space="0" w:color="auto"/>
          </w:divBdr>
        </w:div>
        <w:div w:id="1019552021">
          <w:marLeft w:val="480"/>
          <w:marRight w:val="0"/>
          <w:marTop w:val="0"/>
          <w:marBottom w:val="0"/>
          <w:divBdr>
            <w:top w:val="none" w:sz="0" w:space="0" w:color="auto"/>
            <w:left w:val="none" w:sz="0" w:space="0" w:color="auto"/>
            <w:bottom w:val="none" w:sz="0" w:space="0" w:color="auto"/>
            <w:right w:val="none" w:sz="0" w:space="0" w:color="auto"/>
          </w:divBdr>
        </w:div>
        <w:div w:id="1061949306">
          <w:marLeft w:val="480"/>
          <w:marRight w:val="0"/>
          <w:marTop w:val="0"/>
          <w:marBottom w:val="0"/>
          <w:divBdr>
            <w:top w:val="none" w:sz="0" w:space="0" w:color="auto"/>
            <w:left w:val="none" w:sz="0" w:space="0" w:color="auto"/>
            <w:bottom w:val="none" w:sz="0" w:space="0" w:color="auto"/>
            <w:right w:val="none" w:sz="0" w:space="0" w:color="auto"/>
          </w:divBdr>
        </w:div>
        <w:div w:id="1125659370">
          <w:marLeft w:val="480"/>
          <w:marRight w:val="0"/>
          <w:marTop w:val="0"/>
          <w:marBottom w:val="0"/>
          <w:divBdr>
            <w:top w:val="none" w:sz="0" w:space="0" w:color="auto"/>
            <w:left w:val="none" w:sz="0" w:space="0" w:color="auto"/>
            <w:bottom w:val="none" w:sz="0" w:space="0" w:color="auto"/>
            <w:right w:val="none" w:sz="0" w:space="0" w:color="auto"/>
          </w:divBdr>
        </w:div>
        <w:div w:id="1178544128">
          <w:marLeft w:val="480"/>
          <w:marRight w:val="0"/>
          <w:marTop w:val="0"/>
          <w:marBottom w:val="0"/>
          <w:divBdr>
            <w:top w:val="none" w:sz="0" w:space="0" w:color="auto"/>
            <w:left w:val="none" w:sz="0" w:space="0" w:color="auto"/>
            <w:bottom w:val="none" w:sz="0" w:space="0" w:color="auto"/>
            <w:right w:val="none" w:sz="0" w:space="0" w:color="auto"/>
          </w:divBdr>
        </w:div>
        <w:div w:id="1222712291">
          <w:marLeft w:val="480"/>
          <w:marRight w:val="0"/>
          <w:marTop w:val="0"/>
          <w:marBottom w:val="0"/>
          <w:divBdr>
            <w:top w:val="none" w:sz="0" w:space="0" w:color="auto"/>
            <w:left w:val="none" w:sz="0" w:space="0" w:color="auto"/>
            <w:bottom w:val="none" w:sz="0" w:space="0" w:color="auto"/>
            <w:right w:val="none" w:sz="0" w:space="0" w:color="auto"/>
          </w:divBdr>
        </w:div>
        <w:div w:id="1244485528">
          <w:marLeft w:val="480"/>
          <w:marRight w:val="0"/>
          <w:marTop w:val="0"/>
          <w:marBottom w:val="0"/>
          <w:divBdr>
            <w:top w:val="none" w:sz="0" w:space="0" w:color="auto"/>
            <w:left w:val="none" w:sz="0" w:space="0" w:color="auto"/>
            <w:bottom w:val="none" w:sz="0" w:space="0" w:color="auto"/>
            <w:right w:val="none" w:sz="0" w:space="0" w:color="auto"/>
          </w:divBdr>
        </w:div>
        <w:div w:id="1291596955">
          <w:marLeft w:val="480"/>
          <w:marRight w:val="0"/>
          <w:marTop w:val="0"/>
          <w:marBottom w:val="0"/>
          <w:divBdr>
            <w:top w:val="none" w:sz="0" w:space="0" w:color="auto"/>
            <w:left w:val="none" w:sz="0" w:space="0" w:color="auto"/>
            <w:bottom w:val="none" w:sz="0" w:space="0" w:color="auto"/>
            <w:right w:val="none" w:sz="0" w:space="0" w:color="auto"/>
          </w:divBdr>
        </w:div>
        <w:div w:id="1292832822">
          <w:marLeft w:val="480"/>
          <w:marRight w:val="0"/>
          <w:marTop w:val="0"/>
          <w:marBottom w:val="0"/>
          <w:divBdr>
            <w:top w:val="none" w:sz="0" w:space="0" w:color="auto"/>
            <w:left w:val="none" w:sz="0" w:space="0" w:color="auto"/>
            <w:bottom w:val="none" w:sz="0" w:space="0" w:color="auto"/>
            <w:right w:val="none" w:sz="0" w:space="0" w:color="auto"/>
          </w:divBdr>
        </w:div>
        <w:div w:id="1312059934">
          <w:marLeft w:val="480"/>
          <w:marRight w:val="0"/>
          <w:marTop w:val="0"/>
          <w:marBottom w:val="0"/>
          <w:divBdr>
            <w:top w:val="none" w:sz="0" w:space="0" w:color="auto"/>
            <w:left w:val="none" w:sz="0" w:space="0" w:color="auto"/>
            <w:bottom w:val="none" w:sz="0" w:space="0" w:color="auto"/>
            <w:right w:val="none" w:sz="0" w:space="0" w:color="auto"/>
          </w:divBdr>
        </w:div>
        <w:div w:id="1313098142">
          <w:marLeft w:val="480"/>
          <w:marRight w:val="0"/>
          <w:marTop w:val="0"/>
          <w:marBottom w:val="0"/>
          <w:divBdr>
            <w:top w:val="none" w:sz="0" w:space="0" w:color="auto"/>
            <w:left w:val="none" w:sz="0" w:space="0" w:color="auto"/>
            <w:bottom w:val="none" w:sz="0" w:space="0" w:color="auto"/>
            <w:right w:val="none" w:sz="0" w:space="0" w:color="auto"/>
          </w:divBdr>
        </w:div>
        <w:div w:id="1487743777">
          <w:marLeft w:val="480"/>
          <w:marRight w:val="0"/>
          <w:marTop w:val="0"/>
          <w:marBottom w:val="0"/>
          <w:divBdr>
            <w:top w:val="none" w:sz="0" w:space="0" w:color="auto"/>
            <w:left w:val="none" w:sz="0" w:space="0" w:color="auto"/>
            <w:bottom w:val="none" w:sz="0" w:space="0" w:color="auto"/>
            <w:right w:val="none" w:sz="0" w:space="0" w:color="auto"/>
          </w:divBdr>
        </w:div>
        <w:div w:id="1505584830">
          <w:marLeft w:val="480"/>
          <w:marRight w:val="0"/>
          <w:marTop w:val="0"/>
          <w:marBottom w:val="0"/>
          <w:divBdr>
            <w:top w:val="none" w:sz="0" w:space="0" w:color="auto"/>
            <w:left w:val="none" w:sz="0" w:space="0" w:color="auto"/>
            <w:bottom w:val="none" w:sz="0" w:space="0" w:color="auto"/>
            <w:right w:val="none" w:sz="0" w:space="0" w:color="auto"/>
          </w:divBdr>
        </w:div>
        <w:div w:id="1518345786">
          <w:marLeft w:val="480"/>
          <w:marRight w:val="0"/>
          <w:marTop w:val="0"/>
          <w:marBottom w:val="0"/>
          <w:divBdr>
            <w:top w:val="none" w:sz="0" w:space="0" w:color="auto"/>
            <w:left w:val="none" w:sz="0" w:space="0" w:color="auto"/>
            <w:bottom w:val="none" w:sz="0" w:space="0" w:color="auto"/>
            <w:right w:val="none" w:sz="0" w:space="0" w:color="auto"/>
          </w:divBdr>
        </w:div>
        <w:div w:id="1526819956">
          <w:marLeft w:val="480"/>
          <w:marRight w:val="0"/>
          <w:marTop w:val="0"/>
          <w:marBottom w:val="0"/>
          <w:divBdr>
            <w:top w:val="none" w:sz="0" w:space="0" w:color="auto"/>
            <w:left w:val="none" w:sz="0" w:space="0" w:color="auto"/>
            <w:bottom w:val="none" w:sz="0" w:space="0" w:color="auto"/>
            <w:right w:val="none" w:sz="0" w:space="0" w:color="auto"/>
          </w:divBdr>
        </w:div>
        <w:div w:id="1551964718">
          <w:marLeft w:val="480"/>
          <w:marRight w:val="0"/>
          <w:marTop w:val="0"/>
          <w:marBottom w:val="0"/>
          <w:divBdr>
            <w:top w:val="none" w:sz="0" w:space="0" w:color="auto"/>
            <w:left w:val="none" w:sz="0" w:space="0" w:color="auto"/>
            <w:bottom w:val="none" w:sz="0" w:space="0" w:color="auto"/>
            <w:right w:val="none" w:sz="0" w:space="0" w:color="auto"/>
          </w:divBdr>
        </w:div>
        <w:div w:id="1593322088">
          <w:marLeft w:val="480"/>
          <w:marRight w:val="0"/>
          <w:marTop w:val="0"/>
          <w:marBottom w:val="0"/>
          <w:divBdr>
            <w:top w:val="none" w:sz="0" w:space="0" w:color="auto"/>
            <w:left w:val="none" w:sz="0" w:space="0" w:color="auto"/>
            <w:bottom w:val="none" w:sz="0" w:space="0" w:color="auto"/>
            <w:right w:val="none" w:sz="0" w:space="0" w:color="auto"/>
          </w:divBdr>
        </w:div>
        <w:div w:id="1630819332">
          <w:marLeft w:val="480"/>
          <w:marRight w:val="0"/>
          <w:marTop w:val="0"/>
          <w:marBottom w:val="0"/>
          <w:divBdr>
            <w:top w:val="none" w:sz="0" w:space="0" w:color="auto"/>
            <w:left w:val="none" w:sz="0" w:space="0" w:color="auto"/>
            <w:bottom w:val="none" w:sz="0" w:space="0" w:color="auto"/>
            <w:right w:val="none" w:sz="0" w:space="0" w:color="auto"/>
          </w:divBdr>
        </w:div>
        <w:div w:id="1732071285">
          <w:marLeft w:val="480"/>
          <w:marRight w:val="0"/>
          <w:marTop w:val="0"/>
          <w:marBottom w:val="0"/>
          <w:divBdr>
            <w:top w:val="none" w:sz="0" w:space="0" w:color="auto"/>
            <w:left w:val="none" w:sz="0" w:space="0" w:color="auto"/>
            <w:bottom w:val="none" w:sz="0" w:space="0" w:color="auto"/>
            <w:right w:val="none" w:sz="0" w:space="0" w:color="auto"/>
          </w:divBdr>
        </w:div>
        <w:div w:id="1879125788">
          <w:marLeft w:val="480"/>
          <w:marRight w:val="0"/>
          <w:marTop w:val="0"/>
          <w:marBottom w:val="0"/>
          <w:divBdr>
            <w:top w:val="none" w:sz="0" w:space="0" w:color="auto"/>
            <w:left w:val="none" w:sz="0" w:space="0" w:color="auto"/>
            <w:bottom w:val="none" w:sz="0" w:space="0" w:color="auto"/>
            <w:right w:val="none" w:sz="0" w:space="0" w:color="auto"/>
          </w:divBdr>
        </w:div>
        <w:div w:id="1937781891">
          <w:marLeft w:val="480"/>
          <w:marRight w:val="0"/>
          <w:marTop w:val="0"/>
          <w:marBottom w:val="0"/>
          <w:divBdr>
            <w:top w:val="none" w:sz="0" w:space="0" w:color="auto"/>
            <w:left w:val="none" w:sz="0" w:space="0" w:color="auto"/>
            <w:bottom w:val="none" w:sz="0" w:space="0" w:color="auto"/>
            <w:right w:val="none" w:sz="0" w:space="0" w:color="auto"/>
          </w:divBdr>
        </w:div>
        <w:div w:id="2012753867">
          <w:marLeft w:val="480"/>
          <w:marRight w:val="0"/>
          <w:marTop w:val="0"/>
          <w:marBottom w:val="0"/>
          <w:divBdr>
            <w:top w:val="none" w:sz="0" w:space="0" w:color="auto"/>
            <w:left w:val="none" w:sz="0" w:space="0" w:color="auto"/>
            <w:bottom w:val="none" w:sz="0" w:space="0" w:color="auto"/>
            <w:right w:val="none" w:sz="0" w:space="0" w:color="auto"/>
          </w:divBdr>
        </w:div>
        <w:div w:id="2071031555">
          <w:marLeft w:val="480"/>
          <w:marRight w:val="0"/>
          <w:marTop w:val="0"/>
          <w:marBottom w:val="0"/>
          <w:divBdr>
            <w:top w:val="none" w:sz="0" w:space="0" w:color="auto"/>
            <w:left w:val="none" w:sz="0" w:space="0" w:color="auto"/>
            <w:bottom w:val="none" w:sz="0" w:space="0" w:color="auto"/>
            <w:right w:val="none" w:sz="0" w:space="0" w:color="auto"/>
          </w:divBdr>
        </w:div>
        <w:div w:id="2101946664">
          <w:marLeft w:val="480"/>
          <w:marRight w:val="0"/>
          <w:marTop w:val="0"/>
          <w:marBottom w:val="0"/>
          <w:divBdr>
            <w:top w:val="none" w:sz="0" w:space="0" w:color="auto"/>
            <w:left w:val="none" w:sz="0" w:space="0" w:color="auto"/>
            <w:bottom w:val="none" w:sz="0" w:space="0" w:color="auto"/>
            <w:right w:val="none" w:sz="0" w:space="0" w:color="auto"/>
          </w:divBdr>
        </w:div>
      </w:divsChild>
    </w:div>
    <w:div w:id="841045660">
      <w:bodyDiv w:val="1"/>
      <w:marLeft w:val="0"/>
      <w:marRight w:val="0"/>
      <w:marTop w:val="0"/>
      <w:marBottom w:val="0"/>
      <w:divBdr>
        <w:top w:val="none" w:sz="0" w:space="0" w:color="auto"/>
        <w:left w:val="none" w:sz="0" w:space="0" w:color="auto"/>
        <w:bottom w:val="none" w:sz="0" w:space="0" w:color="auto"/>
        <w:right w:val="none" w:sz="0" w:space="0" w:color="auto"/>
      </w:divBdr>
      <w:divsChild>
        <w:div w:id="11423143">
          <w:marLeft w:val="480"/>
          <w:marRight w:val="0"/>
          <w:marTop w:val="0"/>
          <w:marBottom w:val="0"/>
          <w:divBdr>
            <w:top w:val="none" w:sz="0" w:space="0" w:color="auto"/>
            <w:left w:val="none" w:sz="0" w:space="0" w:color="auto"/>
            <w:bottom w:val="none" w:sz="0" w:space="0" w:color="auto"/>
            <w:right w:val="none" w:sz="0" w:space="0" w:color="auto"/>
          </w:divBdr>
        </w:div>
        <w:div w:id="103355120">
          <w:marLeft w:val="480"/>
          <w:marRight w:val="0"/>
          <w:marTop w:val="0"/>
          <w:marBottom w:val="0"/>
          <w:divBdr>
            <w:top w:val="none" w:sz="0" w:space="0" w:color="auto"/>
            <w:left w:val="none" w:sz="0" w:space="0" w:color="auto"/>
            <w:bottom w:val="none" w:sz="0" w:space="0" w:color="auto"/>
            <w:right w:val="none" w:sz="0" w:space="0" w:color="auto"/>
          </w:divBdr>
        </w:div>
        <w:div w:id="128865747">
          <w:marLeft w:val="480"/>
          <w:marRight w:val="0"/>
          <w:marTop w:val="0"/>
          <w:marBottom w:val="0"/>
          <w:divBdr>
            <w:top w:val="none" w:sz="0" w:space="0" w:color="auto"/>
            <w:left w:val="none" w:sz="0" w:space="0" w:color="auto"/>
            <w:bottom w:val="none" w:sz="0" w:space="0" w:color="auto"/>
            <w:right w:val="none" w:sz="0" w:space="0" w:color="auto"/>
          </w:divBdr>
        </w:div>
        <w:div w:id="235289533">
          <w:marLeft w:val="480"/>
          <w:marRight w:val="0"/>
          <w:marTop w:val="0"/>
          <w:marBottom w:val="0"/>
          <w:divBdr>
            <w:top w:val="none" w:sz="0" w:space="0" w:color="auto"/>
            <w:left w:val="none" w:sz="0" w:space="0" w:color="auto"/>
            <w:bottom w:val="none" w:sz="0" w:space="0" w:color="auto"/>
            <w:right w:val="none" w:sz="0" w:space="0" w:color="auto"/>
          </w:divBdr>
        </w:div>
        <w:div w:id="268436771">
          <w:marLeft w:val="480"/>
          <w:marRight w:val="0"/>
          <w:marTop w:val="0"/>
          <w:marBottom w:val="0"/>
          <w:divBdr>
            <w:top w:val="none" w:sz="0" w:space="0" w:color="auto"/>
            <w:left w:val="none" w:sz="0" w:space="0" w:color="auto"/>
            <w:bottom w:val="none" w:sz="0" w:space="0" w:color="auto"/>
            <w:right w:val="none" w:sz="0" w:space="0" w:color="auto"/>
          </w:divBdr>
        </w:div>
        <w:div w:id="304705828">
          <w:marLeft w:val="480"/>
          <w:marRight w:val="0"/>
          <w:marTop w:val="0"/>
          <w:marBottom w:val="0"/>
          <w:divBdr>
            <w:top w:val="none" w:sz="0" w:space="0" w:color="auto"/>
            <w:left w:val="none" w:sz="0" w:space="0" w:color="auto"/>
            <w:bottom w:val="none" w:sz="0" w:space="0" w:color="auto"/>
            <w:right w:val="none" w:sz="0" w:space="0" w:color="auto"/>
          </w:divBdr>
        </w:div>
        <w:div w:id="307517906">
          <w:marLeft w:val="480"/>
          <w:marRight w:val="0"/>
          <w:marTop w:val="0"/>
          <w:marBottom w:val="0"/>
          <w:divBdr>
            <w:top w:val="none" w:sz="0" w:space="0" w:color="auto"/>
            <w:left w:val="none" w:sz="0" w:space="0" w:color="auto"/>
            <w:bottom w:val="none" w:sz="0" w:space="0" w:color="auto"/>
            <w:right w:val="none" w:sz="0" w:space="0" w:color="auto"/>
          </w:divBdr>
        </w:div>
        <w:div w:id="321785405">
          <w:marLeft w:val="480"/>
          <w:marRight w:val="0"/>
          <w:marTop w:val="0"/>
          <w:marBottom w:val="0"/>
          <w:divBdr>
            <w:top w:val="none" w:sz="0" w:space="0" w:color="auto"/>
            <w:left w:val="none" w:sz="0" w:space="0" w:color="auto"/>
            <w:bottom w:val="none" w:sz="0" w:space="0" w:color="auto"/>
            <w:right w:val="none" w:sz="0" w:space="0" w:color="auto"/>
          </w:divBdr>
        </w:div>
        <w:div w:id="479687581">
          <w:marLeft w:val="480"/>
          <w:marRight w:val="0"/>
          <w:marTop w:val="0"/>
          <w:marBottom w:val="0"/>
          <w:divBdr>
            <w:top w:val="none" w:sz="0" w:space="0" w:color="auto"/>
            <w:left w:val="none" w:sz="0" w:space="0" w:color="auto"/>
            <w:bottom w:val="none" w:sz="0" w:space="0" w:color="auto"/>
            <w:right w:val="none" w:sz="0" w:space="0" w:color="auto"/>
          </w:divBdr>
        </w:div>
        <w:div w:id="486020050">
          <w:marLeft w:val="480"/>
          <w:marRight w:val="0"/>
          <w:marTop w:val="0"/>
          <w:marBottom w:val="0"/>
          <w:divBdr>
            <w:top w:val="none" w:sz="0" w:space="0" w:color="auto"/>
            <w:left w:val="none" w:sz="0" w:space="0" w:color="auto"/>
            <w:bottom w:val="none" w:sz="0" w:space="0" w:color="auto"/>
            <w:right w:val="none" w:sz="0" w:space="0" w:color="auto"/>
          </w:divBdr>
        </w:div>
        <w:div w:id="527060017">
          <w:marLeft w:val="480"/>
          <w:marRight w:val="0"/>
          <w:marTop w:val="0"/>
          <w:marBottom w:val="0"/>
          <w:divBdr>
            <w:top w:val="none" w:sz="0" w:space="0" w:color="auto"/>
            <w:left w:val="none" w:sz="0" w:space="0" w:color="auto"/>
            <w:bottom w:val="none" w:sz="0" w:space="0" w:color="auto"/>
            <w:right w:val="none" w:sz="0" w:space="0" w:color="auto"/>
          </w:divBdr>
        </w:div>
        <w:div w:id="613906947">
          <w:marLeft w:val="480"/>
          <w:marRight w:val="0"/>
          <w:marTop w:val="0"/>
          <w:marBottom w:val="0"/>
          <w:divBdr>
            <w:top w:val="none" w:sz="0" w:space="0" w:color="auto"/>
            <w:left w:val="none" w:sz="0" w:space="0" w:color="auto"/>
            <w:bottom w:val="none" w:sz="0" w:space="0" w:color="auto"/>
            <w:right w:val="none" w:sz="0" w:space="0" w:color="auto"/>
          </w:divBdr>
        </w:div>
        <w:div w:id="693771424">
          <w:marLeft w:val="480"/>
          <w:marRight w:val="0"/>
          <w:marTop w:val="0"/>
          <w:marBottom w:val="0"/>
          <w:divBdr>
            <w:top w:val="none" w:sz="0" w:space="0" w:color="auto"/>
            <w:left w:val="none" w:sz="0" w:space="0" w:color="auto"/>
            <w:bottom w:val="none" w:sz="0" w:space="0" w:color="auto"/>
            <w:right w:val="none" w:sz="0" w:space="0" w:color="auto"/>
          </w:divBdr>
        </w:div>
        <w:div w:id="734396553">
          <w:marLeft w:val="480"/>
          <w:marRight w:val="0"/>
          <w:marTop w:val="0"/>
          <w:marBottom w:val="0"/>
          <w:divBdr>
            <w:top w:val="none" w:sz="0" w:space="0" w:color="auto"/>
            <w:left w:val="none" w:sz="0" w:space="0" w:color="auto"/>
            <w:bottom w:val="none" w:sz="0" w:space="0" w:color="auto"/>
            <w:right w:val="none" w:sz="0" w:space="0" w:color="auto"/>
          </w:divBdr>
        </w:div>
        <w:div w:id="829442105">
          <w:marLeft w:val="480"/>
          <w:marRight w:val="0"/>
          <w:marTop w:val="0"/>
          <w:marBottom w:val="0"/>
          <w:divBdr>
            <w:top w:val="none" w:sz="0" w:space="0" w:color="auto"/>
            <w:left w:val="none" w:sz="0" w:space="0" w:color="auto"/>
            <w:bottom w:val="none" w:sz="0" w:space="0" w:color="auto"/>
            <w:right w:val="none" w:sz="0" w:space="0" w:color="auto"/>
          </w:divBdr>
        </w:div>
        <w:div w:id="904485220">
          <w:marLeft w:val="480"/>
          <w:marRight w:val="0"/>
          <w:marTop w:val="0"/>
          <w:marBottom w:val="0"/>
          <w:divBdr>
            <w:top w:val="none" w:sz="0" w:space="0" w:color="auto"/>
            <w:left w:val="none" w:sz="0" w:space="0" w:color="auto"/>
            <w:bottom w:val="none" w:sz="0" w:space="0" w:color="auto"/>
            <w:right w:val="none" w:sz="0" w:space="0" w:color="auto"/>
          </w:divBdr>
        </w:div>
        <w:div w:id="943921233">
          <w:marLeft w:val="480"/>
          <w:marRight w:val="0"/>
          <w:marTop w:val="0"/>
          <w:marBottom w:val="0"/>
          <w:divBdr>
            <w:top w:val="none" w:sz="0" w:space="0" w:color="auto"/>
            <w:left w:val="none" w:sz="0" w:space="0" w:color="auto"/>
            <w:bottom w:val="none" w:sz="0" w:space="0" w:color="auto"/>
            <w:right w:val="none" w:sz="0" w:space="0" w:color="auto"/>
          </w:divBdr>
        </w:div>
        <w:div w:id="1041708987">
          <w:marLeft w:val="480"/>
          <w:marRight w:val="0"/>
          <w:marTop w:val="0"/>
          <w:marBottom w:val="0"/>
          <w:divBdr>
            <w:top w:val="none" w:sz="0" w:space="0" w:color="auto"/>
            <w:left w:val="none" w:sz="0" w:space="0" w:color="auto"/>
            <w:bottom w:val="none" w:sz="0" w:space="0" w:color="auto"/>
            <w:right w:val="none" w:sz="0" w:space="0" w:color="auto"/>
          </w:divBdr>
        </w:div>
        <w:div w:id="1112554568">
          <w:marLeft w:val="480"/>
          <w:marRight w:val="0"/>
          <w:marTop w:val="0"/>
          <w:marBottom w:val="0"/>
          <w:divBdr>
            <w:top w:val="none" w:sz="0" w:space="0" w:color="auto"/>
            <w:left w:val="none" w:sz="0" w:space="0" w:color="auto"/>
            <w:bottom w:val="none" w:sz="0" w:space="0" w:color="auto"/>
            <w:right w:val="none" w:sz="0" w:space="0" w:color="auto"/>
          </w:divBdr>
        </w:div>
        <w:div w:id="1165977304">
          <w:marLeft w:val="480"/>
          <w:marRight w:val="0"/>
          <w:marTop w:val="0"/>
          <w:marBottom w:val="0"/>
          <w:divBdr>
            <w:top w:val="none" w:sz="0" w:space="0" w:color="auto"/>
            <w:left w:val="none" w:sz="0" w:space="0" w:color="auto"/>
            <w:bottom w:val="none" w:sz="0" w:space="0" w:color="auto"/>
            <w:right w:val="none" w:sz="0" w:space="0" w:color="auto"/>
          </w:divBdr>
        </w:div>
        <w:div w:id="1239944735">
          <w:marLeft w:val="480"/>
          <w:marRight w:val="0"/>
          <w:marTop w:val="0"/>
          <w:marBottom w:val="0"/>
          <w:divBdr>
            <w:top w:val="none" w:sz="0" w:space="0" w:color="auto"/>
            <w:left w:val="none" w:sz="0" w:space="0" w:color="auto"/>
            <w:bottom w:val="none" w:sz="0" w:space="0" w:color="auto"/>
            <w:right w:val="none" w:sz="0" w:space="0" w:color="auto"/>
          </w:divBdr>
        </w:div>
        <w:div w:id="1300919287">
          <w:marLeft w:val="480"/>
          <w:marRight w:val="0"/>
          <w:marTop w:val="0"/>
          <w:marBottom w:val="0"/>
          <w:divBdr>
            <w:top w:val="none" w:sz="0" w:space="0" w:color="auto"/>
            <w:left w:val="none" w:sz="0" w:space="0" w:color="auto"/>
            <w:bottom w:val="none" w:sz="0" w:space="0" w:color="auto"/>
            <w:right w:val="none" w:sz="0" w:space="0" w:color="auto"/>
          </w:divBdr>
        </w:div>
        <w:div w:id="1310329886">
          <w:marLeft w:val="480"/>
          <w:marRight w:val="0"/>
          <w:marTop w:val="0"/>
          <w:marBottom w:val="0"/>
          <w:divBdr>
            <w:top w:val="none" w:sz="0" w:space="0" w:color="auto"/>
            <w:left w:val="none" w:sz="0" w:space="0" w:color="auto"/>
            <w:bottom w:val="none" w:sz="0" w:space="0" w:color="auto"/>
            <w:right w:val="none" w:sz="0" w:space="0" w:color="auto"/>
          </w:divBdr>
        </w:div>
        <w:div w:id="1419985954">
          <w:marLeft w:val="480"/>
          <w:marRight w:val="0"/>
          <w:marTop w:val="0"/>
          <w:marBottom w:val="0"/>
          <w:divBdr>
            <w:top w:val="none" w:sz="0" w:space="0" w:color="auto"/>
            <w:left w:val="none" w:sz="0" w:space="0" w:color="auto"/>
            <w:bottom w:val="none" w:sz="0" w:space="0" w:color="auto"/>
            <w:right w:val="none" w:sz="0" w:space="0" w:color="auto"/>
          </w:divBdr>
        </w:div>
        <w:div w:id="1469978082">
          <w:marLeft w:val="480"/>
          <w:marRight w:val="0"/>
          <w:marTop w:val="0"/>
          <w:marBottom w:val="0"/>
          <w:divBdr>
            <w:top w:val="none" w:sz="0" w:space="0" w:color="auto"/>
            <w:left w:val="none" w:sz="0" w:space="0" w:color="auto"/>
            <w:bottom w:val="none" w:sz="0" w:space="0" w:color="auto"/>
            <w:right w:val="none" w:sz="0" w:space="0" w:color="auto"/>
          </w:divBdr>
        </w:div>
        <w:div w:id="1489128958">
          <w:marLeft w:val="480"/>
          <w:marRight w:val="0"/>
          <w:marTop w:val="0"/>
          <w:marBottom w:val="0"/>
          <w:divBdr>
            <w:top w:val="none" w:sz="0" w:space="0" w:color="auto"/>
            <w:left w:val="none" w:sz="0" w:space="0" w:color="auto"/>
            <w:bottom w:val="none" w:sz="0" w:space="0" w:color="auto"/>
            <w:right w:val="none" w:sz="0" w:space="0" w:color="auto"/>
          </w:divBdr>
        </w:div>
        <w:div w:id="1552377734">
          <w:marLeft w:val="480"/>
          <w:marRight w:val="0"/>
          <w:marTop w:val="0"/>
          <w:marBottom w:val="0"/>
          <w:divBdr>
            <w:top w:val="none" w:sz="0" w:space="0" w:color="auto"/>
            <w:left w:val="none" w:sz="0" w:space="0" w:color="auto"/>
            <w:bottom w:val="none" w:sz="0" w:space="0" w:color="auto"/>
            <w:right w:val="none" w:sz="0" w:space="0" w:color="auto"/>
          </w:divBdr>
        </w:div>
        <w:div w:id="1554542068">
          <w:marLeft w:val="480"/>
          <w:marRight w:val="0"/>
          <w:marTop w:val="0"/>
          <w:marBottom w:val="0"/>
          <w:divBdr>
            <w:top w:val="none" w:sz="0" w:space="0" w:color="auto"/>
            <w:left w:val="none" w:sz="0" w:space="0" w:color="auto"/>
            <w:bottom w:val="none" w:sz="0" w:space="0" w:color="auto"/>
            <w:right w:val="none" w:sz="0" w:space="0" w:color="auto"/>
          </w:divBdr>
        </w:div>
        <w:div w:id="1604147747">
          <w:marLeft w:val="480"/>
          <w:marRight w:val="0"/>
          <w:marTop w:val="0"/>
          <w:marBottom w:val="0"/>
          <w:divBdr>
            <w:top w:val="none" w:sz="0" w:space="0" w:color="auto"/>
            <w:left w:val="none" w:sz="0" w:space="0" w:color="auto"/>
            <w:bottom w:val="none" w:sz="0" w:space="0" w:color="auto"/>
            <w:right w:val="none" w:sz="0" w:space="0" w:color="auto"/>
          </w:divBdr>
        </w:div>
        <w:div w:id="1608200458">
          <w:marLeft w:val="480"/>
          <w:marRight w:val="0"/>
          <w:marTop w:val="0"/>
          <w:marBottom w:val="0"/>
          <w:divBdr>
            <w:top w:val="none" w:sz="0" w:space="0" w:color="auto"/>
            <w:left w:val="none" w:sz="0" w:space="0" w:color="auto"/>
            <w:bottom w:val="none" w:sz="0" w:space="0" w:color="auto"/>
            <w:right w:val="none" w:sz="0" w:space="0" w:color="auto"/>
          </w:divBdr>
        </w:div>
        <w:div w:id="1613784140">
          <w:marLeft w:val="480"/>
          <w:marRight w:val="0"/>
          <w:marTop w:val="0"/>
          <w:marBottom w:val="0"/>
          <w:divBdr>
            <w:top w:val="none" w:sz="0" w:space="0" w:color="auto"/>
            <w:left w:val="none" w:sz="0" w:space="0" w:color="auto"/>
            <w:bottom w:val="none" w:sz="0" w:space="0" w:color="auto"/>
            <w:right w:val="none" w:sz="0" w:space="0" w:color="auto"/>
          </w:divBdr>
        </w:div>
        <w:div w:id="1616447961">
          <w:marLeft w:val="480"/>
          <w:marRight w:val="0"/>
          <w:marTop w:val="0"/>
          <w:marBottom w:val="0"/>
          <w:divBdr>
            <w:top w:val="none" w:sz="0" w:space="0" w:color="auto"/>
            <w:left w:val="none" w:sz="0" w:space="0" w:color="auto"/>
            <w:bottom w:val="none" w:sz="0" w:space="0" w:color="auto"/>
            <w:right w:val="none" w:sz="0" w:space="0" w:color="auto"/>
          </w:divBdr>
        </w:div>
        <w:div w:id="1719085385">
          <w:marLeft w:val="480"/>
          <w:marRight w:val="0"/>
          <w:marTop w:val="0"/>
          <w:marBottom w:val="0"/>
          <w:divBdr>
            <w:top w:val="none" w:sz="0" w:space="0" w:color="auto"/>
            <w:left w:val="none" w:sz="0" w:space="0" w:color="auto"/>
            <w:bottom w:val="none" w:sz="0" w:space="0" w:color="auto"/>
            <w:right w:val="none" w:sz="0" w:space="0" w:color="auto"/>
          </w:divBdr>
        </w:div>
        <w:div w:id="1719163702">
          <w:marLeft w:val="480"/>
          <w:marRight w:val="0"/>
          <w:marTop w:val="0"/>
          <w:marBottom w:val="0"/>
          <w:divBdr>
            <w:top w:val="none" w:sz="0" w:space="0" w:color="auto"/>
            <w:left w:val="none" w:sz="0" w:space="0" w:color="auto"/>
            <w:bottom w:val="none" w:sz="0" w:space="0" w:color="auto"/>
            <w:right w:val="none" w:sz="0" w:space="0" w:color="auto"/>
          </w:divBdr>
        </w:div>
        <w:div w:id="1743678250">
          <w:marLeft w:val="480"/>
          <w:marRight w:val="0"/>
          <w:marTop w:val="0"/>
          <w:marBottom w:val="0"/>
          <w:divBdr>
            <w:top w:val="none" w:sz="0" w:space="0" w:color="auto"/>
            <w:left w:val="none" w:sz="0" w:space="0" w:color="auto"/>
            <w:bottom w:val="none" w:sz="0" w:space="0" w:color="auto"/>
            <w:right w:val="none" w:sz="0" w:space="0" w:color="auto"/>
          </w:divBdr>
        </w:div>
        <w:div w:id="1769034759">
          <w:marLeft w:val="480"/>
          <w:marRight w:val="0"/>
          <w:marTop w:val="0"/>
          <w:marBottom w:val="0"/>
          <w:divBdr>
            <w:top w:val="none" w:sz="0" w:space="0" w:color="auto"/>
            <w:left w:val="none" w:sz="0" w:space="0" w:color="auto"/>
            <w:bottom w:val="none" w:sz="0" w:space="0" w:color="auto"/>
            <w:right w:val="none" w:sz="0" w:space="0" w:color="auto"/>
          </w:divBdr>
        </w:div>
        <w:div w:id="2009941345">
          <w:marLeft w:val="480"/>
          <w:marRight w:val="0"/>
          <w:marTop w:val="0"/>
          <w:marBottom w:val="0"/>
          <w:divBdr>
            <w:top w:val="none" w:sz="0" w:space="0" w:color="auto"/>
            <w:left w:val="none" w:sz="0" w:space="0" w:color="auto"/>
            <w:bottom w:val="none" w:sz="0" w:space="0" w:color="auto"/>
            <w:right w:val="none" w:sz="0" w:space="0" w:color="auto"/>
          </w:divBdr>
        </w:div>
      </w:divsChild>
    </w:div>
    <w:div w:id="843086892">
      <w:bodyDiv w:val="1"/>
      <w:marLeft w:val="0"/>
      <w:marRight w:val="0"/>
      <w:marTop w:val="0"/>
      <w:marBottom w:val="0"/>
      <w:divBdr>
        <w:top w:val="none" w:sz="0" w:space="0" w:color="auto"/>
        <w:left w:val="none" w:sz="0" w:space="0" w:color="auto"/>
        <w:bottom w:val="none" w:sz="0" w:space="0" w:color="auto"/>
        <w:right w:val="none" w:sz="0" w:space="0" w:color="auto"/>
      </w:divBdr>
    </w:div>
    <w:div w:id="852496751">
      <w:bodyDiv w:val="1"/>
      <w:marLeft w:val="0"/>
      <w:marRight w:val="0"/>
      <w:marTop w:val="0"/>
      <w:marBottom w:val="0"/>
      <w:divBdr>
        <w:top w:val="none" w:sz="0" w:space="0" w:color="auto"/>
        <w:left w:val="none" w:sz="0" w:space="0" w:color="auto"/>
        <w:bottom w:val="none" w:sz="0" w:space="0" w:color="auto"/>
        <w:right w:val="none" w:sz="0" w:space="0" w:color="auto"/>
      </w:divBdr>
      <w:divsChild>
        <w:div w:id="303434414">
          <w:marLeft w:val="480"/>
          <w:marRight w:val="0"/>
          <w:marTop w:val="0"/>
          <w:marBottom w:val="0"/>
          <w:divBdr>
            <w:top w:val="none" w:sz="0" w:space="0" w:color="auto"/>
            <w:left w:val="none" w:sz="0" w:space="0" w:color="auto"/>
            <w:bottom w:val="none" w:sz="0" w:space="0" w:color="auto"/>
            <w:right w:val="none" w:sz="0" w:space="0" w:color="auto"/>
          </w:divBdr>
        </w:div>
        <w:div w:id="1708675361">
          <w:marLeft w:val="480"/>
          <w:marRight w:val="0"/>
          <w:marTop w:val="0"/>
          <w:marBottom w:val="0"/>
          <w:divBdr>
            <w:top w:val="none" w:sz="0" w:space="0" w:color="auto"/>
            <w:left w:val="none" w:sz="0" w:space="0" w:color="auto"/>
            <w:bottom w:val="none" w:sz="0" w:space="0" w:color="auto"/>
            <w:right w:val="none" w:sz="0" w:space="0" w:color="auto"/>
          </w:divBdr>
        </w:div>
      </w:divsChild>
    </w:div>
    <w:div w:id="855077004">
      <w:bodyDiv w:val="1"/>
      <w:marLeft w:val="0"/>
      <w:marRight w:val="0"/>
      <w:marTop w:val="0"/>
      <w:marBottom w:val="0"/>
      <w:divBdr>
        <w:top w:val="none" w:sz="0" w:space="0" w:color="auto"/>
        <w:left w:val="none" w:sz="0" w:space="0" w:color="auto"/>
        <w:bottom w:val="none" w:sz="0" w:space="0" w:color="auto"/>
        <w:right w:val="none" w:sz="0" w:space="0" w:color="auto"/>
      </w:divBdr>
      <w:divsChild>
        <w:div w:id="57827786">
          <w:marLeft w:val="480"/>
          <w:marRight w:val="0"/>
          <w:marTop w:val="0"/>
          <w:marBottom w:val="0"/>
          <w:divBdr>
            <w:top w:val="none" w:sz="0" w:space="0" w:color="auto"/>
            <w:left w:val="none" w:sz="0" w:space="0" w:color="auto"/>
            <w:bottom w:val="none" w:sz="0" w:space="0" w:color="auto"/>
            <w:right w:val="none" w:sz="0" w:space="0" w:color="auto"/>
          </w:divBdr>
        </w:div>
        <w:div w:id="315451152">
          <w:marLeft w:val="480"/>
          <w:marRight w:val="0"/>
          <w:marTop w:val="0"/>
          <w:marBottom w:val="0"/>
          <w:divBdr>
            <w:top w:val="none" w:sz="0" w:space="0" w:color="auto"/>
            <w:left w:val="none" w:sz="0" w:space="0" w:color="auto"/>
            <w:bottom w:val="none" w:sz="0" w:space="0" w:color="auto"/>
            <w:right w:val="none" w:sz="0" w:space="0" w:color="auto"/>
          </w:divBdr>
        </w:div>
        <w:div w:id="497424738">
          <w:marLeft w:val="480"/>
          <w:marRight w:val="0"/>
          <w:marTop w:val="0"/>
          <w:marBottom w:val="0"/>
          <w:divBdr>
            <w:top w:val="none" w:sz="0" w:space="0" w:color="auto"/>
            <w:left w:val="none" w:sz="0" w:space="0" w:color="auto"/>
            <w:bottom w:val="none" w:sz="0" w:space="0" w:color="auto"/>
            <w:right w:val="none" w:sz="0" w:space="0" w:color="auto"/>
          </w:divBdr>
        </w:div>
        <w:div w:id="810362913">
          <w:marLeft w:val="480"/>
          <w:marRight w:val="0"/>
          <w:marTop w:val="0"/>
          <w:marBottom w:val="0"/>
          <w:divBdr>
            <w:top w:val="none" w:sz="0" w:space="0" w:color="auto"/>
            <w:left w:val="none" w:sz="0" w:space="0" w:color="auto"/>
            <w:bottom w:val="none" w:sz="0" w:space="0" w:color="auto"/>
            <w:right w:val="none" w:sz="0" w:space="0" w:color="auto"/>
          </w:divBdr>
        </w:div>
        <w:div w:id="1534808820">
          <w:marLeft w:val="480"/>
          <w:marRight w:val="0"/>
          <w:marTop w:val="0"/>
          <w:marBottom w:val="0"/>
          <w:divBdr>
            <w:top w:val="none" w:sz="0" w:space="0" w:color="auto"/>
            <w:left w:val="none" w:sz="0" w:space="0" w:color="auto"/>
            <w:bottom w:val="none" w:sz="0" w:space="0" w:color="auto"/>
            <w:right w:val="none" w:sz="0" w:space="0" w:color="auto"/>
          </w:divBdr>
        </w:div>
        <w:div w:id="1681465553">
          <w:marLeft w:val="480"/>
          <w:marRight w:val="0"/>
          <w:marTop w:val="0"/>
          <w:marBottom w:val="0"/>
          <w:divBdr>
            <w:top w:val="none" w:sz="0" w:space="0" w:color="auto"/>
            <w:left w:val="none" w:sz="0" w:space="0" w:color="auto"/>
            <w:bottom w:val="none" w:sz="0" w:space="0" w:color="auto"/>
            <w:right w:val="none" w:sz="0" w:space="0" w:color="auto"/>
          </w:divBdr>
        </w:div>
        <w:div w:id="1725987586">
          <w:marLeft w:val="480"/>
          <w:marRight w:val="0"/>
          <w:marTop w:val="0"/>
          <w:marBottom w:val="0"/>
          <w:divBdr>
            <w:top w:val="none" w:sz="0" w:space="0" w:color="auto"/>
            <w:left w:val="none" w:sz="0" w:space="0" w:color="auto"/>
            <w:bottom w:val="none" w:sz="0" w:space="0" w:color="auto"/>
            <w:right w:val="none" w:sz="0" w:space="0" w:color="auto"/>
          </w:divBdr>
        </w:div>
        <w:div w:id="1793286362">
          <w:marLeft w:val="480"/>
          <w:marRight w:val="0"/>
          <w:marTop w:val="0"/>
          <w:marBottom w:val="0"/>
          <w:divBdr>
            <w:top w:val="none" w:sz="0" w:space="0" w:color="auto"/>
            <w:left w:val="none" w:sz="0" w:space="0" w:color="auto"/>
            <w:bottom w:val="none" w:sz="0" w:space="0" w:color="auto"/>
            <w:right w:val="none" w:sz="0" w:space="0" w:color="auto"/>
          </w:divBdr>
        </w:div>
        <w:div w:id="1801726428">
          <w:marLeft w:val="480"/>
          <w:marRight w:val="0"/>
          <w:marTop w:val="0"/>
          <w:marBottom w:val="0"/>
          <w:divBdr>
            <w:top w:val="none" w:sz="0" w:space="0" w:color="auto"/>
            <w:left w:val="none" w:sz="0" w:space="0" w:color="auto"/>
            <w:bottom w:val="none" w:sz="0" w:space="0" w:color="auto"/>
            <w:right w:val="none" w:sz="0" w:space="0" w:color="auto"/>
          </w:divBdr>
        </w:div>
        <w:div w:id="1929996565">
          <w:marLeft w:val="480"/>
          <w:marRight w:val="0"/>
          <w:marTop w:val="0"/>
          <w:marBottom w:val="0"/>
          <w:divBdr>
            <w:top w:val="none" w:sz="0" w:space="0" w:color="auto"/>
            <w:left w:val="none" w:sz="0" w:space="0" w:color="auto"/>
            <w:bottom w:val="none" w:sz="0" w:space="0" w:color="auto"/>
            <w:right w:val="none" w:sz="0" w:space="0" w:color="auto"/>
          </w:divBdr>
        </w:div>
      </w:divsChild>
    </w:div>
    <w:div w:id="858398349">
      <w:bodyDiv w:val="1"/>
      <w:marLeft w:val="0"/>
      <w:marRight w:val="0"/>
      <w:marTop w:val="0"/>
      <w:marBottom w:val="0"/>
      <w:divBdr>
        <w:top w:val="none" w:sz="0" w:space="0" w:color="auto"/>
        <w:left w:val="none" w:sz="0" w:space="0" w:color="auto"/>
        <w:bottom w:val="none" w:sz="0" w:space="0" w:color="auto"/>
        <w:right w:val="none" w:sz="0" w:space="0" w:color="auto"/>
      </w:divBdr>
    </w:div>
    <w:div w:id="860357996">
      <w:bodyDiv w:val="1"/>
      <w:marLeft w:val="0"/>
      <w:marRight w:val="0"/>
      <w:marTop w:val="0"/>
      <w:marBottom w:val="0"/>
      <w:divBdr>
        <w:top w:val="none" w:sz="0" w:space="0" w:color="auto"/>
        <w:left w:val="none" w:sz="0" w:space="0" w:color="auto"/>
        <w:bottom w:val="none" w:sz="0" w:space="0" w:color="auto"/>
        <w:right w:val="none" w:sz="0" w:space="0" w:color="auto"/>
      </w:divBdr>
      <w:divsChild>
        <w:div w:id="73599153">
          <w:marLeft w:val="480"/>
          <w:marRight w:val="0"/>
          <w:marTop w:val="0"/>
          <w:marBottom w:val="0"/>
          <w:divBdr>
            <w:top w:val="none" w:sz="0" w:space="0" w:color="auto"/>
            <w:left w:val="none" w:sz="0" w:space="0" w:color="auto"/>
            <w:bottom w:val="none" w:sz="0" w:space="0" w:color="auto"/>
            <w:right w:val="none" w:sz="0" w:space="0" w:color="auto"/>
          </w:divBdr>
        </w:div>
        <w:div w:id="206066181">
          <w:marLeft w:val="480"/>
          <w:marRight w:val="0"/>
          <w:marTop w:val="0"/>
          <w:marBottom w:val="0"/>
          <w:divBdr>
            <w:top w:val="none" w:sz="0" w:space="0" w:color="auto"/>
            <w:left w:val="none" w:sz="0" w:space="0" w:color="auto"/>
            <w:bottom w:val="none" w:sz="0" w:space="0" w:color="auto"/>
            <w:right w:val="none" w:sz="0" w:space="0" w:color="auto"/>
          </w:divBdr>
        </w:div>
        <w:div w:id="546332073">
          <w:marLeft w:val="480"/>
          <w:marRight w:val="0"/>
          <w:marTop w:val="0"/>
          <w:marBottom w:val="0"/>
          <w:divBdr>
            <w:top w:val="none" w:sz="0" w:space="0" w:color="auto"/>
            <w:left w:val="none" w:sz="0" w:space="0" w:color="auto"/>
            <w:bottom w:val="none" w:sz="0" w:space="0" w:color="auto"/>
            <w:right w:val="none" w:sz="0" w:space="0" w:color="auto"/>
          </w:divBdr>
        </w:div>
        <w:div w:id="1516770362">
          <w:marLeft w:val="480"/>
          <w:marRight w:val="0"/>
          <w:marTop w:val="0"/>
          <w:marBottom w:val="0"/>
          <w:divBdr>
            <w:top w:val="none" w:sz="0" w:space="0" w:color="auto"/>
            <w:left w:val="none" w:sz="0" w:space="0" w:color="auto"/>
            <w:bottom w:val="none" w:sz="0" w:space="0" w:color="auto"/>
            <w:right w:val="none" w:sz="0" w:space="0" w:color="auto"/>
          </w:divBdr>
        </w:div>
        <w:div w:id="1677688120">
          <w:marLeft w:val="480"/>
          <w:marRight w:val="0"/>
          <w:marTop w:val="0"/>
          <w:marBottom w:val="0"/>
          <w:divBdr>
            <w:top w:val="none" w:sz="0" w:space="0" w:color="auto"/>
            <w:left w:val="none" w:sz="0" w:space="0" w:color="auto"/>
            <w:bottom w:val="none" w:sz="0" w:space="0" w:color="auto"/>
            <w:right w:val="none" w:sz="0" w:space="0" w:color="auto"/>
          </w:divBdr>
        </w:div>
        <w:div w:id="1997149645">
          <w:marLeft w:val="480"/>
          <w:marRight w:val="0"/>
          <w:marTop w:val="0"/>
          <w:marBottom w:val="0"/>
          <w:divBdr>
            <w:top w:val="none" w:sz="0" w:space="0" w:color="auto"/>
            <w:left w:val="none" w:sz="0" w:space="0" w:color="auto"/>
            <w:bottom w:val="none" w:sz="0" w:space="0" w:color="auto"/>
            <w:right w:val="none" w:sz="0" w:space="0" w:color="auto"/>
          </w:divBdr>
        </w:div>
      </w:divsChild>
    </w:div>
    <w:div w:id="870000724">
      <w:bodyDiv w:val="1"/>
      <w:marLeft w:val="0"/>
      <w:marRight w:val="0"/>
      <w:marTop w:val="0"/>
      <w:marBottom w:val="0"/>
      <w:divBdr>
        <w:top w:val="none" w:sz="0" w:space="0" w:color="auto"/>
        <w:left w:val="none" w:sz="0" w:space="0" w:color="auto"/>
        <w:bottom w:val="none" w:sz="0" w:space="0" w:color="auto"/>
        <w:right w:val="none" w:sz="0" w:space="0" w:color="auto"/>
      </w:divBdr>
    </w:div>
    <w:div w:id="917977273">
      <w:bodyDiv w:val="1"/>
      <w:marLeft w:val="0"/>
      <w:marRight w:val="0"/>
      <w:marTop w:val="0"/>
      <w:marBottom w:val="0"/>
      <w:divBdr>
        <w:top w:val="none" w:sz="0" w:space="0" w:color="auto"/>
        <w:left w:val="none" w:sz="0" w:space="0" w:color="auto"/>
        <w:bottom w:val="none" w:sz="0" w:space="0" w:color="auto"/>
        <w:right w:val="none" w:sz="0" w:space="0" w:color="auto"/>
      </w:divBdr>
      <w:divsChild>
        <w:div w:id="45758827">
          <w:marLeft w:val="480"/>
          <w:marRight w:val="0"/>
          <w:marTop w:val="0"/>
          <w:marBottom w:val="0"/>
          <w:divBdr>
            <w:top w:val="none" w:sz="0" w:space="0" w:color="auto"/>
            <w:left w:val="none" w:sz="0" w:space="0" w:color="auto"/>
            <w:bottom w:val="none" w:sz="0" w:space="0" w:color="auto"/>
            <w:right w:val="none" w:sz="0" w:space="0" w:color="auto"/>
          </w:divBdr>
        </w:div>
        <w:div w:id="104665228">
          <w:marLeft w:val="480"/>
          <w:marRight w:val="0"/>
          <w:marTop w:val="0"/>
          <w:marBottom w:val="0"/>
          <w:divBdr>
            <w:top w:val="none" w:sz="0" w:space="0" w:color="auto"/>
            <w:left w:val="none" w:sz="0" w:space="0" w:color="auto"/>
            <w:bottom w:val="none" w:sz="0" w:space="0" w:color="auto"/>
            <w:right w:val="none" w:sz="0" w:space="0" w:color="auto"/>
          </w:divBdr>
        </w:div>
        <w:div w:id="149830681">
          <w:marLeft w:val="480"/>
          <w:marRight w:val="0"/>
          <w:marTop w:val="0"/>
          <w:marBottom w:val="0"/>
          <w:divBdr>
            <w:top w:val="none" w:sz="0" w:space="0" w:color="auto"/>
            <w:left w:val="none" w:sz="0" w:space="0" w:color="auto"/>
            <w:bottom w:val="none" w:sz="0" w:space="0" w:color="auto"/>
            <w:right w:val="none" w:sz="0" w:space="0" w:color="auto"/>
          </w:divBdr>
        </w:div>
        <w:div w:id="316736817">
          <w:marLeft w:val="480"/>
          <w:marRight w:val="0"/>
          <w:marTop w:val="0"/>
          <w:marBottom w:val="0"/>
          <w:divBdr>
            <w:top w:val="none" w:sz="0" w:space="0" w:color="auto"/>
            <w:left w:val="none" w:sz="0" w:space="0" w:color="auto"/>
            <w:bottom w:val="none" w:sz="0" w:space="0" w:color="auto"/>
            <w:right w:val="none" w:sz="0" w:space="0" w:color="auto"/>
          </w:divBdr>
        </w:div>
        <w:div w:id="721632103">
          <w:marLeft w:val="480"/>
          <w:marRight w:val="0"/>
          <w:marTop w:val="0"/>
          <w:marBottom w:val="0"/>
          <w:divBdr>
            <w:top w:val="none" w:sz="0" w:space="0" w:color="auto"/>
            <w:left w:val="none" w:sz="0" w:space="0" w:color="auto"/>
            <w:bottom w:val="none" w:sz="0" w:space="0" w:color="auto"/>
            <w:right w:val="none" w:sz="0" w:space="0" w:color="auto"/>
          </w:divBdr>
        </w:div>
        <w:div w:id="725642457">
          <w:marLeft w:val="480"/>
          <w:marRight w:val="0"/>
          <w:marTop w:val="0"/>
          <w:marBottom w:val="0"/>
          <w:divBdr>
            <w:top w:val="none" w:sz="0" w:space="0" w:color="auto"/>
            <w:left w:val="none" w:sz="0" w:space="0" w:color="auto"/>
            <w:bottom w:val="none" w:sz="0" w:space="0" w:color="auto"/>
            <w:right w:val="none" w:sz="0" w:space="0" w:color="auto"/>
          </w:divBdr>
        </w:div>
        <w:div w:id="734086844">
          <w:marLeft w:val="480"/>
          <w:marRight w:val="0"/>
          <w:marTop w:val="0"/>
          <w:marBottom w:val="0"/>
          <w:divBdr>
            <w:top w:val="none" w:sz="0" w:space="0" w:color="auto"/>
            <w:left w:val="none" w:sz="0" w:space="0" w:color="auto"/>
            <w:bottom w:val="none" w:sz="0" w:space="0" w:color="auto"/>
            <w:right w:val="none" w:sz="0" w:space="0" w:color="auto"/>
          </w:divBdr>
        </w:div>
        <w:div w:id="812018952">
          <w:marLeft w:val="480"/>
          <w:marRight w:val="0"/>
          <w:marTop w:val="0"/>
          <w:marBottom w:val="0"/>
          <w:divBdr>
            <w:top w:val="none" w:sz="0" w:space="0" w:color="auto"/>
            <w:left w:val="none" w:sz="0" w:space="0" w:color="auto"/>
            <w:bottom w:val="none" w:sz="0" w:space="0" w:color="auto"/>
            <w:right w:val="none" w:sz="0" w:space="0" w:color="auto"/>
          </w:divBdr>
        </w:div>
        <w:div w:id="819924770">
          <w:marLeft w:val="480"/>
          <w:marRight w:val="0"/>
          <w:marTop w:val="0"/>
          <w:marBottom w:val="0"/>
          <w:divBdr>
            <w:top w:val="none" w:sz="0" w:space="0" w:color="auto"/>
            <w:left w:val="none" w:sz="0" w:space="0" w:color="auto"/>
            <w:bottom w:val="none" w:sz="0" w:space="0" w:color="auto"/>
            <w:right w:val="none" w:sz="0" w:space="0" w:color="auto"/>
          </w:divBdr>
        </w:div>
        <w:div w:id="846674755">
          <w:marLeft w:val="480"/>
          <w:marRight w:val="0"/>
          <w:marTop w:val="0"/>
          <w:marBottom w:val="0"/>
          <w:divBdr>
            <w:top w:val="none" w:sz="0" w:space="0" w:color="auto"/>
            <w:left w:val="none" w:sz="0" w:space="0" w:color="auto"/>
            <w:bottom w:val="none" w:sz="0" w:space="0" w:color="auto"/>
            <w:right w:val="none" w:sz="0" w:space="0" w:color="auto"/>
          </w:divBdr>
        </w:div>
        <w:div w:id="939602083">
          <w:marLeft w:val="480"/>
          <w:marRight w:val="0"/>
          <w:marTop w:val="0"/>
          <w:marBottom w:val="0"/>
          <w:divBdr>
            <w:top w:val="none" w:sz="0" w:space="0" w:color="auto"/>
            <w:left w:val="none" w:sz="0" w:space="0" w:color="auto"/>
            <w:bottom w:val="none" w:sz="0" w:space="0" w:color="auto"/>
            <w:right w:val="none" w:sz="0" w:space="0" w:color="auto"/>
          </w:divBdr>
        </w:div>
        <w:div w:id="1049189994">
          <w:marLeft w:val="480"/>
          <w:marRight w:val="0"/>
          <w:marTop w:val="0"/>
          <w:marBottom w:val="0"/>
          <w:divBdr>
            <w:top w:val="none" w:sz="0" w:space="0" w:color="auto"/>
            <w:left w:val="none" w:sz="0" w:space="0" w:color="auto"/>
            <w:bottom w:val="none" w:sz="0" w:space="0" w:color="auto"/>
            <w:right w:val="none" w:sz="0" w:space="0" w:color="auto"/>
          </w:divBdr>
        </w:div>
        <w:div w:id="1053390674">
          <w:marLeft w:val="480"/>
          <w:marRight w:val="0"/>
          <w:marTop w:val="0"/>
          <w:marBottom w:val="0"/>
          <w:divBdr>
            <w:top w:val="none" w:sz="0" w:space="0" w:color="auto"/>
            <w:left w:val="none" w:sz="0" w:space="0" w:color="auto"/>
            <w:bottom w:val="none" w:sz="0" w:space="0" w:color="auto"/>
            <w:right w:val="none" w:sz="0" w:space="0" w:color="auto"/>
          </w:divBdr>
        </w:div>
        <w:div w:id="1102729403">
          <w:marLeft w:val="480"/>
          <w:marRight w:val="0"/>
          <w:marTop w:val="0"/>
          <w:marBottom w:val="0"/>
          <w:divBdr>
            <w:top w:val="none" w:sz="0" w:space="0" w:color="auto"/>
            <w:left w:val="none" w:sz="0" w:space="0" w:color="auto"/>
            <w:bottom w:val="none" w:sz="0" w:space="0" w:color="auto"/>
            <w:right w:val="none" w:sz="0" w:space="0" w:color="auto"/>
          </w:divBdr>
        </w:div>
        <w:div w:id="1105687802">
          <w:marLeft w:val="480"/>
          <w:marRight w:val="0"/>
          <w:marTop w:val="0"/>
          <w:marBottom w:val="0"/>
          <w:divBdr>
            <w:top w:val="none" w:sz="0" w:space="0" w:color="auto"/>
            <w:left w:val="none" w:sz="0" w:space="0" w:color="auto"/>
            <w:bottom w:val="none" w:sz="0" w:space="0" w:color="auto"/>
            <w:right w:val="none" w:sz="0" w:space="0" w:color="auto"/>
          </w:divBdr>
        </w:div>
        <w:div w:id="1150906769">
          <w:marLeft w:val="480"/>
          <w:marRight w:val="0"/>
          <w:marTop w:val="0"/>
          <w:marBottom w:val="0"/>
          <w:divBdr>
            <w:top w:val="none" w:sz="0" w:space="0" w:color="auto"/>
            <w:left w:val="none" w:sz="0" w:space="0" w:color="auto"/>
            <w:bottom w:val="none" w:sz="0" w:space="0" w:color="auto"/>
            <w:right w:val="none" w:sz="0" w:space="0" w:color="auto"/>
          </w:divBdr>
        </w:div>
        <w:div w:id="1181504054">
          <w:marLeft w:val="480"/>
          <w:marRight w:val="0"/>
          <w:marTop w:val="0"/>
          <w:marBottom w:val="0"/>
          <w:divBdr>
            <w:top w:val="none" w:sz="0" w:space="0" w:color="auto"/>
            <w:left w:val="none" w:sz="0" w:space="0" w:color="auto"/>
            <w:bottom w:val="none" w:sz="0" w:space="0" w:color="auto"/>
            <w:right w:val="none" w:sz="0" w:space="0" w:color="auto"/>
          </w:divBdr>
        </w:div>
        <w:div w:id="1364163117">
          <w:marLeft w:val="480"/>
          <w:marRight w:val="0"/>
          <w:marTop w:val="0"/>
          <w:marBottom w:val="0"/>
          <w:divBdr>
            <w:top w:val="none" w:sz="0" w:space="0" w:color="auto"/>
            <w:left w:val="none" w:sz="0" w:space="0" w:color="auto"/>
            <w:bottom w:val="none" w:sz="0" w:space="0" w:color="auto"/>
            <w:right w:val="none" w:sz="0" w:space="0" w:color="auto"/>
          </w:divBdr>
        </w:div>
        <w:div w:id="1500458431">
          <w:marLeft w:val="480"/>
          <w:marRight w:val="0"/>
          <w:marTop w:val="0"/>
          <w:marBottom w:val="0"/>
          <w:divBdr>
            <w:top w:val="none" w:sz="0" w:space="0" w:color="auto"/>
            <w:left w:val="none" w:sz="0" w:space="0" w:color="auto"/>
            <w:bottom w:val="none" w:sz="0" w:space="0" w:color="auto"/>
            <w:right w:val="none" w:sz="0" w:space="0" w:color="auto"/>
          </w:divBdr>
        </w:div>
        <w:div w:id="1517498828">
          <w:marLeft w:val="480"/>
          <w:marRight w:val="0"/>
          <w:marTop w:val="0"/>
          <w:marBottom w:val="0"/>
          <w:divBdr>
            <w:top w:val="none" w:sz="0" w:space="0" w:color="auto"/>
            <w:left w:val="none" w:sz="0" w:space="0" w:color="auto"/>
            <w:bottom w:val="none" w:sz="0" w:space="0" w:color="auto"/>
            <w:right w:val="none" w:sz="0" w:space="0" w:color="auto"/>
          </w:divBdr>
        </w:div>
        <w:div w:id="1653947723">
          <w:marLeft w:val="480"/>
          <w:marRight w:val="0"/>
          <w:marTop w:val="0"/>
          <w:marBottom w:val="0"/>
          <w:divBdr>
            <w:top w:val="none" w:sz="0" w:space="0" w:color="auto"/>
            <w:left w:val="none" w:sz="0" w:space="0" w:color="auto"/>
            <w:bottom w:val="none" w:sz="0" w:space="0" w:color="auto"/>
            <w:right w:val="none" w:sz="0" w:space="0" w:color="auto"/>
          </w:divBdr>
        </w:div>
        <w:div w:id="1768842792">
          <w:marLeft w:val="480"/>
          <w:marRight w:val="0"/>
          <w:marTop w:val="0"/>
          <w:marBottom w:val="0"/>
          <w:divBdr>
            <w:top w:val="none" w:sz="0" w:space="0" w:color="auto"/>
            <w:left w:val="none" w:sz="0" w:space="0" w:color="auto"/>
            <w:bottom w:val="none" w:sz="0" w:space="0" w:color="auto"/>
            <w:right w:val="none" w:sz="0" w:space="0" w:color="auto"/>
          </w:divBdr>
        </w:div>
        <w:div w:id="1770655220">
          <w:marLeft w:val="480"/>
          <w:marRight w:val="0"/>
          <w:marTop w:val="0"/>
          <w:marBottom w:val="0"/>
          <w:divBdr>
            <w:top w:val="none" w:sz="0" w:space="0" w:color="auto"/>
            <w:left w:val="none" w:sz="0" w:space="0" w:color="auto"/>
            <w:bottom w:val="none" w:sz="0" w:space="0" w:color="auto"/>
            <w:right w:val="none" w:sz="0" w:space="0" w:color="auto"/>
          </w:divBdr>
        </w:div>
        <w:div w:id="1777603323">
          <w:marLeft w:val="480"/>
          <w:marRight w:val="0"/>
          <w:marTop w:val="0"/>
          <w:marBottom w:val="0"/>
          <w:divBdr>
            <w:top w:val="none" w:sz="0" w:space="0" w:color="auto"/>
            <w:left w:val="none" w:sz="0" w:space="0" w:color="auto"/>
            <w:bottom w:val="none" w:sz="0" w:space="0" w:color="auto"/>
            <w:right w:val="none" w:sz="0" w:space="0" w:color="auto"/>
          </w:divBdr>
        </w:div>
        <w:div w:id="1900941892">
          <w:marLeft w:val="480"/>
          <w:marRight w:val="0"/>
          <w:marTop w:val="0"/>
          <w:marBottom w:val="0"/>
          <w:divBdr>
            <w:top w:val="none" w:sz="0" w:space="0" w:color="auto"/>
            <w:left w:val="none" w:sz="0" w:space="0" w:color="auto"/>
            <w:bottom w:val="none" w:sz="0" w:space="0" w:color="auto"/>
            <w:right w:val="none" w:sz="0" w:space="0" w:color="auto"/>
          </w:divBdr>
        </w:div>
        <w:div w:id="1933200477">
          <w:marLeft w:val="480"/>
          <w:marRight w:val="0"/>
          <w:marTop w:val="0"/>
          <w:marBottom w:val="0"/>
          <w:divBdr>
            <w:top w:val="none" w:sz="0" w:space="0" w:color="auto"/>
            <w:left w:val="none" w:sz="0" w:space="0" w:color="auto"/>
            <w:bottom w:val="none" w:sz="0" w:space="0" w:color="auto"/>
            <w:right w:val="none" w:sz="0" w:space="0" w:color="auto"/>
          </w:divBdr>
        </w:div>
        <w:div w:id="1989628219">
          <w:marLeft w:val="480"/>
          <w:marRight w:val="0"/>
          <w:marTop w:val="0"/>
          <w:marBottom w:val="0"/>
          <w:divBdr>
            <w:top w:val="none" w:sz="0" w:space="0" w:color="auto"/>
            <w:left w:val="none" w:sz="0" w:space="0" w:color="auto"/>
            <w:bottom w:val="none" w:sz="0" w:space="0" w:color="auto"/>
            <w:right w:val="none" w:sz="0" w:space="0" w:color="auto"/>
          </w:divBdr>
        </w:div>
        <w:div w:id="2127653935">
          <w:marLeft w:val="480"/>
          <w:marRight w:val="0"/>
          <w:marTop w:val="0"/>
          <w:marBottom w:val="0"/>
          <w:divBdr>
            <w:top w:val="none" w:sz="0" w:space="0" w:color="auto"/>
            <w:left w:val="none" w:sz="0" w:space="0" w:color="auto"/>
            <w:bottom w:val="none" w:sz="0" w:space="0" w:color="auto"/>
            <w:right w:val="none" w:sz="0" w:space="0" w:color="auto"/>
          </w:divBdr>
        </w:div>
        <w:div w:id="2132549677">
          <w:marLeft w:val="480"/>
          <w:marRight w:val="0"/>
          <w:marTop w:val="0"/>
          <w:marBottom w:val="0"/>
          <w:divBdr>
            <w:top w:val="none" w:sz="0" w:space="0" w:color="auto"/>
            <w:left w:val="none" w:sz="0" w:space="0" w:color="auto"/>
            <w:bottom w:val="none" w:sz="0" w:space="0" w:color="auto"/>
            <w:right w:val="none" w:sz="0" w:space="0" w:color="auto"/>
          </w:divBdr>
        </w:div>
      </w:divsChild>
    </w:div>
    <w:div w:id="919219436">
      <w:bodyDiv w:val="1"/>
      <w:marLeft w:val="0"/>
      <w:marRight w:val="0"/>
      <w:marTop w:val="0"/>
      <w:marBottom w:val="0"/>
      <w:divBdr>
        <w:top w:val="none" w:sz="0" w:space="0" w:color="auto"/>
        <w:left w:val="none" w:sz="0" w:space="0" w:color="auto"/>
        <w:bottom w:val="none" w:sz="0" w:space="0" w:color="auto"/>
        <w:right w:val="none" w:sz="0" w:space="0" w:color="auto"/>
      </w:divBdr>
      <w:divsChild>
        <w:div w:id="608005897">
          <w:marLeft w:val="480"/>
          <w:marRight w:val="0"/>
          <w:marTop w:val="0"/>
          <w:marBottom w:val="0"/>
          <w:divBdr>
            <w:top w:val="none" w:sz="0" w:space="0" w:color="auto"/>
            <w:left w:val="none" w:sz="0" w:space="0" w:color="auto"/>
            <w:bottom w:val="none" w:sz="0" w:space="0" w:color="auto"/>
            <w:right w:val="none" w:sz="0" w:space="0" w:color="auto"/>
          </w:divBdr>
        </w:div>
        <w:div w:id="1170949263">
          <w:marLeft w:val="480"/>
          <w:marRight w:val="0"/>
          <w:marTop w:val="0"/>
          <w:marBottom w:val="0"/>
          <w:divBdr>
            <w:top w:val="none" w:sz="0" w:space="0" w:color="auto"/>
            <w:left w:val="none" w:sz="0" w:space="0" w:color="auto"/>
            <w:bottom w:val="none" w:sz="0" w:space="0" w:color="auto"/>
            <w:right w:val="none" w:sz="0" w:space="0" w:color="auto"/>
          </w:divBdr>
        </w:div>
      </w:divsChild>
    </w:div>
    <w:div w:id="973174482">
      <w:bodyDiv w:val="1"/>
      <w:marLeft w:val="0"/>
      <w:marRight w:val="0"/>
      <w:marTop w:val="0"/>
      <w:marBottom w:val="0"/>
      <w:divBdr>
        <w:top w:val="none" w:sz="0" w:space="0" w:color="auto"/>
        <w:left w:val="none" w:sz="0" w:space="0" w:color="auto"/>
        <w:bottom w:val="none" w:sz="0" w:space="0" w:color="auto"/>
        <w:right w:val="none" w:sz="0" w:space="0" w:color="auto"/>
      </w:divBdr>
      <w:divsChild>
        <w:div w:id="81687074">
          <w:marLeft w:val="480"/>
          <w:marRight w:val="0"/>
          <w:marTop w:val="0"/>
          <w:marBottom w:val="0"/>
          <w:divBdr>
            <w:top w:val="none" w:sz="0" w:space="0" w:color="auto"/>
            <w:left w:val="none" w:sz="0" w:space="0" w:color="auto"/>
            <w:bottom w:val="none" w:sz="0" w:space="0" w:color="auto"/>
            <w:right w:val="none" w:sz="0" w:space="0" w:color="auto"/>
          </w:divBdr>
        </w:div>
        <w:div w:id="141773709">
          <w:marLeft w:val="480"/>
          <w:marRight w:val="0"/>
          <w:marTop w:val="0"/>
          <w:marBottom w:val="0"/>
          <w:divBdr>
            <w:top w:val="none" w:sz="0" w:space="0" w:color="auto"/>
            <w:left w:val="none" w:sz="0" w:space="0" w:color="auto"/>
            <w:bottom w:val="none" w:sz="0" w:space="0" w:color="auto"/>
            <w:right w:val="none" w:sz="0" w:space="0" w:color="auto"/>
          </w:divBdr>
        </w:div>
        <w:div w:id="175268072">
          <w:marLeft w:val="480"/>
          <w:marRight w:val="0"/>
          <w:marTop w:val="0"/>
          <w:marBottom w:val="0"/>
          <w:divBdr>
            <w:top w:val="none" w:sz="0" w:space="0" w:color="auto"/>
            <w:left w:val="none" w:sz="0" w:space="0" w:color="auto"/>
            <w:bottom w:val="none" w:sz="0" w:space="0" w:color="auto"/>
            <w:right w:val="none" w:sz="0" w:space="0" w:color="auto"/>
          </w:divBdr>
        </w:div>
        <w:div w:id="216363119">
          <w:marLeft w:val="480"/>
          <w:marRight w:val="0"/>
          <w:marTop w:val="0"/>
          <w:marBottom w:val="0"/>
          <w:divBdr>
            <w:top w:val="none" w:sz="0" w:space="0" w:color="auto"/>
            <w:left w:val="none" w:sz="0" w:space="0" w:color="auto"/>
            <w:bottom w:val="none" w:sz="0" w:space="0" w:color="auto"/>
            <w:right w:val="none" w:sz="0" w:space="0" w:color="auto"/>
          </w:divBdr>
        </w:div>
        <w:div w:id="224414390">
          <w:marLeft w:val="480"/>
          <w:marRight w:val="0"/>
          <w:marTop w:val="0"/>
          <w:marBottom w:val="0"/>
          <w:divBdr>
            <w:top w:val="none" w:sz="0" w:space="0" w:color="auto"/>
            <w:left w:val="none" w:sz="0" w:space="0" w:color="auto"/>
            <w:bottom w:val="none" w:sz="0" w:space="0" w:color="auto"/>
            <w:right w:val="none" w:sz="0" w:space="0" w:color="auto"/>
          </w:divBdr>
        </w:div>
        <w:div w:id="241835961">
          <w:marLeft w:val="480"/>
          <w:marRight w:val="0"/>
          <w:marTop w:val="0"/>
          <w:marBottom w:val="0"/>
          <w:divBdr>
            <w:top w:val="none" w:sz="0" w:space="0" w:color="auto"/>
            <w:left w:val="none" w:sz="0" w:space="0" w:color="auto"/>
            <w:bottom w:val="none" w:sz="0" w:space="0" w:color="auto"/>
            <w:right w:val="none" w:sz="0" w:space="0" w:color="auto"/>
          </w:divBdr>
        </w:div>
        <w:div w:id="338050062">
          <w:marLeft w:val="480"/>
          <w:marRight w:val="0"/>
          <w:marTop w:val="0"/>
          <w:marBottom w:val="0"/>
          <w:divBdr>
            <w:top w:val="none" w:sz="0" w:space="0" w:color="auto"/>
            <w:left w:val="none" w:sz="0" w:space="0" w:color="auto"/>
            <w:bottom w:val="none" w:sz="0" w:space="0" w:color="auto"/>
            <w:right w:val="none" w:sz="0" w:space="0" w:color="auto"/>
          </w:divBdr>
        </w:div>
        <w:div w:id="531381685">
          <w:marLeft w:val="480"/>
          <w:marRight w:val="0"/>
          <w:marTop w:val="0"/>
          <w:marBottom w:val="0"/>
          <w:divBdr>
            <w:top w:val="none" w:sz="0" w:space="0" w:color="auto"/>
            <w:left w:val="none" w:sz="0" w:space="0" w:color="auto"/>
            <w:bottom w:val="none" w:sz="0" w:space="0" w:color="auto"/>
            <w:right w:val="none" w:sz="0" w:space="0" w:color="auto"/>
          </w:divBdr>
        </w:div>
        <w:div w:id="536551547">
          <w:marLeft w:val="480"/>
          <w:marRight w:val="0"/>
          <w:marTop w:val="0"/>
          <w:marBottom w:val="0"/>
          <w:divBdr>
            <w:top w:val="none" w:sz="0" w:space="0" w:color="auto"/>
            <w:left w:val="none" w:sz="0" w:space="0" w:color="auto"/>
            <w:bottom w:val="none" w:sz="0" w:space="0" w:color="auto"/>
            <w:right w:val="none" w:sz="0" w:space="0" w:color="auto"/>
          </w:divBdr>
        </w:div>
        <w:div w:id="634677144">
          <w:marLeft w:val="480"/>
          <w:marRight w:val="0"/>
          <w:marTop w:val="0"/>
          <w:marBottom w:val="0"/>
          <w:divBdr>
            <w:top w:val="none" w:sz="0" w:space="0" w:color="auto"/>
            <w:left w:val="none" w:sz="0" w:space="0" w:color="auto"/>
            <w:bottom w:val="none" w:sz="0" w:space="0" w:color="auto"/>
            <w:right w:val="none" w:sz="0" w:space="0" w:color="auto"/>
          </w:divBdr>
        </w:div>
        <w:div w:id="645204556">
          <w:marLeft w:val="480"/>
          <w:marRight w:val="0"/>
          <w:marTop w:val="0"/>
          <w:marBottom w:val="0"/>
          <w:divBdr>
            <w:top w:val="none" w:sz="0" w:space="0" w:color="auto"/>
            <w:left w:val="none" w:sz="0" w:space="0" w:color="auto"/>
            <w:bottom w:val="none" w:sz="0" w:space="0" w:color="auto"/>
            <w:right w:val="none" w:sz="0" w:space="0" w:color="auto"/>
          </w:divBdr>
        </w:div>
        <w:div w:id="702025524">
          <w:marLeft w:val="480"/>
          <w:marRight w:val="0"/>
          <w:marTop w:val="0"/>
          <w:marBottom w:val="0"/>
          <w:divBdr>
            <w:top w:val="none" w:sz="0" w:space="0" w:color="auto"/>
            <w:left w:val="none" w:sz="0" w:space="0" w:color="auto"/>
            <w:bottom w:val="none" w:sz="0" w:space="0" w:color="auto"/>
            <w:right w:val="none" w:sz="0" w:space="0" w:color="auto"/>
          </w:divBdr>
        </w:div>
        <w:div w:id="725681942">
          <w:marLeft w:val="480"/>
          <w:marRight w:val="0"/>
          <w:marTop w:val="0"/>
          <w:marBottom w:val="0"/>
          <w:divBdr>
            <w:top w:val="none" w:sz="0" w:space="0" w:color="auto"/>
            <w:left w:val="none" w:sz="0" w:space="0" w:color="auto"/>
            <w:bottom w:val="none" w:sz="0" w:space="0" w:color="auto"/>
            <w:right w:val="none" w:sz="0" w:space="0" w:color="auto"/>
          </w:divBdr>
        </w:div>
        <w:div w:id="740056424">
          <w:marLeft w:val="480"/>
          <w:marRight w:val="0"/>
          <w:marTop w:val="0"/>
          <w:marBottom w:val="0"/>
          <w:divBdr>
            <w:top w:val="none" w:sz="0" w:space="0" w:color="auto"/>
            <w:left w:val="none" w:sz="0" w:space="0" w:color="auto"/>
            <w:bottom w:val="none" w:sz="0" w:space="0" w:color="auto"/>
            <w:right w:val="none" w:sz="0" w:space="0" w:color="auto"/>
          </w:divBdr>
        </w:div>
        <w:div w:id="859662707">
          <w:marLeft w:val="480"/>
          <w:marRight w:val="0"/>
          <w:marTop w:val="0"/>
          <w:marBottom w:val="0"/>
          <w:divBdr>
            <w:top w:val="none" w:sz="0" w:space="0" w:color="auto"/>
            <w:left w:val="none" w:sz="0" w:space="0" w:color="auto"/>
            <w:bottom w:val="none" w:sz="0" w:space="0" w:color="auto"/>
            <w:right w:val="none" w:sz="0" w:space="0" w:color="auto"/>
          </w:divBdr>
        </w:div>
        <w:div w:id="969437886">
          <w:marLeft w:val="480"/>
          <w:marRight w:val="0"/>
          <w:marTop w:val="0"/>
          <w:marBottom w:val="0"/>
          <w:divBdr>
            <w:top w:val="none" w:sz="0" w:space="0" w:color="auto"/>
            <w:left w:val="none" w:sz="0" w:space="0" w:color="auto"/>
            <w:bottom w:val="none" w:sz="0" w:space="0" w:color="auto"/>
            <w:right w:val="none" w:sz="0" w:space="0" w:color="auto"/>
          </w:divBdr>
        </w:div>
        <w:div w:id="1010715698">
          <w:marLeft w:val="480"/>
          <w:marRight w:val="0"/>
          <w:marTop w:val="0"/>
          <w:marBottom w:val="0"/>
          <w:divBdr>
            <w:top w:val="none" w:sz="0" w:space="0" w:color="auto"/>
            <w:left w:val="none" w:sz="0" w:space="0" w:color="auto"/>
            <w:bottom w:val="none" w:sz="0" w:space="0" w:color="auto"/>
            <w:right w:val="none" w:sz="0" w:space="0" w:color="auto"/>
          </w:divBdr>
        </w:div>
        <w:div w:id="1052121544">
          <w:marLeft w:val="480"/>
          <w:marRight w:val="0"/>
          <w:marTop w:val="0"/>
          <w:marBottom w:val="0"/>
          <w:divBdr>
            <w:top w:val="none" w:sz="0" w:space="0" w:color="auto"/>
            <w:left w:val="none" w:sz="0" w:space="0" w:color="auto"/>
            <w:bottom w:val="none" w:sz="0" w:space="0" w:color="auto"/>
            <w:right w:val="none" w:sz="0" w:space="0" w:color="auto"/>
          </w:divBdr>
        </w:div>
        <w:div w:id="1087384006">
          <w:marLeft w:val="480"/>
          <w:marRight w:val="0"/>
          <w:marTop w:val="0"/>
          <w:marBottom w:val="0"/>
          <w:divBdr>
            <w:top w:val="none" w:sz="0" w:space="0" w:color="auto"/>
            <w:left w:val="none" w:sz="0" w:space="0" w:color="auto"/>
            <w:bottom w:val="none" w:sz="0" w:space="0" w:color="auto"/>
            <w:right w:val="none" w:sz="0" w:space="0" w:color="auto"/>
          </w:divBdr>
        </w:div>
        <w:div w:id="1251157394">
          <w:marLeft w:val="480"/>
          <w:marRight w:val="0"/>
          <w:marTop w:val="0"/>
          <w:marBottom w:val="0"/>
          <w:divBdr>
            <w:top w:val="none" w:sz="0" w:space="0" w:color="auto"/>
            <w:left w:val="none" w:sz="0" w:space="0" w:color="auto"/>
            <w:bottom w:val="none" w:sz="0" w:space="0" w:color="auto"/>
            <w:right w:val="none" w:sz="0" w:space="0" w:color="auto"/>
          </w:divBdr>
        </w:div>
        <w:div w:id="1435247910">
          <w:marLeft w:val="480"/>
          <w:marRight w:val="0"/>
          <w:marTop w:val="0"/>
          <w:marBottom w:val="0"/>
          <w:divBdr>
            <w:top w:val="none" w:sz="0" w:space="0" w:color="auto"/>
            <w:left w:val="none" w:sz="0" w:space="0" w:color="auto"/>
            <w:bottom w:val="none" w:sz="0" w:space="0" w:color="auto"/>
            <w:right w:val="none" w:sz="0" w:space="0" w:color="auto"/>
          </w:divBdr>
        </w:div>
        <w:div w:id="1475753769">
          <w:marLeft w:val="480"/>
          <w:marRight w:val="0"/>
          <w:marTop w:val="0"/>
          <w:marBottom w:val="0"/>
          <w:divBdr>
            <w:top w:val="none" w:sz="0" w:space="0" w:color="auto"/>
            <w:left w:val="none" w:sz="0" w:space="0" w:color="auto"/>
            <w:bottom w:val="none" w:sz="0" w:space="0" w:color="auto"/>
            <w:right w:val="none" w:sz="0" w:space="0" w:color="auto"/>
          </w:divBdr>
        </w:div>
        <w:div w:id="1503205097">
          <w:marLeft w:val="480"/>
          <w:marRight w:val="0"/>
          <w:marTop w:val="0"/>
          <w:marBottom w:val="0"/>
          <w:divBdr>
            <w:top w:val="none" w:sz="0" w:space="0" w:color="auto"/>
            <w:left w:val="none" w:sz="0" w:space="0" w:color="auto"/>
            <w:bottom w:val="none" w:sz="0" w:space="0" w:color="auto"/>
            <w:right w:val="none" w:sz="0" w:space="0" w:color="auto"/>
          </w:divBdr>
        </w:div>
        <w:div w:id="1527862630">
          <w:marLeft w:val="480"/>
          <w:marRight w:val="0"/>
          <w:marTop w:val="0"/>
          <w:marBottom w:val="0"/>
          <w:divBdr>
            <w:top w:val="none" w:sz="0" w:space="0" w:color="auto"/>
            <w:left w:val="none" w:sz="0" w:space="0" w:color="auto"/>
            <w:bottom w:val="none" w:sz="0" w:space="0" w:color="auto"/>
            <w:right w:val="none" w:sz="0" w:space="0" w:color="auto"/>
          </w:divBdr>
        </w:div>
        <w:div w:id="1788575091">
          <w:marLeft w:val="480"/>
          <w:marRight w:val="0"/>
          <w:marTop w:val="0"/>
          <w:marBottom w:val="0"/>
          <w:divBdr>
            <w:top w:val="none" w:sz="0" w:space="0" w:color="auto"/>
            <w:left w:val="none" w:sz="0" w:space="0" w:color="auto"/>
            <w:bottom w:val="none" w:sz="0" w:space="0" w:color="auto"/>
            <w:right w:val="none" w:sz="0" w:space="0" w:color="auto"/>
          </w:divBdr>
        </w:div>
        <w:div w:id="1813019747">
          <w:marLeft w:val="480"/>
          <w:marRight w:val="0"/>
          <w:marTop w:val="0"/>
          <w:marBottom w:val="0"/>
          <w:divBdr>
            <w:top w:val="none" w:sz="0" w:space="0" w:color="auto"/>
            <w:left w:val="none" w:sz="0" w:space="0" w:color="auto"/>
            <w:bottom w:val="none" w:sz="0" w:space="0" w:color="auto"/>
            <w:right w:val="none" w:sz="0" w:space="0" w:color="auto"/>
          </w:divBdr>
        </w:div>
        <w:div w:id="1837108475">
          <w:marLeft w:val="480"/>
          <w:marRight w:val="0"/>
          <w:marTop w:val="0"/>
          <w:marBottom w:val="0"/>
          <w:divBdr>
            <w:top w:val="none" w:sz="0" w:space="0" w:color="auto"/>
            <w:left w:val="none" w:sz="0" w:space="0" w:color="auto"/>
            <w:bottom w:val="none" w:sz="0" w:space="0" w:color="auto"/>
            <w:right w:val="none" w:sz="0" w:space="0" w:color="auto"/>
          </w:divBdr>
        </w:div>
        <w:div w:id="1996840775">
          <w:marLeft w:val="480"/>
          <w:marRight w:val="0"/>
          <w:marTop w:val="0"/>
          <w:marBottom w:val="0"/>
          <w:divBdr>
            <w:top w:val="none" w:sz="0" w:space="0" w:color="auto"/>
            <w:left w:val="none" w:sz="0" w:space="0" w:color="auto"/>
            <w:bottom w:val="none" w:sz="0" w:space="0" w:color="auto"/>
            <w:right w:val="none" w:sz="0" w:space="0" w:color="auto"/>
          </w:divBdr>
        </w:div>
        <w:div w:id="2138721784">
          <w:marLeft w:val="480"/>
          <w:marRight w:val="0"/>
          <w:marTop w:val="0"/>
          <w:marBottom w:val="0"/>
          <w:divBdr>
            <w:top w:val="none" w:sz="0" w:space="0" w:color="auto"/>
            <w:left w:val="none" w:sz="0" w:space="0" w:color="auto"/>
            <w:bottom w:val="none" w:sz="0" w:space="0" w:color="auto"/>
            <w:right w:val="none" w:sz="0" w:space="0" w:color="auto"/>
          </w:divBdr>
        </w:div>
        <w:div w:id="2146925000">
          <w:marLeft w:val="480"/>
          <w:marRight w:val="0"/>
          <w:marTop w:val="0"/>
          <w:marBottom w:val="0"/>
          <w:divBdr>
            <w:top w:val="none" w:sz="0" w:space="0" w:color="auto"/>
            <w:left w:val="none" w:sz="0" w:space="0" w:color="auto"/>
            <w:bottom w:val="none" w:sz="0" w:space="0" w:color="auto"/>
            <w:right w:val="none" w:sz="0" w:space="0" w:color="auto"/>
          </w:divBdr>
        </w:div>
      </w:divsChild>
    </w:div>
    <w:div w:id="973604047">
      <w:bodyDiv w:val="1"/>
      <w:marLeft w:val="0"/>
      <w:marRight w:val="0"/>
      <w:marTop w:val="0"/>
      <w:marBottom w:val="0"/>
      <w:divBdr>
        <w:top w:val="none" w:sz="0" w:space="0" w:color="auto"/>
        <w:left w:val="none" w:sz="0" w:space="0" w:color="auto"/>
        <w:bottom w:val="none" w:sz="0" w:space="0" w:color="auto"/>
        <w:right w:val="none" w:sz="0" w:space="0" w:color="auto"/>
      </w:divBdr>
    </w:div>
    <w:div w:id="984512305">
      <w:bodyDiv w:val="1"/>
      <w:marLeft w:val="0"/>
      <w:marRight w:val="0"/>
      <w:marTop w:val="0"/>
      <w:marBottom w:val="0"/>
      <w:divBdr>
        <w:top w:val="none" w:sz="0" w:space="0" w:color="auto"/>
        <w:left w:val="none" w:sz="0" w:space="0" w:color="auto"/>
        <w:bottom w:val="none" w:sz="0" w:space="0" w:color="auto"/>
        <w:right w:val="none" w:sz="0" w:space="0" w:color="auto"/>
      </w:divBdr>
      <w:divsChild>
        <w:div w:id="177043619">
          <w:marLeft w:val="480"/>
          <w:marRight w:val="0"/>
          <w:marTop w:val="0"/>
          <w:marBottom w:val="0"/>
          <w:divBdr>
            <w:top w:val="none" w:sz="0" w:space="0" w:color="auto"/>
            <w:left w:val="none" w:sz="0" w:space="0" w:color="auto"/>
            <w:bottom w:val="none" w:sz="0" w:space="0" w:color="auto"/>
            <w:right w:val="none" w:sz="0" w:space="0" w:color="auto"/>
          </w:divBdr>
        </w:div>
        <w:div w:id="198014014">
          <w:marLeft w:val="480"/>
          <w:marRight w:val="0"/>
          <w:marTop w:val="0"/>
          <w:marBottom w:val="0"/>
          <w:divBdr>
            <w:top w:val="none" w:sz="0" w:space="0" w:color="auto"/>
            <w:left w:val="none" w:sz="0" w:space="0" w:color="auto"/>
            <w:bottom w:val="none" w:sz="0" w:space="0" w:color="auto"/>
            <w:right w:val="none" w:sz="0" w:space="0" w:color="auto"/>
          </w:divBdr>
        </w:div>
        <w:div w:id="222103502">
          <w:marLeft w:val="480"/>
          <w:marRight w:val="0"/>
          <w:marTop w:val="0"/>
          <w:marBottom w:val="0"/>
          <w:divBdr>
            <w:top w:val="none" w:sz="0" w:space="0" w:color="auto"/>
            <w:left w:val="none" w:sz="0" w:space="0" w:color="auto"/>
            <w:bottom w:val="none" w:sz="0" w:space="0" w:color="auto"/>
            <w:right w:val="none" w:sz="0" w:space="0" w:color="auto"/>
          </w:divBdr>
        </w:div>
        <w:div w:id="272249505">
          <w:marLeft w:val="480"/>
          <w:marRight w:val="0"/>
          <w:marTop w:val="0"/>
          <w:marBottom w:val="0"/>
          <w:divBdr>
            <w:top w:val="none" w:sz="0" w:space="0" w:color="auto"/>
            <w:left w:val="none" w:sz="0" w:space="0" w:color="auto"/>
            <w:bottom w:val="none" w:sz="0" w:space="0" w:color="auto"/>
            <w:right w:val="none" w:sz="0" w:space="0" w:color="auto"/>
          </w:divBdr>
        </w:div>
        <w:div w:id="298266930">
          <w:marLeft w:val="480"/>
          <w:marRight w:val="0"/>
          <w:marTop w:val="0"/>
          <w:marBottom w:val="0"/>
          <w:divBdr>
            <w:top w:val="none" w:sz="0" w:space="0" w:color="auto"/>
            <w:left w:val="none" w:sz="0" w:space="0" w:color="auto"/>
            <w:bottom w:val="none" w:sz="0" w:space="0" w:color="auto"/>
            <w:right w:val="none" w:sz="0" w:space="0" w:color="auto"/>
          </w:divBdr>
        </w:div>
        <w:div w:id="358089811">
          <w:marLeft w:val="480"/>
          <w:marRight w:val="0"/>
          <w:marTop w:val="0"/>
          <w:marBottom w:val="0"/>
          <w:divBdr>
            <w:top w:val="none" w:sz="0" w:space="0" w:color="auto"/>
            <w:left w:val="none" w:sz="0" w:space="0" w:color="auto"/>
            <w:bottom w:val="none" w:sz="0" w:space="0" w:color="auto"/>
            <w:right w:val="none" w:sz="0" w:space="0" w:color="auto"/>
          </w:divBdr>
        </w:div>
        <w:div w:id="365108299">
          <w:marLeft w:val="480"/>
          <w:marRight w:val="0"/>
          <w:marTop w:val="0"/>
          <w:marBottom w:val="0"/>
          <w:divBdr>
            <w:top w:val="none" w:sz="0" w:space="0" w:color="auto"/>
            <w:left w:val="none" w:sz="0" w:space="0" w:color="auto"/>
            <w:bottom w:val="none" w:sz="0" w:space="0" w:color="auto"/>
            <w:right w:val="none" w:sz="0" w:space="0" w:color="auto"/>
          </w:divBdr>
        </w:div>
        <w:div w:id="442266141">
          <w:marLeft w:val="480"/>
          <w:marRight w:val="0"/>
          <w:marTop w:val="0"/>
          <w:marBottom w:val="0"/>
          <w:divBdr>
            <w:top w:val="none" w:sz="0" w:space="0" w:color="auto"/>
            <w:left w:val="none" w:sz="0" w:space="0" w:color="auto"/>
            <w:bottom w:val="none" w:sz="0" w:space="0" w:color="auto"/>
            <w:right w:val="none" w:sz="0" w:space="0" w:color="auto"/>
          </w:divBdr>
        </w:div>
        <w:div w:id="505829401">
          <w:marLeft w:val="480"/>
          <w:marRight w:val="0"/>
          <w:marTop w:val="0"/>
          <w:marBottom w:val="0"/>
          <w:divBdr>
            <w:top w:val="none" w:sz="0" w:space="0" w:color="auto"/>
            <w:left w:val="none" w:sz="0" w:space="0" w:color="auto"/>
            <w:bottom w:val="none" w:sz="0" w:space="0" w:color="auto"/>
            <w:right w:val="none" w:sz="0" w:space="0" w:color="auto"/>
          </w:divBdr>
        </w:div>
        <w:div w:id="547884357">
          <w:marLeft w:val="480"/>
          <w:marRight w:val="0"/>
          <w:marTop w:val="0"/>
          <w:marBottom w:val="0"/>
          <w:divBdr>
            <w:top w:val="none" w:sz="0" w:space="0" w:color="auto"/>
            <w:left w:val="none" w:sz="0" w:space="0" w:color="auto"/>
            <w:bottom w:val="none" w:sz="0" w:space="0" w:color="auto"/>
            <w:right w:val="none" w:sz="0" w:space="0" w:color="auto"/>
          </w:divBdr>
        </w:div>
        <w:div w:id="748188642">
          <w:marLeft w:val="480"/>
          <w:marRight w:val="0"/>
          <w:marTop w:val="0"/>
          <w:marBottom w:val="0"/>
          <w:divBdr>
            <w:top w:val="none" w:sz="0" w:space="0" w:color="auto"/>
            <w:left w:val="none" w:sz="0" w:space="0" w:color="auto"/>
            <w:bottom w:val="none" w:sz="0" w:space="0" w:color="auto"/>
            <w:right w:val="none" w:sz="0" w:space="0" w:color="auto"/>
          </w:divBdr>
        </w:div>
        <w:div w:id="834153627">
          <w:marLeft w:val="480"/>
          <w:marRight w:val="0"/>
          <w:marTop w:val="0"/>
          <w:marBottom w:val="0"/>
          <w:divBdr>
            <w:top w:val="none" w:sz="0" w:space="0" w:color="auto"/>
            <w:left w:val="none" w:sz="0" w:space="0" w:color="auto"/>
            <w:bottom w:val="none" w:sz="0" w:space="0" w:color="auto"/>
            <w:right w:val="none" w:sz="0" w:space="0" w:color="auto"/>
          </w:divBdr>
        </w:div>
        <w:div w:id="927926422">
          <w:marLeft w:val="480"/>
          <w:marRight w:val="0"/>
          <w:marTop w:val="0"/>
          <w:marBottom w:val="0"/>
          <w:divBdr>
            <w:top w:val="none" w:sz="0" w:space="0" w:color="auto"/>
            <w:left w:val="none" w:sz="0" w:space="0" w:color="auto"/>
            <w:bottom w:val="none" w:sz="0" w:space="0" w:color="auto"/>
            <w:right w:val="none" w:sz="0" w:space="0" w:color="auto"/>
          </w:divBdr>
        </w:div>
        <w:div w:id="1013071241">
          <w:marLeft w:val="480"/>
          <w:marRight w:val="0"/>
          <w:marTop w:val="0"/>
          <w:marBottom w:val="0"/>
          <w:divBdr>
            <w:top w:val="none" w:sz="0" w:space="0" w:color="auto"/>
            <w:left w:val="none" w:sz="0" w:space="0" w:color="auto"/>
            <w:bottom w:val="none" w:sz="0" w:space="0" w:color="auto"/>
            <w:right w:val="none" w:sz="0" w:space="0" w:color="auto"/>
          </w:divBdr>
        </w:div>
        <w:div w:id="1029143539">
          <w:marLeft w:val="480"/>
          <w:marRight w:val="0"/>
          <w:marTop w:val="0"/>
          <w:marBottom w:val="0"/>
          <w:divBdr>
            <w:top w:val="none" w:sz="0" w:space="0" w:color="auto"/>
            <w:left w:val="none" w:sz="0" w:space="0" w:color="auto"/>
            <w:bottom w:val="none" w:sz="0" w:space="0" w:color="auto"/>
            <w:right w:val="none" w:sz="0" w:space="0" w:color="auto"/>
          </w:divBdr>
        </w:div>
        <w:div w:id="1219366096">
          <w:marLeft w:val="480"/>
          <w:marRight w:val="0"/>
          <w:marTop w:val="0"/>
          <w:marBottom w:val="0"/>
          <w:divBdr>
            <w:top w:val="none" w:sz="0" w:space="0" w:color="auto"/>
            <w:left w:val="none" w:sz="0" w:space="0" w:color="auto"/>
            <w:bottom w:val="none" w:sz="0" w:space="0" w:color="auto"/>
            <w:right w:val="none" w:sz="0" w:space="0" w:color="auto"/>
          </w:divBdr>
        </w:div>
        <w:div w:id="1229731866">
          <w:marLeft w:val="480"/>
          <w:marRight w:val="0"/>
          <w:marTop w:val="0"/>
          <w:marBottom w:val="0"/>
          <w:divBdr>
            <w:top w:val="none" w:sz="0" w:space="0" w:color="auto"/>
            <w:left w:val="none" w:sz="0" w:space="0" w:color="auto"/>
            <w:bottom w:val="none" w:sz="0" w:space="0" w:color="auto"/>
            <w:right w:val="none" w:sz="0" w:space="0" w:color="auto"/>
          </w:divBdr>
        </w:div>
        <w:div w:id="1323041593">
          <w:marLeft w:val="480"/>
          <w:marRight w:val="0"/>
          <w:marTop w:val="0"/>
          <w:marBottom w:val="0"/>
          <w:divBdr>
            <w:top w:val="none" w:sz="0" w:space="0" w:color="auto"/>
            <w:left w:val="none" w:sz="0" w:space="0" w:color="auto"/>
            <w:bottom w:val="none" w:sz="0" w:space="0" w:color="auto"/>
            <w:right w:val="none" w:sz="0" w:space="0" w:color="auto"/>
          </w:divBdr>
        </w:div>
        <w:div w:id="1352149439">
          <w:marLeft w:val="480"/>
          <w:marRight w:val="0"/>
          <w:marTop w:val="0"/>
          <w:marBottom w:val="0"/>
          <w:divBdr>
            <w:top w:val="none" w:sz="0" w:space="0" w:color="auto"/>
            <w:left w:val="none" w:sz="0" w:space="0" w:color="auto"/>
            <w:bottom w:val="none" w:sz="0" w:space="0" w:color="auto"/>
            <w:right w:val="none" w:sz="0" w:space="0" w:color="auto"/>
          </w:divBdr>
        </w:div>
        <w:div w:id="1390110291">
          <w:marLeft w:val="480"/>
          <w:marRight w:val="0"/>
          <w:marTop w:val="0"/>
          <w:marBottom w:val="0"/>
          <w:divBdr>
            <w:top w:val="none" w:sz="0" w:space="0" w:color="auto"/>
            <w:left w:val="none" w:sz="0" w:space="0" w:color="auto"/>
            <w:bottom w:val="none" w:sz="0" w:space="0" w:color="auto"/>
            <w:right w:val="none" w:sz="0" w:space="0" w:color="auto"/>
          </w:divBdr>
        </w:div>
        <w:div w:id="1453086551">
          <w:marLeft w:val="480"/>
          <w:marRight w:val="0"/>
          <w:marTop w:val="0"/>
          <w:marBottom w:val="0"/>
          <w:divBdr>
            <w:top w:val="none" w:sz="0" w:space="0" w:color="auto"/>
            <w:left w:val="none" w:sz="0" w:space="0" w:color="auto"/>
            <w:bottom w:val="none" w:sz="0" w:space="0" w:color="auto"/>
            <w:right w:val="none" w:sz="0" w:space="0" w:color="auto"/>
          </w:divBdr>
        </w:div>
        <w:div w:id="1455445018">
          <w:marLeft w:val="480"/>
          <w:marRight w:val="0"/>
          <w:marTop w:val="0"/>
          <w:marBottom w:val="0"/>
          <w:divBdr>
            <w:top w:val="none" w:sz="0" w:space="0" w:color="auto"/>
            <w:left w:val="none" w:sz="0" w:space="0" w:color="auto"/>
            <w:bottom w:val="none" w:sz="0" w:space="0" w:color="auto"/>
            <w:right w:val="none" w:sz="0" w:space="0" w:color="auto"/>
          </w:divBdr>
        </w:div>
        <w:div w:id="1462839460">
          <w:marLeft w:val="480"/>
          <w:marRight w:val="0"/>
          <w:marTop w:val="0"/>
          <w:marBottom w:val="0"/>
          <w:divBdr>
            <w:top w:val="none" w:sz="0" w:space="0" w:color="auto"/>
            <w:left w:val="none" w:sz="0" w:space="0" w:color="auto"/>
            <w:bottom w:val="none" w:sz="0" w:space="0" w:color="auto"/>
            <w:right w:val="none" w:sz="0" w:space="0" w:color="auto"/>
          </w:divBdr>
        </w:div>
        <w:div w:id="1469711294">
          <w:marLeft w:val="480"/>
          <w:marRight w:val="0"/>
          <w:marTop w:val="0"/>
          <w:marBottom w:val="0"/>
          <w:divBdr>
            <w:top w:val="none" w:sz="0" w:space="0" w:color="auto"/>
            <w:left w:val="none" w:sz="0" w:space="0" w:color="auto"/>
            <w:bottom w:val="none" w:sz="0" w:space="0" w:color="auto"/>
            <w:right w:val="none" w:sz="0" w:space="0" w:color="auto"/>
          </w:divBdr>
        </w:div>
        <w:div w:id="1544827310">
          <w:marLeft w:val="480"/>
          <w:marRight w:val="0"/>
          <w:marTop w:val="0"/>
          <w:marBottom w:val="0"/>
          <w:divBdr>
            <w:top w:val="none" w:sz="0" w:space="0" w:color="auto"/>
            <w:left w:val="none" w:sz="0" w:space="0" w:color="auto"/>
            <w:bottom w:val="none" w:sz="0" w:space="0" w:color="auto"/>
            <w:right w:val="none" w:sz="0" w:space="0" w:color="auto"/>
          </w:divBdr>
        </w:div>
        <w:div w:id="1554922557">
          <w:marLeft w:val="480"/>
          <w:marRight w:val="0"/>
          <w:marTop w:val="0"/>
          <w:marBottom w:val="0"/>
          <w:divBdr>
            <w:top w:val="none" w:sz="0" w:space="0" w:color="auto"/>
            <w:left w:val="none" w:sz="0" w:space="0" w:color="auto"/>
            <w:bottom w:val="none" w:sz="0" w:space="0" w:color="auto"/>
            <w:right w:val="none" w:sz="0" w:space="0" w:color="auto"/>
          </w:divBdr>
        </w:div>
        <w:div w:id="1616869894">
          <w:marLeft w:val="480"/>
          <w:marRight w:val="0"/>
          <w:marTop w:val="0"/>
          <w:marBottom w:val="0"/>
          <w:divBdr>
            <w:top w:val="none" w:sz="0" w:space="0" w:color="auto"/>
            <w:left w:val="none" w:sz="0" w:space="0" w:color="auto"/>
            <w:bottom w:val="none" w:sz="0" w:space="0" w:color="auto"/>
            <w:right w:val="none" w:sz="0" w:space="0" w:color="auto"/>
          </w:divBdr>
        </w:div>
        <w:div w:id="1714573094">
          <w:marLeft w:val="480"/>
          <w:marRight w:val="0"/>
          <w:marTop w:val="0"/>
          <w:marBottom w:val="0"/>
          <w:divBdr>
            <w:top w:val="none" w:sz="0" w:space="0" w:color="auto"/>
            <w:left w:val="none" w:sz="0" w:space="0" w:color="auto"/>
            <w:bottom w:val="none" w:sz="0" w:space="0" w:color="auto"/>
            <w:right w:val="none" w:sz="0" w:space="0" w:color="auto"/>
          </w:divBdr>
        </w:div>
        <w:div w:id="1780680605">
          <w:marLeft w:val="480"/>
          <w:marRight w:val="0"/>
          <w:marTop w:val="0"/>
          <w:marBottom w:val="0"/>
          <w:divBdr>
            <w:top w:val="none" w:sz="0" w:space="0" w:color="auto"/>
            <w:left w:val="none" w:sz="0" w:space="0" w:color="auto"/>
            <w:bottom w:val="none" w:sz="0" w:space="0" w:color="auto"/>
            <w:right w:val="none" w:sz="0" w:space="0" w:color="auto"/>
          </w:divBdr>
        </w:div>
        <w:div w:id="1790514560">
          <w:marLeft w:val="480"/>
          <w:marRight w:val="0"/>
          <w:marTop w:val="0"/>
          <w:marBottom w:val="0"/>
          <w:divBdr>
            <w:top w:val="none" w:sz="0" w:space="0" w:color="auto"/>
            <w:left w:val="none" w:sz="0" w:space="0" w:color="auto"/>
            <w:bottom w:val="none" w:sz="0" w:space="0" w:color="auto"/>
            <w:right w:val="none" w:sz="0" w:space="0" w:color="auto"/>
          </w:divBdr>
        </w:div>
        <w:div w:id="2004119931">
          <w:marLeft w:val="480"/>
          <w:marRight w:val="0"/>
          <w:marTop w:val="0"/>
          <w:marBottom w:val="0"/>
          <w:divBdr>
            <w:top w:val="none" w:sz="0" w:space="0" w:color="auto"/>
            <w:left w:val="none" w:sz="0" w:space="0" w:color="auto"/>
            <w:bottom w:val="none" w:sz="0" w:space="0" w:color="auto"/>
            <w:right w:val="none" w:sz="0" w:space="0" w:color="auto"/>
          </w:divBdr>
        </w:div>
        <w:div w:id="2008819869">
          <w:marLeft w:val="480"/>
          <w:marRight w:val="0"/>
          <w:marTop w:val="0"/>
          <w:marBottom w:val="0"/>
          <w:divBdr>
            <w:top w:val="none" w:sz="0" w:space="0" w:color="auto"/>
            <w:left w:val="none" w:sz="0" w:space="0" w:color="auto"/>
            <w:bottom w:val="none" w:sz="0" w:space="0" w:color="auto"/>
            <w:right w:val="none" w:sz="0" w:space="0" w:color="auto"/>
          </w:divBdr>
        </w:div>
        <w:div w:id="2130124180">
          <w:marLeft w:val="480"/>
          <w:marRight w:val="0"/>
          <w:marTop w:val="0"/>
          <w:marBottom w:val="0"/>
          <w:divBdr>
            <w:top w:val="none" w:sz="0" w:space="0" w:color="auto"/>
            <w:left w:val="none" w:sz="0" w:space="0" w:color="auto"/>
            <w:bottom w:val="none" w:sz="0" w:space="0" w:color="auto"/>
            <w:right w:val="none" w:sz="0" w:space="0" w:color="auto"/>
          </w:divBdr>
        </w:div>
      </w:divsChild>
    </w:div>
    <w:div w:id="1018654695">
      <w:bodyDiv w:val="1"/>
      <w:marLeft w:val="0"/>
      <w:marRight w:val="0"/>
      <w:marTop w:val="0"/>
      <w:marBottom w:val="0"/>
      <w:divBdr>
        <w:top w:val="none" w:sz="0" w:space="0" w:color="auto"/>
        <w:left w:val="none" w:sz="0" w:space="0" w:color="auto"/>
        <w:bottom w:val="none" w:sz="0" w:space="0" w:color="auto"/>
        <w:right w:val="none" w:sz="0" w:space="0" w:color="auto"/>
      </w:divBdr>
    </w:div>
    <w:div w:id="1035547293">
      <w:bodyDiv w:val="1"/>
      <w:marLeft w:val="0"/>
      <w:marRight w:val="0"/>
      <w:marTop w:val="0"/>
      <w:marBottom w:val="0"/>
      <w:divBdr>
        <w:top w:val="none" w:sz="0" w:space="0" w:color="auto"/>
        <w:left w:val="none" w:sz="0" w:space="0" w:color="auto"/>
        <w:bottom w:val="none" w:sz="0" w:space="0" w:color="auto"/>
        <w:right w:val="none" w:sz="0" w:space="0" w:color="auto"/>
      </w:divBdr>
    </w:div>
    <w:div w:id="1038313108">
      <w:bodyDiv w:val="1"/>
      <w:marLeft w:val="0"/>
      <w:marRight w:val="0"/>
      <w:marTop w:val="0"/>
      <w:marBottom w:val="0"/>
      <w:divBdr>
        <w:top w:val="none" w:sz="0" w:space="0" w:color="auto"/>
        <w:left w:val="none" w:sz="0" w:space="0" w:color="auto"/>
        <w:bottom w:val="none" w:sz="0" w:space="0" w:color="auto"/>
        <w:right w:val="none" w:sz="0" w:space="0" w:color="auto"/>
      </w:divBdr>
      <w:divsChild>
        <w:div w:id="58947088">
          <w:marLeft w:val="480"/>
          <w:marRight w:val="0"/>
          <w:marTop w:val="0"/>
          <w:marBottom w:val="0"/>
          <w:divBdr>
            <w:top w:val="none" w:sz="0" w:space="0" w:color="auto"/>
            <w:left w:val="none" w:sz="0" w:space="0" w:color="auto"/>
            <w:bottom w:val="none" w:sz="0" w:space="0" w:color="auto"/>
            <w:right w:val="none" w:sz="0" w:space="0" w:color="auto"/>
          </w:divBdr>
        </w:div>
        <w:div w:id="518783533">
          <w:marLeft w:val="480"/>
          <w:marRight w:val="0"/>
          <w:marTop w:val="0"/>
          <w:marBottom w:val="0"/>
          <w:divBdr>
            <w:top w:val="none" w:sz="0" w:space="0" w:color="auto"/>
            <w:left w:val="none" w:sz="0" w:space="0" w:color="auto"/>
            <w:bottom w:val="none" w:sz="0" w:space="0" w:color="auto"/>
            <w:right w:val="none" w:sz="0" w:space="0" w:color="auto"/>
          </w:divBdr>
        </w:div>
        <w:div w:id="1134329150">
          <w:marLeft w:val="480"/>
          <w:marRight w:val="0"/>
          <w:marTop w:val="0"/>
          <w:marBottom w:val="0"/>
          <w:divBdr>
            <w:top w:val="none" w:sz="0" w:space="0" w:color="auto"/>
            <w:left w:val="none" w:sz="0" w:space="0" w:color="auto"/>
            <w:bottom w:val="none" w:sz="0" w:space="0" w:color="auto"/>
            <w:right w:val="none" w:sz="0" w:space="0" w:color="auto"/>
          </w:divBdr>
        </w:div>
        <w:div w:id="1170604247">
          <w:marLeft w:val="480"/>
          <w:marRight w:val="0"/>
          <w:marTop w:val="0"/>
          <w:marBottom w:val="0"/>
          <w:divBdr>
            <w:top w:val="none" w:sz="0" w:space="0" w:color="auto"/>
            <w:left w:val="none" w:sz="0" w:space="0" w:color="auto"/>
            <w:bottom w:val="none" w:sz="0" w:space="0" w:color="auto"/>
            <w:right w:val="none" w:sz="0" w:space="0" w:color="auto"/>
          </w:divBdr>
        </w:div>
        <w:div w:id="1807622306">
          <w:marLeft w:val="480"/>
          <w:marRight w:val="0"/>
          <w:marTop w:val="0"/>
          <w:marBottom w:val="0"/>
          <w:divBdr>
            <w:top w:val="none" w:sz="0" w:space="0" w:color="auto"/>
            <w:left w:val="none" w:sz="0" w:space="0" w:color="auto"/>
            <w:bottom w:val="none" w:sz="0" w:space="0" w:color="auto"/>
            <w:right w:val="none" w:sz="0" w:space="0" w:color="auto"/>
          </w:divBdr>
        </w:div>
        <w:div w:id="1908150437">
          <w:marLeft w:val="480"/>
          <w:marRight w:val="0"/>
          <w:marTop w:val="0"/>
          <w:marBottom w:val="0"/>
          <w:divBdr>
            <w:top w:val="none" w:sz="0" w:space="0" w:color="auto"/>
            <w:left w:val="none" w:sz="0" w:space="0" w:color="auto"/>
            <w:bottom w:val="none" w:sz="0" w:space="0" w:color="auto"/>
            <w:right w:val="none" w:sz="0" w:space="0" w:color="auto"/>
          </w:divBdr>
        </w:div>
        <w:div w:id="1969235971">
          <w:marLeft w:val="480"/>
          <w:marRight w:val="0"/>
          <w:marTop w:val="0"/>
          <w:marBottom w:val="0"/>
          <w:divBdr>
            <w:top w:val="none" w:sz="0" w:space="0" w:color="auto"/>
            <w:left w:val="none" w:sz="0" w:space="0" w:color="auto"/>
            <w:bottom w:val="none" w:sz="0" w:space="0" w:color="auto"/>
            <w:right w:val="none" w:sz="0" w:space="0" w:color="auto"/>
          </w:divBdr>
        </w:div>
        <w:div w:id="1990741947">
          <w:marLeft w:val="480"/>
          <w:marRight w:val="0"/>
          <w:marTop w:val="0"/>
          <w:marBottom w:val="0"/>
          <w:divBdr>
            <w:top w:val="none" w:sz="0" w:space="0" w:color="auto"/>
            <w:left w:val="none" w:sz="0" w:space="0" w:color="auto"/>
            <w:bottom w:val="none" w:sz="0" w:space="0" w:color="auto"/>
            <w:right w:val="none" w:sz="0" w:space="0" w:color="auto"/>
          </w:divBdr>
        </w:div>
      </w:divsChild>
    </w:div>
    <w:div w:id="1038703929">
      <w:bodyDiv w:val="1"/>
      <w:marLeft w:val="0"/>
      <w:marRight w:val="0"/>
      <w:marTop w:val="0"/>
      <w:marBottom w:val="0"/>
      <w:divBdr>
        <w:top w:val="none" w:sz="0" w:space="0" w:color="auto"/>
        <w:left w:val="none" w:sz="0" w:space="0" w:color="auto"/>
        <w:bottom w:val="none" w:sz="0" w:space="0" w:color="auto"/>
        <w:right w:val="none" w:sz="0" w:space="0" w:color="auto"/>
      </w:divBdr>
      <w:divsChild>
        <w:div w:id="263267005">
          <w:marLeft w:val="480"/>
          <w:marRight w:val="0"/>
          <w:marTop w:val="0"/>
          <w:marBottom w:val="0"/>
          <w:divBdr>
            <w:top w:val="none" w:sz="0" w:space="0" w:color="auto"/>
            <w:left w:val="none" w:sz="0" w:space="0" w:color="auto"/>
            <w:bottom w:val="none" w:sz="0" w:space="0" w:color="auto"/>
            <w:right w:val="none" w:sz="0" w:space="0" w:color="auto"/>
          </w:divBdr>
        </w:div>
        <w:div w:id="303707307">
          <w:marLeft w:val="480"/>
          <w:marRight w:val="0"/>
          <w:marTop w:val="0"/>
          <w:marBottom w:val="0"/>
          <w:divBdr>
            <w:top w:val="none" w:sz="0" w:space="0" w:color="auto"/>
            <w:left w:val="none" w:sz="0" w:space="0" w:color="auto"/>
            <w:bottom w:val="none" w:sz="0" w:space="0" w:color="auto"/>
            <w:right w:val="none" w:sz="0" w:space="0" w:color="auto"/>
          </w:divBdr>
        </w:div>
        <w:div w:id="413547674">
          <w:marLeft w:val="480"/>
          <w:marRight w:val="0"/>
          <w:marTop w:val="0"/>
          <w:marBottom w:val="0"/>
          <w:divBdr>
            <w:top w:val="none" w:sz="0" w:space="0" w:color="auto"/>
            <w:left w:val="none" w:sz="0" w:space="0" w:color="auto"/>
            <w:bottom w:val="none" w:sz="0" w:space="0" w:color="auto"/>
            <w:right w:val="none" w:sz="0" w:space="0" w:color="auto"/>
          </w:divBdr>
        </w:div>
        <w:div w:id="443228583">
          <w:marLeft w:val="480"/>
          <w:marRight w:val="0"/>
          <w:marTop w:val="0"/>
          <w:marBottom w:val="0"/>
          <w:divBdr>
            <w:top w:val="none" w:sz="0" w:space="0" w:color="auto"/>
            <w:left w:val="none" w:sz="0" w:space="0" w:color="auto"/>
            <w:bottom w:val="none" w:sz="0" w:space="0" w:color="auto"/>
            <w:right w:val="none" w:sz="0" w:space="0" w:color="auto"/>
          </w:divBdr>
        </w:div>
        <w:div w:id="592664459">
          <w:marLeft w:val="480"/>
          <w:marRight w:val="0"/>
          <w:marTop w:val="0"/>
          <w:marBottom w:val="0"/>
          <w:divBdr>
            <w:top w:val="none" w:sz="0" w:space="0" w:color="auto"/>
            <w:left w:val="none" w:sz="0" w:space="0" w:color="auto"/>
            <w:bottom w:val="none" w:sz="0" w:space="0" w:color="auto"/>
            <w:right w:val="none" w:sz="0" w:space="0" w:color="auto"/>
          </w:divBdr>
        </w:div>
        <w:div w:id="663899650">
          <w:marLeft w:val="480"/>
          <w:marRight w:val="0"/>
          <w:marTop w:val="0"/>
          <w:marBottom w:val="0"/>
          <w:divBdr>
            <w:top w:val="none" w:sz="0" w:space="0" w:color="auto"/>
            <w:left w:val="none" w:sz="0" w:space="0" w:color="auto"/>
            <w:bottom w:val="none" w:sz="0" w:space="0" w:color="auto"/>
            <w:right w:val="none" w:sz="0" w:space="0" w:color="auto"/>
          </w:divBdr>
        </w:div>
        <w:div w:id="780690822">
          <w:marLeft w:val="480"/>
          <w:marRight w:val="0"/>
          <w:marTop w:val="0"/>
          <w:marBottom w:val="0"/>
          <w:divBdr>
            <w:top w:val="none" w:sz="0" w:space="0" w:color="auto"/>
            <w:left w:val="none" w:sz="0" w:space="0" w:color="auto"/>
            <w:bottom w:val="none" w:sz="0" w:space="0" w:color="auto"/>
            <w:right w:val="none" w:sz="0" w:space="0" w:color="auto"/>
          </w:divBdr>
        </w:div>
        <w:div w:id="811823607">
          <w:marLeft w:val="480"/>
          <w:marRight w:val="0"/>
          <w:marTop w:val="0"/>
          <w:marBottom w:val="0"/>
          <w:divBdr>
            <w:top w:val="none" w:sz="0" w:space="0" w:color="auto"/>
            <w:left w:val="none" w:sz="0" w:space="0" w:color="auto"/>
            <w:bottom w:val="none" w:sz="0" w:space="0" w:color="auto"/>
            <w:right w:val="none" w:sz="0" w:space="0" w:color="auto"/>
          </w:divBdr>
        </w:div>
        <w:div w:id="839195470">
          <w:marLeft w:val="480"/>
          <w:marRight w:val="0"/>
          <w:marTop w:val="0"/>
          <w:marBottom w:val="0"/>
          <w:divBdr>
            <w:top w:val="none" w:sz="0" w:space="0" w:color="auto"/>
            <w:left w:val="none" w:sz="0" w:space="0" w:color="auto"/>
            <w:bottom w:val="none" w:sz="0" w:space="0" w:color="auto"/>
            <w:right w:val="none" w:sz="0" w:space="0" w:color="auto"/>
          </w:divBdr>
        </w:div>
        <w:div w:id="857475334">
          <w:marLeft w:val="480"/>
          <w:marRight w:val="0"/>
          <w:marTop w:val="0"/>
          <w:marBottom w:val="0"/>
          <w:divBdr>
            <w:top w:val="none" w:sz="0" w:space="0" w:color="auto"/>
            <w:left w:val="none" w:sz="0" w:space="0" w:color="auto"/>
            <w:bottom w:val="none" w:sz="0" w:space="0" w:color="auto"/>
            <w:right w:val="none" w:sz="0" w:space="0" w:color="auto"/>
          </w:divBdr>
        </w:div>
        <w:div w:id="1097405000">
          <w:marLeft w:val="480"/>
          <w:marRight w:val="0"/>
          <w:marTop w:val="0"/>
          <w:marBottom w:val="0"/>
          <w:divBdr>
            <w:top w:val="none" w:sz="0" w:space="0" w:color="auto"/>
            <w:left w:val="none" w:sz="0" w:space="0" w:color="auto"/>
            <w:bottom w:val="none" w:sz="0" w:space="0" w:color="auto"/>
            <w:right w:val="none" w:sz="0" w:space="0" w:color="auto"/>
          </w:divBdr>
        </w:div>
        <w:div w:id="1291859599">
          <w:marLeft w:val="480"/>
          <w:marRight w:val="0"/>
          <w:marTop w:val="0"/>
          <w:marBottom w:val="0"/>
          <w:divBdr>
            <w:top w:val="none" w:sz="0" w:space="0" w:color="auto"/>
            <w:left w:val="none" w:sz="0" w:space="0" w:color="auto"/>
            <w:bottom w:val="none" w:sz="0" w:space="0" w:color="auto"/>
            <w:right w:val="none" w:sz="0" w:space="0" w:color="auto"/>
          </w:divBdr>
        </w:div>
        <w:div w:id="1294866174">
          <w:marLeft w:val="480"/>
          <w:marRight w:val="0"/>
          <w:marTop w:val="0"/>
          <w:marBottom w:val="0"/>
          <w:divBdr>
            <w:top w:val="none" w:sz="0" w:space="0" w:color="auto"/>
            <w:left w:val="none" w:sz="0" w:space="0" w:color="auto"/>
            <w:bottom w:val="none" w:sz="0" w:space="0" w:color="auto"/>
            <w:right w:val="none" w:sz="0" w:space="0" w:color="auto"/>
          </w:divBdr>
        </w:div>
        <w:div w:id="1509979576">
          <w:marLeft w:val="480"/>
          <w:marRight w:val="0"/>
          <w:marTop w:val="0"/>
          <w:marBottom w:val="0"/>
          <w:divBdr>
            <w:top w:val="none" w:sz="0" w:space="0" w:color="auto"/>
            <w:left w:val="none" w:sz="0" w:space="0" w:color="auto"/>
            <w:bottom w:val="none" w:sz="0" w:space="0" w:color="auto"/>
            <w:right w:val="none" w:sz="0" w:space="0" w:color="auto"/>
          </w:divBdr>
        </w:div>
        <w:div w:id="1687056959">
          <w:marLeft w:val="480"/>
          <w:marRight w:val="0"/>
          <w:marTop w:val="0"/>
          <w:marBottom w:val="0"/>
          <w:divBdr>
            <w:top w:val="none" w:sz="0" w:space="0" w:color="auto"/>
            <w:left w:val="none" w:sz="0" w:space="0" w:color="auto"/>
            <w:bottom w:val="none" w:sz="0" w:space="0" w:color="auto"/>
            <w:right w:val="none" w:sz="0" w:space="0" w:color="auto"/>
          </w:divBdr>
        </w:div>
        <w:div w:id="1951863089">
          <w:marLeft w:val="480"/>
          <w:marRight w:val="0"/>
          <w:marTop w:val="0"/>
          <w:marBottom w:val="0"/>
          <w:divBdr>
            <w:top w:val="none" w:sz="0" w:space="0" w:color="auto"/>
            <w:left w:val="none" w:sz="0" w:space="0" w:color="auto"/>
            <w:bottom w:val="none" w:sz="0" w:space="0" w:color="auto"/>
            <w:right w:val="none" w:sz="0" w:space="0" w:color="auto"/>
          </w:divBdr>
        </w:div>
        <w:div w:id="1965111215">
          <w:marLeft w:val="480"/>
          <w:marRight w:val="0"/>
          <w:marTop w:val="0"/>
          <w:marBottom w:val="0"/>
          <w:divBdr>
            <w:top w:val="none" w:sz="0" w:space="0" w:color="auto"/>
            <w:left w:val="none" w:sz="0" w:space="0" w:color="auto"/>
            <w:bottom w:val="none" w:sz="0" w:space="0" w:color="auto"/>
            <w:right w:val="none" w:sz="0" w:space="0" w:color="auto"/>
          </w:divBdr>
        </w:div>
        <w:div w:id="1969358713">
          <w:marLeft w:val="480"/>
          <w:marRight w:val="0"/>
          <w:marTop w:val="0"/>
          <w:marBottom w:val="0"/>
          <w:divBdr>
            <w:top w:val="none" w:sz="0" w:space="0" w:color="auto"/>
            <w:left w:val="none" w:sz="0" w:space="0" w:color="auto"/>
            <w:bottom w:val="none" w:sz="0" w:space="0" w:color="auto"/>
            <w:right w:val="none" w:sz="0" w:space="0" w:color="auto"/>
          </w:divBdr>
        </w:div>
        <w:div w:id="2086996542">
          <w:marLeft w:val="480"/>
          <w:marRight w:val="0"/>
          <w:marTop w:val="0"/>
          <w:marBottom w:val="0"/>
          <w:divBdr>
            <w:top w:val="none" w:sz="0" w:space="0" w:color="auto"/>
            <w:left w:val="none" w:sz="0" w:space="0" w:color="auto"/>
            <w:bottom w:val="none" w:sz="0" w:space="0" w:color="auto"/>
            <w:right w:val="none" w:sz="0" w:space="0" w:color="auto"/>
          </w:divBdr>
        </w:div>
        <w:div w:id="2095276814">
          <w:marLeft w:val="480"/>
          <w:marRight w:val="0"/>
          <w:marTop w:val="0"/>
          <w:marBottom w:val="0"/>
          <w:divBdr>
            <w:top w:val="none" w:sz="0" w:space="0" w:color="auto"/>
            <w:left w:val="none" w:sz="0" w:space="0" w:color="auto"/>
            <w:bottom w:val="none" w:sz="0" w:space="0" w:color="auto"/>
            <w:right w:val="none" w:sz="0" w:space="0" w:color="auto"/>
          </w:divBdr>
        </w:div>
      </w:divsChild>
    </w:div>
    <w:div w:id="1053770075">
      <w:bodyDiv w:val="1"/>
      <w:marLeft w:val="0"/>
      <w:marRight w:val="0"/>
      <w:marTop w:val="0"/>
      <w:marBottom w:val="0"/>
      <w:divBdr>
        <w:top w:val="none" w:sz="0" w:space="0" w:color="auto"/>
        <w:left w:val="none" w:sz="0" w:space="0" w:color="auto"/>
        <w:bottom w:val="none" w:sz="0" w:space="0" w:color="auto"/>
        <w:right w:val="none" w:sz="0" w:space="0" w:color="auto"/>
      </w:divBdr>
      <w:divsChild>
        <w:div w:id="340133198">
          <w:marLeft w:val="480"/>
          <w:marRight w:val="0"/>
          <w:marTop w:val="0"/>
          <w:marBottom w:val="0"/>
          <w:divBdr>
            <w:top w:val="none" w:sz="0" w:space="0" w:color="auto"/>
            <w:left w:val="none" w:sz="0" w:space="0" w:color="auto"/>
            <w:bottom w:val="none" w:sz="0" w:space="0" w:color="auto"/>
            <w:right w:val="none" w:sz="0" w:space="0" w:color="auto"/>
          </w:divBdr>
        </w:div>
        <w:div w:id="1038817843">
          <w:marLeft w:val="480"/>
          <w:marRight w:val="0"/>
          <w:marTop w:val="0"/>
          <w:marBottom w:val="0"/>
          <w:divBdr>
            <w:top w:val="none" w:sz="0" w:space="0" w:color="auto"/>
            <w:left w:val="none" w:sz="0" w:space="0" w:color="auto"/>
            <w:bottom w:val="none" w:sz="0" w:space="0" w:color="auto"/>
            <w:right w:val="none" w:sz="0" w:space="0" w:color="auto"/>
          </w:divBdr>
        </w:div>
        <w:div w:id="1317341133">
          <w:marLeft w:val="480"/>
          <w:marRight w:val="0"/>
          <w:marTop w:val="0"/>
          <w:marBottom w:val="0"/>
          <w:divBdr>
            <w:top w:val="none" w:sz="0" w:space="0" w:color="auto"/>
            <w:left w:val="none" w:sz="0" w:space="0" w:color="auto"/>
            <w:bottom w:val="none" w:sz="0" w:space="0" w:color="auto"/>
            <w:right w:val="none" w:sz="0" w:space="0" w:color="auto"/>
          </w:divBdr>
        </w:div>
        <w:div w:id="2023899302">
          <w:marLeft w:val="480"/>
          <w:marRight w:val="0"/>
          <w:marTop w:val="0"/>
          <w:marBottom w:val="0"/>
          <w:divBdr>
            <w:top w:val="none" w:sz="0" w:space="0" w:color="auto"/>
            <w:left w:val="none" w:sz="0" w:space="0" w:color="auto"/>
            <w:bottom w:val="none" w:sz="0" w:space="0" w:color="auto"/>
            <w:right w:val="none" w:sz="0" w:space="0" w:color="auto"/>
          </w:divBdr>
        </w:div>
      </w:divsChild>
    </w:div>
    <w:div w:id="1059783343">
      <w:bodyDiv w:val="1"/>
      <w:marLeft w:val="0"/>
      <w:marRight w:val="0"/>
      <w:marTop w:val="0"/>
      <w:marBottom w:val="0"/>
      <w:divBdr>
        <w:top w:val="none" w:sz="0" w:space="0" w:color="auto"/>
        <w:left w:val="none" w:sz="0" w:space="0" w:color="auto"/>
        <w:bottom w:val="none" w:sz="0" w:space="0" w:color="auto"/>
        <w:right w:val="none" w:sz="0" w:space="0" w:color="auto"/>
      </w:divBdr>
    </w:div>
    <w:div w:id="1060178658">
      <w:bodyDiv w:val="1"/>
      <w:marLeft w:val="0"/>
      <w:marRight w:val="0"/>
      <w:marTop w:val="0"/>
      <w:marBottom w:val="0"/>
      <w:divBdr>
        <w:top w:val="none" w:sz="0" w:space="0" w:color="auto"/>
        <w:left w:val="none" w:sz="0" w:space="0" w:color="auto"/>
        <w:bottom w:val="none" w:sz="0" w:space="0" w:color="auto"/>
        <w:right w:val="none" w:sz="0" w:space="0" w:color="auto"/>
      </w:divBdr>
    </w:div>
    <w:div w:id="1072773744">
      <w:bodyDiv w:val="1"/>
      <w:marLeft w:val="0"/>
      <w:marRight w:val="0"/>
      <w:marTop w:val="0"/>
      <w:marBottom w:val="0"/>
      <w:divBdr>
        <w:top w:val="none" w:sz="0" w:space="0" w:color="auto"/>
        <w:left w:val="none" w:sz="0" w:space="0" w:color="auto"/>
        <w:bottom w:val="none" w:sz="0" w:space="0" w:color="auto"/>
        <w:right w:val="none" w:sz="0" w:space="0" w:color="auto"/>
      </w:divBdr>
    </w:div>
    <w:div w:id="1084570009">
      <w:bodyDiv w:val="1"/>
      <w:marLeft w:val="0"/>
      <w:marRight w:val="0"/>
      <w:marTop w:val="0"/>
      <w:marBottom w:val="0"/>
      <w:divBdr>
        <w:top w:val="none" w:sz="0" w:space="0" w:color="auto"/>
        <w:left w:val="none" w:sz="0" w:space="0" w:color="auto"/>
        <w:bottom w:val="none" w:sz="0" w:space="0" w:color="auto"/>
        <w:right w:val="none" w:sz="0" w:space="0" w:color="auto"/>
      </w:divBdr>
    </w:div>
    <w:div w:id="1094127797">
      <w:bodyDiv w:val="1"/>
      <w:marLeft w:val="0"/>
      <w:marRight w:val="0"/>
      <w:marTop w:val="0"/>
      <w:marBottom w:val="0"/>
      <w:divBdr>
        <w:top w:val="none" w:sz="0" w:space="0" w:color="auto"/>
        <w:left w:val="none" w:sz="0" w:space="0" w:color="auto"/>
        <w:bottom w:val="none" w:sz="0" w:space="0" w:color="auto"/>
        <w:right w:val="none" w:sz="0" w:space="0" w:color="auto"/>
      </w:divBdr>
    </w:div>
    <w:div w:id="1111050866">
      <w:bodyDiv w:val="1"/>
      <w:marLeft w:val="0"/>
      <w:marRight w:val="0"/>
      <w:marTop w:val="0"/>
      <w:marBottom w:val="0"/>
      <w:divBdr>
        <w:top w:val="none" w:sz="0" w:space="0" w:color="auto"/>
        <w:left w:val="none" w:sz="0" w:space="0" w:color="auto"/>
        <w:bottom w:val="none" w:sz="0" w:space="0" w:color="auto"/>
        <w:right w:val="none" w:sz="0" w:space="0" w:color="auto"/>
      </w:divBdr>
      <w:divsChild>
        <w:div w:id="38894819">
          <w:marLeft w:val="480"/>
          <w:marRight w:val="0"/>
          <w:marTop w:val="0"/>
          <w:marBottom w:val="0"/>
          <w:divBdr>
            <w:top w:val="none" w:sz="0" w:space="0" w:color="auto"/>
            <w:left w:val="none" w:sz="0" w:space="0" w:color="auto"/>
            <w:bottom w:val="none" w:sz="0" w:space="0" w:color="auto"/>
            <w:right w:val="none" w:sz="0" w:space="0" w:color="auto"/>
          </w:divBdr>
        </w:div>
        <w:div w:id="341588906">
          <w:marLeft w:val="480"/>
          <w:marRight w:val="0"/>
          <w:marTop w:val="0"/>
          <w:marBottom w:val="0"/>
          <w:divBdr>
            <w:top w:val="none" w:sz="0" w:space="0" w:color="auto"/>
            <w:left w:val="none" w:sz="0" w:space="0" w:color="auto"/>
            <w:bottom w:val="none" w:sz="0" w:space="0" w:color="auto"/>
            <w:right w:val="none" w:sz="0" w:space="0" w:color="auto"/>
          </w:divBdr>
        </w:div>
        <w:div w:id="1128816265">
          <w:marLeft w:val="480"/>
          <w:marRight w:val="0"/>
          <w:marTop w:val="0"/>
          <w:marBottom w:val="0"/>
          <w:divBdr>
            <w:top w:val="none" w:sz="0" w:space="0" w:color="auto"/>
            <w:left w:val="none" w:sz="0" w:space="0" w:color="auto"/>
            <w:bottom w:val="none" w:sz="0" w:space="0" w:color="auto"/>
            <w:right w:val="none" w:sz="0" w:space="0" w:color="auto"/>
          </w:divBdr>
        </w:div>
      </w:divsChild>
    </w:div>
    <w:div w:id="1126892962">
      <w:bodyDiv w:val="1"/>
      <w:marLeft w:val="0"/>
      <w:marRight w:val="0"/>
      <w:marTop w:val="0"/>
      <w:marBottom w:val="0"/>
      <w:divBdr>
        <w:top w:val="none" w:sz="0" w:space="0" w:color="auto"/>
        <w:left w:val="none" w:sz="0" w:space="0" w:color="auto"/>
        <w:bottom w:val="none" w:sz="0" w:space="0" w:color="auto"/>
        <w:right w:val="none" w:sz="0" w:space="0" w:color="auto"/>
      </w:divBdr>
      <w:divsChild>
        <w:div w:id="24059504">
          <w:marLeft w:val="480"/>
          <w:marRight w:val="0"/>
          <w:marTop w:val="0"/>
          <w:marBottom w:val="0"/>
          <w:divBdr>
            <w:top w:val="none" w:sz="0" w:space="0" w:color="auto"/>
            <w:left w:val="none" w:sz="0" w:space="0" w:color="auto"/>
            <w:bottom w:val="none" w:sz="0" w:space="0" w:color="auto"/>
            <w:right w:val="none" w:sz="0" w:space="0" w:color="auto"/>
          </w:divBdr>
        </w:div>
        <w:div w:id="106244526">
          <w:marLeft w:val="480"/>
          <w:marRight w:val="0"/>
          <w:marTop w:val="0"/>
          <w:marBottom w:val="0"/>
          <w:divBdr>
            <w:top w:val="none" w:sz="0" w:space="0" w:color="auto"/>
            <w:left w:val="none" w:sz="0" w:space="0" w:color="auto"/>
            <w:bottom w:val="none" w:sz="0" w:space="0" w:color="auto"/>
            <w:right w:val="none" w:sz="0" w:space="0" w:color="auto"/>
          </w:divBdr>
        </w:div>
        <w:div w:id="338125646">
          <w:marLeft w:val="480"/>
          <w:marRight w:val="0"/>
          <w:marTop w:val="0"/>
          <w:marBottom w:val="0"/>
          <w:divBdr>
            <w:top w:val="none" w:sz="0" w:space="0" w:color="auto"/>
            <w:left w:val="none" w:sz="0" w:space="0" w:color="auto"/>
            <w:bottom w:val="none" w:sz="0" w:space="0" w:color="auto"/>
            <w:right w:val="none" w:sz="0" w:space="0" w:color="auto"/>
          </w:divBdr>
        </w:div>
        <w:div w:id="358244904">
          <w:marLeft w:val="480"/>
          <w:marRight w:val="0"/>
          <w:marTop w:val="0"/>
          <w:marBottom w:val="0"/>
          <w:divBdr>
            <w:top w:val="none" w:sz="0" w:space="0" w:color="auto"/>
            <w:left w:val="none" w:sz="0" w:space="0" w:color="auto"/>
            <w:bottom w:val="none" w:sz="0" w:space="0" w:color="auto"/>
            <w:right w:val="none" w:sz="0" w:space="0" w:color="auto"/>
          </w:divBdr>
        </w:div>
        <w:div w:id="510998364">
          <w:marLeft w:val="480"/>
          <w:marRight w:val="0"/>
          <w:marTop w:val="0"/>
          <w:marBottom w:val="0"/>
          <w:divBdr>
            <w:top w:val="none" w:sz="0" w:space="0" w:color="auto"/>
            <w:left w:val="none" w:sz="0" w:space="0" w:color="auto"/>
            <w:bottom w:val="none" w:sz="0" w:space="0" w:color="auto"/>
            <w:right w:val="none" w:sz="0" w:space="0" w:color="auto"/>
          </w:divBdr>
        </w:div>
        <w:div w:id="526718548">
          <w:marLeft w:val="480"/>
          <w:marRight w:val="0"/>
          <w:marTop w:val="0"/>
          <w:marBottom w:val="0"/>
          <w:divBdr>
            <w:top w:val="none" w:sz="0" w:space="0" w:color="auto"/>
            <w:left w:val="none" w:sz="0" w:space="0" w:color="auto"/>
            <w:bottom w:val="none" w:sz="0" w:space="0" w:color="auto"/>
            <w:right w:val="none" w:sz="0" w:space="0" w:color="auto"/>
          </w:divBdr>
        </w:div>
        <w:div w:id="543715399">
          <w:marLeft w:val="480"/>
          <w:marRight w:val="0"/>
          <w:marTop w:val="0"/>
          <w:marBottom w:val="0"/>
          <w:divBdr>
            <w:top w:val="none" w:sz="0" w:space="0" w:color="auto"/>
            <w:left w:val="none" w:sz="0" w:space="0" w:color="auto"/>
            <w:bottom w:val="none" w:sz="0" w:space="0" w:color="auto"/>
            <w:right w:val="none" w:sz="0" w:space="0" w:color="auto"/>
          </w:divBdr>
        </w:div>
        <w:div w:id="569997142">
          <w:marLeft w:val="480"/>
          <w:marRight w:val="0"/>
          <w:marTop w:val="0"/>
          <w:marBottom w:val="0"/>
          <w:divBdr>
            <w:top w:val="none" w:sz="0" w:space="0" w:color="auto"/>
            <w:left w:val="none" w:sz="0" w:space="0" w:color="auto"/>
            <w:bottom w:val="none" w:sz="0" w:space="0" w:color="auto"/>
            <w:right w:val="none" w:sz="0" w:space="0" w:color="auto"/>
          </w:divBdr>
        </w:div>
        <w:div w:id="671836491">
          <w:marLeft w:val="480"/>
          <w:marRight w:val="0"/>
          <w:marTop w:val="0"/>
          <w:marBottom w:val="0"/>
          <w:divBdr>
            <w:top w:val="none" w:sz="0" w:space="0" w:color="auto"/>
            <w:left w:val="none" w:sz="0" w:space="0" w:color="auto"/>
            <w:bottom w:val="none" w:sz="0" w:space="0" w:color="auto"/>
            <w:right w:val="none" w:sz="0" w:space="0" w:color="auto"/>
          </w:divBdr>
        </w:div>
        <w:div w:id="839540723">
          <w:marLeft w:val="480"/>
          <w:marRight w:val="0"/>
          <w:marTop w:val="0"/>
          <w:marBottom w:val="0"/>
          <w:divBdr>
            <w:top w:val="none" w:sz="0" w:space="0" w:color="auto"/>
            <w:left w:val="none" w:sz="0" w:space="0" w:color="auto"/>
            <w:bottom w:val="none" w:sz="0" w:space="0" w:color="auto"/>
            <w:right w:val="none" w:sz="0" w:space="0" w:color="auto"/>
          </w:divBdr>
        </w:div>
        <w:div w:id="913859192">
          <w:marLeft w:val="480"/>
          <w:marRight w:val="0"/>
          <w:marTop w:val="0"/>
          <w:marBottom w:val="0"/>
          <w:divBdr>
            <w:top w:val="none" w:sz="0" w:space="0" w:color="auto"/>
            <w:left w:val="none" w:sz="0" w:space="0" w:color="auto"/>
            <w:bottom w:val="none" w:sz="0" w:space="0" w:color="auto"/>
            <w:right w:val="none" w:sz="0" w:space="0" w:color="auto"/>
          </w:divBdr>
        </w:div>
        <w:div w:id="1012998170">
          <w:marLeft w:val="480"/>
          <w:marRight w:val="0"/>
          <w:marTop w:val="0"/>
          <w:marBottom w:val="0"/>
          <w:divBdr>
            <w:top w:val="none" w:sz="0" w:space="0" w:color="auto"/>
            <w:left w:val="none" w:sz="0" w:space="0" w:color="auto"/>
            <w:bottom w:val="none" w:sz="0" w:space="0" w:color="auto"/>
            <w:right w:val="none" w:sz="0" w:space="0" w:color="auto"/>
          </w:divBdr>
        </w:div>
        <w:div w:id="1016033847">
          <w:marLeft w:val="480"/>
          <w:marRight w:val="0"/>
          <w:marTop w:val="0"/>
          <w:marBottom w:val="0"/>
          <w:divBdr>
            <w:top w:val="none" w:sz="0" w:space="0" w:color="auto"/>
            <w:left w:val="none" w:sz="0" w:space="0" w:color="auto"/>
            <w:bottom w:val="none" w:sz="0" w:space="0" w:color="auto"/>
            <w:right w:val="none" w:sz="0" w:space="0" w:color="auto"/>
          </w:divBdr>
        </w:div>
        <w:div w:id="1017149704">
          <w:marLeft w:val="480"/>
          <w:marRight w:val="0"/>
          <w:marTop w:val="0"/>
          <w:marBottom w:val="0"/>
          <w:divBdr>
            <w:top w:val="none" w:sz="0" w:space="0" w:color="auto"/>
            <w:left w:val="none" w:sz="0" w:space="0" w:color="auto"/>
            <w:bottom w:val="none" w:sz="0" w:space="0" w:color="auto"/>
            <w:right w:val="none" w:sz="0" w:space="0" w:color="auto"/>
          </w:divBdr>
        </w:div>
        <w:div w:id="1057322619">
          <w:marLeft w:val="480"/>
          <w:marRight w:val="0"/>
          <w:marTop w:val="0"/>
          <w:marBottom w:val="0"/>
          <w:divBdr>
            <w:top w:val="none" w:sz="0" w:space="0" w:color="auto"/>
            <w:left w:val="none" w:sz="0" w:space="0" w:color="auto"/>
            <w:bottom w:val="none" w:sz="0" w:space="0" w:color="auto"/>
            <w:right w:val="none" w:sz="0" w:space="0" w:color="auto"/>
          </w:divBdr>
        </w:div>
        <w:div w:id="1095903319">
          <w:marLeft w:val="480"/>
          <w:marRight w:val="0"/>
          <w:marTop w:val="0"/>
          <w:marBottom w:val="0"/>
          <w:divBdr>
            <w:top w:val="none" w:sz="0" w:space="0" w:color="auto"/>
            <w:left w:val="none" w:sz="0" w:space="0" w:color="auto"/>
            <w:bottom w:val="none" w:sz="0" w:space="0" w:color="auto"/>
            <w:right w:val="none" w:sz="0" w:space="0" w:color="auto"/>
          </w:divBdr>
        </w:div>
        <w:div w:id="1219317573">
          <w:marLeft w:val="480"/>
          <w:marRight w:val="0"/>
          <w:marTop w:val="0"/>
          <w:marBottom w:val="0"/>
          <w:divBdr>
            <w:top w:val="none" w:sz="0" w:space="0" w:color="auto"/>
            <w:left w:val="none" w:sz="0" w:space="0" w:color="auto"/>
            <w:bottom w:val="none" w:sz="0" w:space="0" w:color="auto"/>
            <w:right w:val="none" w:sz="0" w:space="0" w:color="auto"/>
          </w:divBdr>
        </w:div>
        <w:div w:id="1231497098">
          <w:marLeft w:val="480"/>
          <w:marRight w:val="0"/>
          <w:marTop w:val="0"/>
          <w:marBottom w:val="0"/>
          <w:divBdr>
            <w:top w:val="none" w:sz="0" w:space="0" w:color="auto"/>
            <w:left w:val="none" w:sz="0" w:space="0" w:color="auto"/>
            <w:bottom w:val="none" w:sz="0" w:space="0" w:color="auto"/>
            <w:right w:val="none" w:sz="0" w:space="0" w:color="auto"/>
          </w:divBdr>
        </w:div>
        <w:div w:id="1278175451">
          <w:marLeft w:val="480"/>
          <w:marRight w:val="0"/>
          <w:marTop w:val="0"/>
          <w:marBottom w:val="0"/>
          <w:divBdr>
            <w:top w:val="none" w:sz="0" w:space="0" w:color="auto"/>
            <w:left w:val="none" w:sz="0" w:space="0" w:color="auto"/>
            <w:bottom w:val="none" w:sz="0" w:space="0" w:color="auto"/>
            <w:right w:val="none" w:sz="0" w:space="0" w:color="auto"/>
          </w:divBdr>
        </w:div>
        <w:div w:id="1290822101">
          <w:marLeft w:val="480"/>
          <w:marRight w:val="0"/>
          <w:marTop w:val="0"/>
          <w:marBottom w:val="0"/>
          <w:divBdr>
            <w:top w:val="none" w:sz="0" w:space="0" w:color="auto"/>
            <w:left w:val="none" w:sz="0" w:space="0" w:color="auto"/>
            <w:bottom w:val="none" w:sz="0" w:space="0" w:color="auto"/>
            <w:right w:val="none" w:sz="0" w:space="0" w:color="auto"/>
          </w:divBdr>
        </w:div>
        <w:div w:id="1297831236">
          <w:marLeft w:val="480"/>
          <w:marRight w:val="0"/>
          <w:marTop w:val="0"/>
          <w:marBottom w:val="0"/>
          <w:divBdr>
            <w:top w:val="none" w:sz="0" w:space="0" w:color="auto"/>
            <w:left w:val="none" w:sz="0" w:space="0" w:color="auto"/>
            <w:bottom w:val="none" w:sz="0" w:space="0" w:color="auto"/>
            <w:right w:val="none" w:sz="0" w:space="0" w:color="auto"/>
          </w:divBdr>
        </w:div>
        <w:div w:id="1300260339">
          <w:marLeft w:val="480"/>
          <w:marRight w:val="0"/>
          <w:marTop w:val="0"/>
          <w:marBottom w:val="0"/>
          <w:divBdr>
            <w:top w:val="none" w:sz="0" w:space="0" w:color="auto"/>
            <w:left w:val="none" w:sz="0" w:space="0" w:color="auto"/>
            <w:bottom w:val="none" w:sz="0" w:space="0" w:color="auto"/>
            <w:right w:val="none" w:sz="0" w:space="0" w:color="auto"/>
          </w:divBdr>
        </w:div>
        <w:div w:id="1440224516">
          <w:marLeft w:val="480"/>
          <w:marRight w:val="0"/>
          <w:marTop w:val="0"/>
          <w:marBottom w:val="0"/>
          <w:divBdr>
            <w:top w:val="none" w:sz="0" w:space="0" w:color="auto"/>
            <w:left w:val="none" w:sz="0" w:space="0" w:color="auto"/>
            <w:bottom w:val="none" w:sz="0" w:space="0" w:color="auto"/>
            <w:right w:val="none" w:sz="0" w:space="0" w:color="auto"/>
          </w:divBdr>
        </w:div>
        <w:div w:id="1518036752">
          <w:marLeft w:val="480"/>
          <w:marRight w:val="0"/>
          <w:marTop w:val="0"/>
          <w:marBottom w:val="0"/>
          <w:divBdr>
            <w:top w:val="none" w:sz="0" w:space="0" w:color="auto"/>
            <w:left w:val="none" w:sz="0" w:space="0" w:color="auto"/>
            <w:bottom w:val="none" w:sz="0" w:space="0" w:color="auto"/>
            <w:right w:val="none" w:sz="0" w:space="0" w:color="auto"/>
          </w:divBdr>
        </w:div>
        <w:div w:id="1647975650">
          <w:marLeft w:val="480"/>
          <w:marRight w:val="0"/>
          <w:marTop w:val="0"/>
          <w:marBottom w:val="0"/>
          <w:divBdr>
            <w:top w:val="none" w:sz="0" w:space="0" w:color="auto"/>
            <w:left w:val="none" w:sz="0" w:space="0" w:color="auto"/>
            <w:bottom w:val="none" w:sz="0" w:space="0" w:color="auto"/>
            <w:right w:val="none" w:sz="0" w:space="0" w:color="auto"/>
          </w:divBdr>
        </w:div>
        <w:div w:id="1652170002">
          <w:marLeft w:val="480"/>
          <w:marRight w:val="0"/>
          <w:marTop w:val="0"/>
          <w:marBottom w:val="0"/>
          <w:divBdr>
            <w:top w:val="none" w:sz="0" w:space="0" w:color="auto"/>
            <w:left w:val="none" w:sz="0" w:space="0" w:color="auto"/>
            <w:bottom w:val="none" w:sz="0" w:space="0" w:color="auto"/>
            <w:right w:val="none" w:sz="0" w:space="0" w:color="auto"/>
          </w:divBdr>
        </w:div>
        <w:div w:id="2043624173">
          <w:marLeft w:val="480"/>
          <w:marRight w:val="0"/>
          <w:marTop w:val="0"/>
          <w:marBottom w:val="0"/>
          <w:divBdr>
            <w:top w:val="none" w:sz="0" w:space="0" w:color="auto"/>
            <w:left w:val="none" w:sz="0" w:space="0" w:color="auto"/>
            <w:bottom w:val="none" w:sz="0" w:space="0" w:color="auto"/>
            <w:right w:val="none" w:sz="0" w:space="0" w:color="auto"/>
          </w:divBdr>
        </w:div>
        <w:div w:id="2046826989">
          <w:marLeft w:val="480"/>
          <w:marRight w:val="0"/>
          <w:marTop w:val="0"/>
          <w:marBottom w:val="0"/>
          <w:divBdr>
            <w:top w:val="none" w:sz="0" w:space="0" w:color="auto"/>
            <w:left w:val="none" w:sz="0" w:space="0" w:color="auto"/>
            <w:bottom w:val="none" w:sz="0" w:space="0" w:color="auto"/>
            <w:right w:val="none" w:sz="0" w:space="0" w:color="auto"/>
          </w:divBdr>
        </w:div>
        <w:div w:id="2098013181">
          <w:marLeft w:val="480"/>
          <w:marRight w:val="0"/>
          <w:marTop w:val="0"/>
          <w:marBottom w:val="0"/>
          <w:divBdr>
            <w:top w:val="none" w:sz="0" w:space="0" w:color="auto"/>
            <w:left w:val="none" w:sz="0" w:space="0" w:color="auto"/>
            <w:bottom w:val="none" w:sz="0" w:space="0" w:color="auto"/>
            <w:right w:val="none" w:sz="0" w:space="0" w:color="auto"/>
          </w:divBdr>
        </w:div>
      </w:divsChild>
    </w:div>
    <w:div w:id="1128857672">
      <w:bodyDiv w:val="1"/>
      <w:marLeft w:val="0"/>
      <w:marRight w:val="0"/>
      <w:marTop w:val="0"/>
      <w:marBottom w:val="0"/>
      <w:divBdr>
        <w:top w:val="none" w:sz="0" w:space="0" w:color="auto"/>
        <w:left w:val="none" w:sz="0" w:space="0" w:color="auto"/>
        <w:bottom w:val="none" w:sz="0" w:space="0" w:color="auto"/>
        <w:right w:val="none" w:sz="0" w:space="0" w:color="auto"/>
      </w:divBdr>
      <w:divsChild>
        <w:div w:id="301080915">
          <w:marLeft w:val="480"/>
          <w:marRight w:val="0"/>
          <w:marTop w:val="0"/>
          <w:marBottom w:val="0"/>
          <w:divBdr>
            <w:top w:val="none" w:sz="0" w:space="0" w:color="auto"/>
            <w:left w:val="none" w:sz="0" w:space="0" w:color="auto"/>
            <w:bottom w:val="none" w:sz="0" w:space="0" w:color="auto"/>
            <w:right w:val="none" w:sz="0" w:space="0" w:color="auto"/>
          </w:divBdr>
        </w:div>
        <w:div w:id="490486176">
          <w:marLeft w:val="480"/>
          <w:marRight w:val="0"/>
          <w:marTop w:val="0"/>
          <w:marBottom w:val="0"/>
          <w:divBdr>
            <w:top w:val="none" w:sz="0" w:space="0" w:color="auto"/>
            <w:left w:val="none" w:sz="0" w:space="0" w:color="auto"/>
            <w:bottom w:val="none" w:sz="0" w:space="0" w:color="auto"/>
            <w:right w:val="none" w:sz="0" w:space="0" w:color="auto"/>
          </w:divBdr>
        </w:div>
        <w:div w:id="553272537">
          <w:marLeft w:val="480"/>
          <w:marRight w:val="0"/>
          <w:marTop w:val="0"/>
          <w:marBottom w:val="0"/>
          <w:divBdr>
            <w:top w:val="none" w:sz="0" w:space="0" w:color="auto"/>
            <w:left w:val="none" w:sz="0" w:space="0" w:color="auto"/>
            <w:bottom w:val="none" w:sz="0" w:space="0" w:color="auto"/>
            <w:right w:val="none" w:sz="0" w:space="0" w:color="auto"/>
          </w:divBdr>
        </w:div>
        <w:div w:id="595292356">
          <w:marLeft w:val="480"/>
          <w:marRight w:val="0"/>
          <w:marTop w:val="0"/>
          <w:marBottom w:val="0"/>
          <w:divBdr>
            <w:top w:val="none" w:sz="0" w:space="0" w:color="auto"/>
            <w:left w:val="none" w:sz="0" w:space="0" w:color="auto"/>
            <w:bottom w:val="none" w:sz="0" w:space="0" w:color="auto"/>
            <w:right w:val="none" w:sz="0" w:space="0" w:color="auto"/>
          </w:divBdr>
        </w:div>
        <w:div w:id="1043401760">
          <w:marLeft w:val="480"/>
          <w:marRight w:val="0"/>
          <w:marTop w:val="0"/>
          <w:marBottom w:val="0"/>
          <w:divBdr>
            <w:top w:val="none" w:sz="0" w:space="0" w:color="auto"/>
            <w:left w:val="none" w:sz="0" w:space="0" w:color="auto"/>
            <w:bottom w:val="none" w:sz="0" w:space="0" w:color="auto"/>
            <w:right w:val="none" w:sz="0" w:space="0" w:color="auto"/>
          </w:divBdr>
        </w:div>
        <w:div w:id="1062678922">
          <w:marLeft w:val="480"/>
          <w:marRight w:val="0"/>
          <w:marTop w:val="0"/>
          <w:marBottom w:val="0"/>
          <w:divBdr>
            <w:top w:val="none" w:sz="0" w:space="0" w:color="auto"/>
            <w:left w:val="none" w:sz="0" w:space="0" w:color="auto"/>
            <w:bottom w:val="none" w:sz="0" w:space="0" w:color="auto"/>
            <w:right w:val="none" w:sz="0" w:space="0" w:color="auto"/>
          </w:divBdr>
        </w:div>
        <w:div w:id="1079794861">
          <w:marLeft w:val="480"/>
          <w:marRight w:val="0"/>
          <w:marTop w:val="0"/>
          <w:marBottom w:val="0"/>
          <w:divBdr>
            <w:top w:val="none" w:sz="0" w:space="0" w:color="auto"/>
            <w:left w:val="none" w:sz="0" w:space="0" w:color="auto"/>
            <w:bottom w:val="none" w:sz="0" w:space="0" w:color="auto"/>
            <w:right w:val="none" w:sz="0" w:space="0" w:color="auto"/>
          </w:divBdr>
        </w:div>
        <w:div w:id="1157499109">
          <w:marLeft w:val="480"/>
          <w:marRight w:val="0"/>
          <w:marTop w:val="0"/>
          <w:marBottom w:val="0"/>
          <w:divBdr>
            <w:top w:val="none" w:sz="0" w:space="0" w:color="auto"/>
            <w:left w:val="none" w:sz="0" w:space="0" w:color="auto"/>
            <w:bottom w:val="none" w:sz="0" w:space="0" w:color="auto"/>
            <w:right w:val="none" w:sz="0" w:space="0" w:color="auto"/>
          </w:divBdr>
        </w:div>
        <w:div w:id="1416198705">
          <w:marLeft w:val="480"/>
          <w:marRight w:val="0"/>
          <w:marTop w:val="0"/>
          <w:marBottom w:val="0"/>
          <w:divBdr>
            <w:top w:val="none" w:sz="0" w:space="0" w:color="auto"/>
            <w:left w:val="none" w:sz="0" w:space="0" w:color="auto"/>
            <w:bottom w:val="none" w:sz="0" w:space="0" w:color="auto"/>
            <w:right w:val="none" w:sz="0" w:space="0" w:color="auto"/>
          </w:divBdr>
        </w:div>
        <w:div w:id="1464343606">
          <w:marLeft w:val="480"/>
          <w:marRight w:val="0"/>
          <w:marTop w:val="0"/>
          <w:marBottom w:val="0"/>
          <w:divBdr>
            <w:top w:val="none" w:sz="0" w:space="0" w:color="auto"/>
            <w:left w:val="none" w:sz="0" w:space="0" w:color="auto"/>
            <w:bottom w:val="none" w:sz="0" w:space="0" w:color="auto"/>
            <w:right w:val="none" w:sz="0" w:space="0" w:color="auto"/>
          </w:divBdr>
        </w:div>
        <w:div w:id="1680497191">
          <w:marLeft w:val="480"/>
          <w:marRight w:val="0"/>
          <w:marTop w:val="0"/>
          <w:marBottom w:val="0"/>
          <w:divBdr>
            <w:top w:val="none" w:sz="0" w:space="0" w:color="auto"/>
            <w:left w:val="none" w:sz="0" w:space="0" w:color="auto"/>
            <w:bottom w:val="none" w:sz="0" w:space="0" w:color="auto"/>
            <w:right w:val="none" w:sz="0" w:space="0" w:color="auto"/>
          </w:divBdr>
        </w:div>
        <w:div w:id="1739015384">
          <w:marLeft w:val="480"/>
          <w:marRight w:val="0"/>
          <w:marTop w:val="0"/>
          <w:marBottom w:val="0"/>
          <w:divBdr>
            <w:top w:val="none" w:sz="0" w:space="0" w:color="auto"/>
            <w:left w:val="none" w:sz="0" w:space="0" w:color="auto"/>
            <w:bottom w:val="none" w:sz="0" w:space="0" w:color="auto"/>
            <w:right w:val="none" w:sz="0" w:space="0" w:color="auto"/>
          </w:divBdr>
        </w:div>
        <w:div w:id="1871144622">
          <w:marLeft w:val="480"/>
          <w:marRight w:val="0"/>
          <w:marTop w:val="0"/>
          <w:marBottom w:val="0"/>
          <w:divBdr>
            <w:top w:val="none" w:sz="0" w:space="0" w:color="auto"/>
            <w:left w:val="none" w:sz="0" w:space="0" w:color="auto"/>
            <w:bottom w:val="none" w:sz="0" w:space="0" w:color="auto"/>
            <w:right w:val="none" w:sz="0" w:space="0" w:color="auto"/>
          </w:divBdr>
        </w:div>
        <w:div w:id="1960723675">
          <w:marLeft w:val="480"/>
          <w:marRight w:val="0"/>
          <w:marTop w:val="0"/>
          <w:marBottom w:val="0"/>
          <w:divBdr>
            <w:top w:val="none" w:sz="0" w:space="0" w:color="auto"/>
            <w:left w:val="none" w:sz="0" w:space="0" w:color="auto"/>
            <w:bottom w:val="none" w:sz="0" w:space="0" w:color="auto"/>
            <w:right w:val="none" w:sz="0" w:space="0" w:color="auto"/>
          </w:divBdr>
        </w:div>
      </w:divsChild>
    </w:div>
    <w:div w:id="1147354827">
      <w:bodyDiv w:val="1"/>
      <w:marLeft w:val="0"/>
      <w:marRight w:val="0"/>
      <w:marTop w:val="0"/>
      <w:marBottom w:val="0"/>
      <w:divBdr>
        <w:top w:val="none" w:sz="0" w:space="0" w:color="auto"/>
        <w:left w:val="none" w:sz="0" w:space="0" w:color="auto"/>
        <w:bottom w:val="none" w:sz="0" w:space="0" w:color="auto"/>
        <w:right w:val="none" w:sz="0" w:space="0" w:color="auto"/>
      </w:divBdr>
      <w:divsChild>
        <w:div w:id="260186833">
          <w:marLeft w:val="480"/>
          <w:marRight w:val="0"/>
          <w:marTop w:val="0"/>
          <w:marBottom w:val="0"/>
          <w:divBdr>
            <w:top w:val="none" w:sz="0" w:space="0" w:color="auto"/>
            <w:left w:val="none" w:sz="0" w:space="0" w:color="auto"/>
            <w:bottom w:val="none" w:sz="0" w:space="0" w:color="auto"/>
            <w:right w:val="none" w:sz="0" w:space="0" w:color="auto"/>
          </w:divBdr>
        </w:div>
        <w:div w:id="941762206">
          <w:marLeft w:val="480"/>
          <w:marRight w:val="0"/>
          <w:marTop w:val="0"/>
          <w:marBottom w:val="0"/>
          <w:divBdr>
            <w:top w:val="none" w:sz="0" w:space="0" w:color="auto"/>
            <w:left w:val="none" w:sz="0" w:space="0" w:color="auto"/>
            <w:bottom w:val="none" w:sz="0" w:space="0" w:color="auto"/>
            <w:right w:val="none" w:sz="0" w:space="0" w:color="auto"/>
          </w:divBdr>
        </w:div>
        <w:div w:id="1670255443">
          <w:marLeft w:val="480"/>
          <w:marRight w:val="0"/>
          <w:marTop w:val="0"/>
          <w:marBottom w:val="0"/>
          <w:divBdr>
            <w:top w:val="none" w:sz="0" w:space="0" w:color="auto"/>
            <w:left w:val="none" w:sz="0" w:space="0" w:color="auto"/>
            <w:bottom w:val="none" w:sz="0" w:space="0" w:color="auto"/>
            <w:right w:val="none" w:sz="0" w:space="0" w:color="auto"/>
          </w:divBdr>
        </w:div>
        <w:div w:id="1725828922">
          <w:marLeft w:val="480"/>
          <w:marRight w:val="0"/>
          <w:marTop w:val="0"/>
          <w:marBottom w:val="0"/>
          <w:divBdr>
            <w:top w:val="none" w:sz="0" w:space="0" w:color="auto"/>
            <w:left w:val="none" w:sz="0" w:space="0" w:color="auto"/>
            <w:bottom w:val="none" w:sz="0" w:space="0" w:color="auto"/>
            <w:right w:val="none" w:sz="0" w:space="0" w:color="auto"/>
          </w:divBdr>
        </w:div>
      </w:divsChild>
    </w:div>
    <w:div w:id="1154178819">
      <w:bodyDiv w:val="1"/>
      <w:marLeft w:val="0"/>
      <w:marRight w:val="0"/>
      <w:marTop w:val="0"/>
      <w:marBottom w:val="0"/>
      <w:divBdr>
        <w:top w:val="none" w:sz="0" w:space="0" w:color="auto"/>
        <w:left w:val="none" w:sz="0" w:space="0" w:color="auto"/>
        <w:bottom w:val="none" w:sz="0" w:space="0" w:color="auto"/>
        <w:right w:val="none" w:sz="0" w:space="0" w:color="auto"/>
      </w:divBdr>
    </w:div>
    <w:div w:id="1177378863">
      <w:bodyDiv w:val="1"/>
      <w:marLeft w:val="0"/>
      <w:marRight w:val="0"/>
      <w:marTop w:val="0"/>
      <w:marBottom w:val="0"/>
      <w:divBdr>
        <w:top w:val="none" w:sz="0" w:space="0" w:color="auto"/>
        <w:left w:val="none" w:sz="0" w:space="0" w:color="auto"/>
        <w:bottom w:val="none" w:sz="0" w:space="0" w:color="auto"/>
        <w:right w:val="none" w:sz="0" w:space="0" w:color="auto"/>
      </w:divBdr>
    </w:div>
    <w:div w:id="1188444073">
      <w:bodyDiv w:val="1"/>
      <w:marLeft w:val="0"/>
      <w:marRight w:val="0"/>
      <w:marTop w:val="0"/>
      <w:marBottom w:val="0"/>
      <w:divBdr>
        <w:top w:val="none" w:sz="0" w:space="0" w:color="auto"/>
        <w:left w:val="none" w:sz="0" w:space="0" w:color="auto"/>
        <w:bottom w:val="none" w:sz="0" w:space="0" w:color="auto"/>
        <w:right w:val="none" w:sz="0" w:space="0" w:color="auto"/>
      </w:divBdr>
      <w:divsChild>
        <w:div w:id="62725830">
          <w:marLeft w:val="480"/>
          <w:marRight w:val="0"/>
          <w:marTop w:val="0"/>
          <w:marBottom w:val="0"/>
          <w:divBdr>
            <w:top w:val="none" w:sz="0" w:space="0" w:color="auto"/>
            <w:left w:val="none" w:sz="0" w:space="0" w:color="auto"/>
            <w:bottom w:val="none" w:sz="0" w:space="0" w:color="auto"/>
            <w:right w:val="none" w:sz="0" w:space="0" w:color="auto"/>
          </w:divBdr>
        </w:div>
        <w:div w:id="71901066">
          <w:marLeft w:val="480"/>
          <w:marRight w:val="0"/>
          <w:marTop w:val="0"/>
          <w:marBottom w:val="0"/>
          <w:divBdr>
            <w:top w:val="none" w:sz="0" w:space="0" w:color="auto"/>
            <w:left w:val="none" w:sz="0" w:space="0" w:color="auto"/>
            <w:bottom w:val="none" w:sz="0" w:space="0" w:color="auto"/>
            <w:right w:val="none" w:sz="0" w:space="0" w:color="auto"/>
          </w:divBdr>
        </w:div>
        <w:div w:id="151147330">
          <w:marLeft w:val="480"/>
          <w:marRight w:val="0"/>
          <w:marTop w:val="0"/>
          <w:marBottom w:val="0"/>
          <w:divBdr>
            <w:top w:val="none" w:sz="0" w:space="0" w:color="auto"/>
            <w:left w:val="none" w:sz="0" w:space="0" w:color="auto"/>
            <w:bottom w:val="none" w:sz="0" w:space="0" w:color="auto"/>
            <w:right w:val="none" w:sz="0" w:space="0" w:color="auto"/>
          </w:divBdr>
        </w:div>
        <w:div w:id="214631718">
          <w:marLeft w:val="480"/>
          <w:marRight w:val="0"/>
          <w:marTop w:val="0"/>
          <w:marBottom w:val="0"/>
          <w:divBdr>
            <w:top w:val="none" w:sz="0" w:space="0" w:color="auto"/>
            <w:left w:val="none" w:sz="0" w:space="0" w:color="auto"/>
            <w:bottom w:val="none" w:sz="0" w:space="0" w:color="auto"/>
            <w:right w:val="none" w:sz="0" w:space="0" w:color="auto"/>
          </w:divBdr>
        </w:div>
        <w:div w:id="215551469">
          <w:marLeft w:val="480"/>
          <w:marRight w:val="0"/>
          <w:marTop w:val="0"/>
          <w:marBottom w:val="0"/>
          <w:divBdr>
            <w:top w:val="none" w:sz="0" w:space="0" w:color="auto"/>
            <w:left w:val="none" w:sz="0" w:space="0" w:color="auto"/>
            <w:bottom w:val="none" w:sz="0" w:space="0" w:color="auto"/>
            <w:right w:val="none" w:sz="0" w:space="0" w:color="auto"/>
          </w:divBdr>
        </w:div>
        <w:div w:id="293339567">
          <w:marLeft w:val="480"/>
          <w:marRight w:val="0"/>
          <w:marTop w:val="0"/>
          <w:marBottom w:val="0"/>
          <w:divBdr>
            <w:top w:val="none" w:sz="0" w:space="0" w:color="auto"/>
            <w:left w:val="none" w:sz="0" w:space="0" w:color="auto"/>
            <w:bottom w:val="none" w:sz="0" w:space="0" w:color="auto"/>
            <w:right w:val="none" w:sz="0" w:space="0" w:color="auto"/>
          </w:divBdr>
        </w:div>
        <w:div w:id="311104123">
          <w:marLeft w:val="480"/>
          <w:marRight w:val="0"/>
          <w:marTop w:val="0"/>
          <w:marBottom w:val="0"/>
          <w:divBdr>
            <w:top w:val="none" w:sz="0" w:space="0" w:color="auto"/>
            <w:left w:val="none" w:sz="0" w:space="0" w:color="auto"/>
            <w:bottom w:val="none" w:sz="0" w:space="0" w:color="auto"/>
            <w:right w:val="none" w:sz="0" w:space="0" w:color="auto"/>
          </w:divBdr>
        </w:div>
        <w:div w:id="358312993">
          <w:marLeft w:val="480"/>
          <w:marRight w:val="0"/>
          <w:marTop w:val="0"/>
          <w:marBottom w:val="0"/>
          <w:divBdr>
            <w:top w:val="none" w:sz="0" w:space="0" w:color="auto"/>
            <w:left w:val="none" w:sz="0" w:space="0" w:color="auto"/>
            <w:bottom w:val="none" w:sz="0" w:space="0" w:color="auto"/>
            <w:right w:val="none" w:sz="0" w:space="0" w:color="auto"/>
          </w:divBdr>
        </w:div>
        <w:div w:id="375470592">
          <w:marLeft w:val="480"/>
          <w:marRight w:val="0"/>
          <w:marTop w:val="0"/>
          <w:marBottom w:val="0"/>
          <w:divBdr>
            <w:top w:val="none" w:sz="0" w:space="0" w:color="auto"/>
            <w:left w:val="none" w:sz="0" w:space="0" w:color="auto"/>
            <w:bottom w:val="none" w:sz="0" w:space="0" w:color="auto"/>
            <w:right w:val="none" w:sz="0" w:space="0" w:color="auto"/>
          </w:divBdr>
        </w:div>
        <w:div w:id="407073101">
          <w:marLeft w:val="480"/>
          <w:marRight w:val="0"/>
          <w:marTop w:val="0"/>
          <w:marBottom w:val="0"/>
          <w:divBdr>
            <w:top w:val="none" w:sz="0" w:space="0" w:color="auto"/>
            <w:left w:val="none" w:sz="0" w:space="0" w:color="auto"/>
            <w:bottom w:val="none" w:sz="0" w:space="0" w:color="auto"/>
            <w:right w:val="none" w:sz="0" w:space="0" w:color="auto"/>
          </w:divBdr>
        </w:div>
        <w:div w:id="466435334">
          <w:marLeft w:val="480"/>
          <w:marRight w:val="0"/>
          <w:marTop w:val="0"/>
          <w:marBottom w:val="0"/>
          <w:divBdr>
            <w:top w:val="none" w:sz="0" w:space="0" w:color="auto"/>
            <w:left w:val="none" w:sz="0" w:space="0" w:color="auto"/>
            <w:bottom w:val="none" w:sz="0" w:space="0" w:color="auto"/>
            <w:right w:val="none" w:sz="0" w:space="0" w:color="auto"/>
          </w:divBdr>
        </w:div>
        <w:div w:id="466708574">
          <w:marLeft w:val="480"/>
          <w:marRight w:val="0"/>
          <w:marTop w:val="0"/>
          <w:marBottom w:val="0"/>
          <w:divBdr>
            <w:top w:val="none" w:sz="0" w:space="0" w:color="auto"/>
            <w:left w:val="none" w:sz="0" w:space="0" w:color="auto"/>
            <w:bottom w:val="none" w:sz="0" w:space="0" w:color="auto"/>
            <w:right w:val="none" w:sz="0" w:space="0" w:color="auto"/>
          </w:divBdr>
        </w:div>
        <w:div w:id="484704358">
          <w:marLeft w:val="480"/>
          <w:marRight w:val="0"/>
          <w:marTop w:val="0"/>
          <w:marBottom w:val="0"/>
          <w:divBdr>
            <w:top w:val="none" w:sz="0" w:space="0" w:color="auto"/>
            <w:left w:val="none" w:sz="0" w:space="0" w:color="auto"/>
            <w:bottom w:val="none" w:sz="0" w:space="0" w:color="auto"/>
            <w:right w:val="none" w:sz="0" w:space="0" w:color="auto"/>
          </w:divBdr>
        </w:div>
        <w:div w:id="504830968">
          <w:marLeft w:val="480"/>
          <w:marRight w:val="0"/>
          <w:marTop w:val="0"/>
          <w:marBottom w:val="0"/>
          <w:divBdr>
            <w:top w:val="none" w:sz="0" w:space="0" w:color="auto"/>
            <w:left w:val="none" w:sz="0" w:space="0" w:color="auto"/>
            <w:bottom w:val="none" w:sz="0" w:space="0" w:color="auto"/>
            <w:right w:val="none" w:sz="0" w:space="0" w:color="auto"/>
          </w:divBdr>
        </w:div>
        <w:div w:id="684524838">
          <w:marLeft w:val="480"/>
          <w:marRight w:val="0"/>
          <w:marTop w:val="0"/>
          <w:marBottom w:val="0"/>
          <w:divBdr>
            <w:top w:val="none" w:sz="0" w:space="0" w:color="auto"/>
            <w:left w:val="none" w:sz="0" w:space="0" w:color="auto"/>
            <w:bottom w:val="none" w:sz="0" w:space="0" w:color="auto"/>
            <w:right w:val="none" w:sz="0" w:space="0" w:color="auto"/>
          </w:divBdr>
        </w:div>
        <w:div w:id="753742598">
          <w:marLeft w:val="480"/>
          <w:marRight w:val="0"/>
          <w:marTop w:val="0"/>
          <w:marBottom w:val="0"/>
          <w:divBdr>
            <w:top w:val="none" w:sz="0" w:space="0" w:color="auto"/>
            <w:left w:val="none" w:sz="0" w:space="0" w:color="auto"/>
            <w:bottom w:val="none" w:sz="0" w:space="0" w:color="auto"/>
            <w:right w:val="none" w:sz="0" w:space="0" w:color="auto"/>
          </w:divBdr>
        </w:div>
        <w:div w:id="810907768">
          <w:marLeft w:val="480"/>
          <w:marRight w:val="0"/>
          <w:marTop w:val="0"/>
          <w:marBottom w:val="0"/>
          <w:divBdr>
            <w:top w:val="none" w:sz="0" w:space="0" w:color="auto"/>
            <w:left w:val="none" w:sz="0" w:space="0" w:color="auto"/>
            <w:bottom w:val="none" w:sz="0" w:space="0" w:color="auto"/>
            <w:right w:val="none" w:sz="0" w:space="0" w:color="auto"/>
          </w:divBdr>
        </w:div>
        <w:div w:id="820854768">
          <w:marLeft w:val="480"/>
          <w:marRight w:val="0"/>
          <w:marTop w:val="0"/>
          <w:marBottom w:val="0"/>
          <w:divBdr>
            <w:top w:val="none" w:sz="0" w:space="0" w:color="auto"/>
            <w:left w:val="none" w:sz="0" w:space="0" w:color="auto"/>
            <w:bottom w:val="none" w:sz="0" w:space="0" w:color="auto"/>
            <w:right w:val="none" w:sz="0" w:space="0" w:color="auto"/>
          </w:divBdr>
        </w:div>
        <w:div w:id="840584598">
          <w:marLeft w:val="480"/>
          <w:marRight w:val="0"/>
          <w:marTop w:val="0"/>
          <w:marBottom w:val="0"/>
          <w:divBdr>
            <w:top w:val="none" w:sz="0" w:space="0" w:color="auto"/>
            <w:left w:val="none" w:sz="0" w:space="0" w:color="auto"/>
            <w:bottom w:val="none" w:sz="0" w:space="0" w:color="auto"/>
            <w:right w:val="none" w:sz="0" w:space="0" w:color="auto"/>
          </w:divBdr>
        </w:div>
        <w:div w:id="884561974">
          <w:marLeft w:val="480"/>
          <w:marRight w:val="0"/>
          <w:marTop w:val="0"/>
          <w:marBottom w:val="0"/>
          <w:divBdr>
            <w:top w:val="none" w:sz="0" w:space="0" w:color="auto"/>
            <w:left w:val="none" w:sz="0" w:space="0" w:color="auto"/>
            <w:bottom w:val="none" w:sz="0" w:space="0" w:color="auto"/>
            <w:right w:val="none" w:sz="0" w:space="0" w:color="auto"/>
          </w:divBdr>
        </w:div>
        <w:div w:id="906963662">
          <w:marLeft w:val="480"/>
          <w:marRight w:val="0"/>
          <w:marTop w:val="0"/>
          <w:marBottom w:val="0"/>
          <w:divBdr>
            <w:top w:val="none" w:sz="0" w:space="0" w:color="auto"/>
            <w:left w:val="none" w:sz="0" w:space="0" w:color="auto"/>
            <w:bottom w:val="none" w:sz="0" w:space="0" w:color="auto"/>
            <w:right w:val="none" w:sz="0" w:space="0" w:color="auto"/>
          </w:divBdr>
        </w:div>
        <w:div w:id="948972205">
          <w:marLeft w:val="480"/>
          <w:marRight w:val="0"/>
          <w:marTop w:val="0"/>
          <w:marBottom w:val="0"/>
          <w:divBdr>
            <w:top w:val="none" w:sz="0" w:space="0" w:color="auto"/>
            <w:left w:val="none" w:sz="0" w:space="0" w:color="auto"/>
            <w:bottom w:val="none" w:sz="0" w:space="0" w:color="auto"/>
            <w:right w:val="none" w:sz="0" w:space="0" w:color="auto"/>
          </w:divBdr>
        </w:div>
        <w:div w:id="965476753">
          <w:marLeft w:val="480"/>
          <w:marRight w:val="0"/>
          <w:marTop w:val="0"/>
          <w:marBottom w:val="0"/>
          <w:divBdr>
            <w:top w:val="none" w:sz="0" w:space="0" w:color="auto"/>
            <w:left w:val="none" w:sz="0" w:space="0" w:color="auto"/>
            <w:bottom w:val="none" w:sz="0" w:space="0" w:color="auto"/>
            <w:right w:val="none" w:sz="0" w:space="0" w:color="auto"/>
          </w:divBdr>
        </w:div>
        <w:div w:id="995913299">
          <w:marLeft w:val="480"/>
          <w:marRight w:val="0"/>
          <w:marTop w:val="0"/>
          <w:marBottom w:val="0"/>
          <w:divBdr>
            <w:top w:val="none" w:sz="0" w:space="0" w:color="auto"/>
            <w:left w:val="none" w:sz="0" w:space="0" w:color="auto"/>
            <w:bottom w:val="none" w:sz="0" w:space="0" w:color="auto"/>
            <w:right w:val="none" w:sz="0" w:space="0" w:color="auto"/>
          </w:divBdr>
        </w:div>
        <w:div w:id="1008680601">
          <w:marLeft w:val="480"/>
          <w:marRight w:val="0"/>
          <w:marTop w:val="0"/>
          <w:marBottom w:val="0"/>
          <w:divBdr>
            <w:top w:val="none" w:sz="0" w:space="0" w:color="auto"/>
            <w:left w:val="none" w:sz="0" w:space="0" w:color="auto"/>
            <w:bottom w:val="none" w:sz="0" w:space="0" w:color="auto"/>
            <w:right w:val="none" w:sz="0" w:space="0" w:color="auto"/>
          </w:divBdr>
        </w:div>
        <w:div w:id="1140148640">
          <w:marLeft w:val="480"/>
          <w:marRight w:val="0"/>
          <w:marTop w:val="0"/>
          <w:marBottom w:val="0"/>
          <w:divBdr>
            <w:top w:val="none" w:sz="0" w:space="0" w:color="auto"/>
            <w:left w:val="none" w:sz="0" w:space="0" w:color="auto"/>
            <w:bottom w:val="none" w:sz="0" w:space="0" w:color="auto"/>
            <w:right w:val="none" w:sz="0" w:space="0" w:color="auto"/>
          </w:divBdr>
        </w:div>
        <w:div w:id="1210603850">
          <w:marLeft w:val="480"/>
          <w:marRight w:val="0"/>
          <w:marTop w:val="0"/>
          <w:marBottom w:val="0"/>
          <w:divBdr>
            <w:top w:val="none" w:sz="0" w:space="0" w:color="auto"/>
            <w:left w:val="none" w:sz="0" w:space="0" w:color="auto"/>
            <w:bottom w:val="none" w:sz="0" w:space="0" w:color="auto"/>
            <w:right w:val="none" w:sz="0" w:space="0" w:color="auto"/>
          </w:divBdr>
        </w:div>
        <w:div w:id="1284650187">
          <w:marLeft w:val="480"/>
          <w:marRight w:val="0"/>
          <w:marTop w:val="0"/>
          <w:marBottom w:val="0"/>
          <w:divBdr>
            <w:top w:val="none" w:sz="0" w:space="0" w:color="auto"/>
            <w:left w:val="none" w:sz="0" w:space="0" w:color="auto"/>
            <w:bottom w:val="none" w:sz="0" w:space="0" w:color="auto"/>
            <w:right w:val="none" w:sz="0" w:space="0" w:color="auto"/>
          </w:divBdr>
        </w:div>
        <w:div w:id="1297373385">
          <w:marLeft w:val="480"/>
          <w:marRight w:val="0"/>
          <w:marTop w:val="0"/>
          <w:marBottom w:val="0"/>
          <w:divBdr>
            <w:top w:val="none" w:sz="0" w:space="0" w:color="auto"/>
            <w:left w:val="none" w:sz="0" w:space="0" w:color="auto"/>
            <w:bottom w:val="none" w:sz="0" w:space="0" w:color="auto"/>
            <w:right w:val="none" w:sz="0" w:space="0" w:color="auto"/>
          </w:divBdr>
        </w:div>
        <w:div w:id="1377311602">
          <w:marLeft w:val="480"/>
          <w:marRight w:val="0"/>
          <w:marTop w:val="0"/>
          <w:marBottom w:val="0"/>
          <w:divBdr>
            <w:top w:val="none" w:sz="0" w:space="0" w:color="auto"/>
            <w:left w:val="none" w:sz="0" w:space="0" w:color="auto"/>
            <w:bottom w:val="none" w:sz="0" w:space="0" w:color="auto"/>
            <w:right w:val="none" w:sz="0" w:space="0" w:color="auto"/>
          </w:divBdr>
        </w:div>
        <w:div w:id="1509129181">
          <w:marLeft w:val="480"/>
          <w:marRight w:val="0"/>
          <w:marTop w:val="0"/>
          <w:marBottom w:val="0"/>
          <w:divBdr>
            <w:top w:val="none" w:sz="0" w:space="0" w:color="auto"/>
            <w:left w:val="none" w:sz="0" w:space="0" w:color="auto"/>
            <w:bottom w:val="none" w:sz="0" w:space="0" w:color="auto"/>
            <w:right w:val="none" w:sz="0" w:space="0" w:color="auto"/>
          </w:divBdr>
        </w:div>
        <w:div w:id="1954285442">
          <w:marLeft w:val="480"/>
          <w:marRight w:val="0"/>
          <w:marTop w:val="0"/>
          <w:marBottom w:val="0"/>
          <w:divBdr>
            <w:top w:val="none" w:sz="0" w:space="0" w:color="auto"/>
            <w:left w:val="none" w:sz="0" w:space="0" w:color="auto"/>
            <w:bottom w:val="none" w:sz="0" w:space="0" w:color="auto"/>
            <w:right w:val="none" w:sz="0" w:space="0" w:color="auto"/>
          </w:divBdr>
        </w:div>
        <w:div w:id="2024553641">
          <w:marLeft w:val="480"/>
          <w:marRight w:val="0"/>
          <w:marTop w:val="0"/>
          <w:marBottom w:val="0"/>
          <w:divBdr>
            <w:top w:val="none" w:sz="0" w:space="0" w:color="auto"/>
            <w:left w:val="none" w:sz="0" w:space="0" w:color="auto"/>
            <w:bottom w:val="none" w:sz="0" w:space="0" w:color="auto"/>
            <w:right w:val="none" w:sz="0" w:space="0" w:color="auto"/>
          </w:divBdr>
        </w:div>
        <w:div w:id="2030911804">
          <w:marLeft w:val="480"/>
          <w:marRight w:val="0"/>
          <w:marTop w:val="0"/>
          <w:marBottom w:val="0"/>
          <w:divBdr>
            <w:top w:val="none" w:sz="0" w:space="0" w:color="auto"/>
            <w:left w:val="none" w:sz="0" w:space="0" w:color="auto"/>
            <w:bottom w:val="none" w:sz="0" w:space="0" w:color="auto"/>
            <w:right w:val="none" w:sz="0" w:space="0" w:color="auto"/>
          </w:divBdr>
        </w:div>
        <w:div w:id="2036880154">
          <w:marLeft w:val="480"/>
          <w:marRight w:val="0"/>
          <w:marTop w:val="0"/>
          <w:marBottom w:val="0"/>
          <w:divBdr>
            <w:top w:val="none" w:sz="0" w:space="0" w:color="auto"/>
            <w:left w:val="none" w:sz="0" w:space="0" w:color="auto"/>
            <w:bottom w:val="none" w:sz="0" w:space="0" w:color="auto"/>
            <w:right w:val="none" w:sz="0" w:space="0" w:color="auto"/>
          </w:divBdr>
        </w:div>
        <w:div w:id="2054963240">
          <w:marLeft w:val="480"/>
          <w:marRight w:val="0"/>
          <w:marTop w:val="0"/>
          <w:marBottom w:val="0"/>
          <w:divBdr>
            <w:top w:val="none" w:sz="0" w:space="0" w:color="auto"/>
            <w:left w:val="none" w:sz="0" w:space="0" w:color="auto"/>
            <w:bottom w:val="none" w:sz="0" w:space="0" w:color="auto"/>
            <w:right w:val="none" w:sz="0" w:space="0" w:color="auto"/>
          </w:divBdr>
        </w:div>
      </w:divsChild>
    </w:div>
    <w:div w:id="1191264058">
      <w:bodyDiv w:val="1"/>
      <w:marLeft w:val="0"/>
      <w:marRight w:val="0"/>
      <w:marTop w:val="0"/>
      <w:marBottom w:val="0"/>
      <w:divBdr>
        <w:top w:val="none" w:sz="0" w:space="0" w:color="auto"/>
        <w:left w:val="none" w:sz="0" w:space="0" w:color="auto"/>
        <w:bottom w:val="none" w:sz="0" w:space="0" w:color="auto"/>
        <w:right w:val="none" w:sz="0" w:space="0" w:color="auto"/>
      </w:divBdr>
      <w:divsChild>
        <w:div w:id="953515248">
          <w:marLeft w:val="480"/>
          <w:marRight w:val="0"/>
          <w:marTop w:val="0"/>
          <w:marBottom w:val="0"/>
          <w:divBdr>
            <w:top w:val="none" w:sz="0" w:space="0" w:color="auto"/>
            <w:left w:val="none" w:sz="0" w:space="0" w:color="auto"/>
            <w:bottom w:val="none" w:sz="0" w:space="0" w:color="auto"/>
            <w:right w:val="none" w:sz="0" w:space="0" w:color="auto"/>
          </w:divBdr>
        </w:div>
        <w:div w:id="1063018102">
          <w:marLeft w:val="480"/>
          <w:marRight w:val="0"/>
          <w:marTop w:val="0"/>
          <w:marBottom w:val="0"/>
          <w:divBdr>
            <w:top w:val="none" w:sz="0" w:space="0" w:color="auto"/>
            <w:left w:val="none" w:sz="0" w:space="0" w:color="auto"/>
            <w:bottom w:val="none" w:sz="0" w:space="0" w:color="auto"/>
            <w:right w:val="none" w:sz="0" w:space="0" w:color="auto"/>
          </w:divBdr>
        </w:div>
        <w:div w:id="1753549213">
          <w:marLeft w:val="480"/>
          <w:marRight w:val="0"/>
          <w:marTop w:val="0"/>
          <w:marBottom w:val="0"/>
          <w:divBdr>
            <w:top w:val="none" w:sz="0" w:space="0" w:color="auto"/>
            <w:left w:val="none" w:sz="0" w:space="0" w:color="auto"/>
            <w:bottom w:val="none" w:sz="0" w:space="0" w:color="auto"/>
            <w:right w:val="none" w:sz="0" w:space="0" w:color="auto"/>
          </w:divBdr>
        </w:div>
        <w:div w:id="1871140129">
          <w:marLeft w:val="480"/>
          <w:marRight w:val="0"/>
          <w:marTop w:val="0"/>
          <w:marBottom w:val="0"/>
          <w:divBdr>
            <w:top w:val="none" w:sz="0" w:space="0" w:color="auto"/>
            <w:left w:val="none" w:sz="0" w:space="0" w:color="auto"/>
            <w:bottom w:val="none" w:sz="0" w:space="0" w:color="auto"/>
            <w:right w:val="none" w:sz="0" w:space="0" w:color="auto"/>
          </w:divBdr>
        </w:div>
      </w:divsChild>
    </w:div>
    <w:div w:id="1196578563">
      <w:bodyDiv w:val="1"/>
      <w:marLeft w:val="0"/>
      <w:marRight w:val="0"/>
      <w:marTop w:val="0"/>
      <w:marBottom w:val="0"/>
      <w:divBdr>
        <w:top w:val="none" w:sz="0" w:space="0" w:color="auto"/>
        <w:left w:val="none" w:sz="0" w:space="0" w:color="auto"/>
        <w:bottom w:val="none" w:sz="0" w:space="0" w:color="auto"/>
        <w:right w:val="none" w:sz="0" w:space="0" w:color="auto"/>
      </w:divBdr>
      <w:divsChild>
        <w:div w:id="106000067">
          <w:marLeft w:val="480"/>
          <w:marRight w:val="0"/>
          <w:marTop w:val="0"/>
          <w:marBottom w:val="0"/>
          <w:divBdr>
            <w:top w:val="none" w:sz="0" w:space="0" w:color="auto"/>
            <w:left w:val="none" w:sz="0" w:space="0" w:color="auto"/>
            <w:bottom w:val="none" w:sz="0" w:space="0" w:color="auto"/>
            <w:right w:val="none" w:sz="0" w:space="0" w:color="auto"/>
          </w:divBdr>
        </w:div>
        <w:div w:id="219170591">
          <w:marLeft w:val="480"/>
          <w:marRight w:val="0"/>
          <w:marTop w:val="0"/>
          <w:marBottom w:val="0"/>
          <w:divBdr>
            <w:top w:val="none" w:sz="0" w:space="0" w:color="auto"/>
            <w:left w:val="none" w:sz="0" w:space="0" w:color="auto"/>
            <w:bottom w:val="none" w:sz="0" w:space="0" w:color="auto"/>
            <w:right w:val="none" w:sz="0" w:space="0" w:color="auto"/>
          </w:divBdr>
        </w:div>
      </w:divsChild>
    </w:div>
    <w:div w:id="1212813868">
      <w:bodyDiv w:val="1"/>
      <w:marLeft w:val="0"/>
      <w:marRight w:val="0"/>
      <w:marTop w:val="0"/>
      <w:marBottom w:val="0"/>
      <w:divBdr>
        <w:top w:val="none" w:sz="0" w:space="0" w:color="auto"/>
        <w:left w:val="none" w:sz="0" w:space="0" w:color="auto"/>
        <w:bottom w:val="none" w:sz="0" w:space="0" w:color="auto"/>
        <w:right w:val="none" w:sz="0" w:space="0" w:color="auto"/>
      </w:divBdr>
      <w:divsChild>
        <w:div w:id="1045374030">
          <w:marLeft w:val="480"/>
          <w:marRight w:val="0"/>
          <w:marTop w:val="0"/>
          <w:marBottom w:val="0"/>
          <w:divBdr>
            <w:top w:val="none" w:sz="0" w:space="0" w:color="auto"/>
            <w:left w:val="none" w:sz="0" w:space="0" w:color="auto"/>
            <w:bottom w:val="none" w:sz="0" w:space="0" w:color="auto"/>
            <w:right w:val="none" w:sz="0" w:space="0" w:color="auto"/>
          </w:divBdr>
        </w:div>
        <w:div w:id="1577519278">
          <w:marLeft w:val="480"/>
          <w:marRight w:val="0"/>
          <w:marTop w:val="0"/>
          <w:marBottom w:val="0"/>
          <w:divBdr>
            <w:top w:val="none" w:sz="0" w:space="0" w:color="auto"/>
            <w:left w:val="none" w:sz="0" w:space="0" w:color="auto"/>
            <w:bottom w:val="none" w:sz="0" w:space="0" w:color="auto"/>
            <w:right w:val="none" w:sz="0" w:space="0" w:color="auto"/>
          </w:divBdr>
        </w:div>
        <w:div w:id="1602881232">
          <w:marLeft w:val="480"/>
          <w:marRight w:val="0"/>
          <w:marTop w:val="0"/>
          <w:marBottom w:val="0"/>
          <w:divBdr>
            <w:top w:val="none" w:sz="0" w:space="0" w:color="auto"/>
            <w:left w:val="none" w:sz="0" w:space="0" w:color="auto"/>
            <w:bottom w:val="none" w:sz="0" w:space="0" w:color="auto"/>
            <w:right w:val="none" w:sz="0" w:space="0" w:color="auto"/>
          </w:divBdr>
        </w:div>
        <w:div w:id="1699773624">
          <w:marLeft w:val="480"/>
          <w:marRight w:val="0"/>
          <w:marTop w:val="0"/>
          <w:marBottom w:val="0"/>
          <w:divBdr>
            <w:top w:val="none" w:sz="0" w:space="0" w:color="auto"/>
            <w:left w:val="none" w:sz="0" w:space="0" w:color="auto"/>
            <w:bottom w:val="none" w:sz="0" w:space="0" w:color="auto"/>
            <w:right w:val="none" w:sz="0" w:space="0" w:color="auto"/>
          </w:divBdr>
        </w:div>
        <w:div w:id="1979995882">
          <w:marLeft w:val="480"/>
          <w:marRight w:val="0"/>
          <w:marTop w:val="0"/>
          <w:marBottom w:val="0"/>
          <w:divBdr>
            <w:top w:val="none" w:sz="0" w:space="0" w:color="auto"/>
            <w:left w:val="none" w:sz="0" w:space="0" w:color="auto"/>
            <w:bottom w:val="none" w:sz="0" w:space="0" w:color="auto"/>
            <w:right w:val="none" w:sz="0" w:space="0" w:color="auto"/>
          </w:divBdr>
        </w:div>
      </w:divsChild>
    </w:div>
    <w:div w:id="1214124947">
      <w:bodyDiv w:val="1"/>
      <w:marLeft w:val="0"/>
      <w:marRight w:val="0"/>
      <w:marTop w:val="0"/>
      <w:marBottom w:val="0"/>
      <w:divBdr>
        <w:top w:val="none" w:sz="0" w:space="0" w:color="auto"/>
        <w:left w:val="none" w:sz="0" w:space="0" w:color="auto"/>
        <w:bottom w:val="none" w:sz="0" w:space="0" w:color="auto"/>
        <w:right w:val="none" w:sz="0" w:space="0" w:color="auto"/>
      </w:divBdr>
    </w:div>
    <w:div w:id="1224681909">
      <w:bodyDiv w:val="1"/>
      <w:marLeft w:val="0"/>
      <w:marRight w:val="0"/>
      <w:marTop w:val="0"/>
      <w:marBottom w:val="0"/>
      <w:divBdr>
        <w:top w:val="none" w:sz="0" w:space="0" w:color="auto"/>
        <w:left w:val="none" w:sz="0" w:space="0" w:color="auto"/>
        <w:bottom w:val="none" w:sz="0" w:space="0" w:color="auto"/>
        <w:right w:val="none" w:sz="0" w:space="0" w:color="auto"/>
      </w:divBdr>
      <w:divsChild>
        <w:div w:id="23680341">
          <w:marLeft w:val="480"/>
          <w:marRight w:val="0"/>
          <w:marTop w:val="0"/>
          <w:marBottom w:val="0"/>
          <w:divBdr>
            <w:top w:val="none" w:sz="0" w:space="0" w:color="auto"/>
            <w:left w:val="none" w:sz="0" w:space="0" w:color="auto"/>
            <w:bottom w:val="none" w:sz="0" w:space="0" w:color="auto"/>
            <w:right w:val="none" w:sz="0" w:space="0" w:color="auto"/>
          </w:divBdr>
        </w:div>
        <w:div w:id="171333936">
          <w:marLeft w:val="480"/>
          <w:marRight w:val="0"/>
          <w:marTop w:val="0"/>
          <w:marBottom w:val="0"/>
          <w:divBdr>
            <w:top w:val="none" w:sz="0" w:space="0" w:color="auto"/>
            <w:left w:val="none" w:sz="0" w:space="0" w:color="auto"/>
            <w:bottom w:val="none" w:sz="0" w:space="0" w:color="auto"/>
            <w:right w:val="none" w:sz="0" w:space="0" w:color="auto"/>
          </w:divBdr>
        </w:div>
        <w:div w:id="458187886">
          <w:marLeft w:val="480"/>
          <w:marRight w:val="0"/>
          <w:marTop w:val="0"/>
          <w:marBottom w:val="0"/>
          <w:divBdr>
            <w:top w:val="none" w:sz="0" w:space="0" w:color="auto"/>
            <w:left w:val="none" w:sz="0" w:space="0" w:color="auto"/>
            <w:bottom w:val="none" w:sz="0" w:space="0" w:color="auto"/>
            <w:right w:val="none" w:sz="0" w:space="0" w:color="auto"/>
          </w:divBdr>
        </w:div>
        <w:div w:id="577636300">
          <w:marLeft w:val="480"/>
          <w:marRight w:val="0"/>
          <w:marTop w:val="0"/>
          <w:marBottom w:val="0"/>
          <w:divBdr>
            <w:top w:val="none" w:sz="0" w:space="0" w:color="auto"/>
            <w:left w:val="none" w:sz="0" w:space="0" w:color="auto"/>
            <w:bottom w:val="none" w:sz="0" w:space="0" w:color="auto"/>
            <w:right w:val="none" w:sz="0" w:space="0" w:color="auto"/>
          </w:divBdr>
        </w:div>
        <w:div w:id="700521720">
          <w:marLeft w:val="480"/>
          <w:marRight w:val="0"/>
          <w:marTop w:val="0"/>
          <w:marBottom w:val="0"/>
          <w:divBdr>
            <w:top w:val="none" w:sz="0" w:space="0" w:color="auto"/>
            <w:left w:val="none" w:sz="0" w:space="0" w:color="auto"/>
            <w:bottom w:val="none" w:sz="0" w:space="0" w:color="auto"/>
            <w:right w:val="none" w:sz="0" w:space="0" w:color="auto"/>
          </w:divBdr>
        </w:div>
        <w:div w:id="1206016534">
          <w:marLeft w:val="480"/>
          <w:marRight w:val="0"/>
          <w:marTop w:val="0"/>
          <w:marBottom w:val="0"/>
          <w:divBdr>
            <w:top w:val="none" w:sz="0" w:space="0" w:color="auto"/>
            <w:left w:val="none" w:sz="0" w:space="0" w:color="auto"/>
            <w:bottom w:val="none" w:sz="0" w:space="0" w:color="auto"/>
            <w:right w:val="none" w:sz="0" w:space="0" w:color="auto"/>
          </w:divBdr>
        </w:div>
        <w:div w:id="1646664130">
          <w:marLeft w:val="480"/>
          <w:marRight w:val="0"/>
          <w:marTop w:val="0"/>
          <w:marBottom w:val="0"/>
          <w:divBdr>
            <w:top w:val="none" w:sz="0" w:space="0" w:color="auto"/>
            <w:left w:val="none" w:sz="0" w:space="0" w:color="auto"/>
            <w:bottom w:val="none" w:sz="0" w:space="0" w:color="auto"/>
            <w:right w:val="none" w:sz="0" w:space="0" w:color="auto"/>
          </w:divBdr>
        </w:div>
      </w:divsChild>
    </w:div>
    <w:div w:id="1229148496">
      <w:bodyDiv w:val="1"/>
      <w:marLeft w:val="0"/>
      <w:marRight w:val="0"/>
      <w:marTop w:val="0"/>
      <w:marBottom w:val="0"/>
      <w:divBdr>
        <w:top w:val="none" w:sz="0" w:space="0" w:color="auto"/>
        <w:left w:val="none" w:sz="0" w:space="0" w:color="auto"/>
        <w:bottom w:val="none" w:sz="0" w:space="0" w:color="auto"/>
        <w:right w:val="none" w:sz="0" w:space="0" w:color="auto"/>
      </w:divBdr>
    </w:div>
    <w:div w:id="1241208922">
      <w:bodyDiv w:val="1"/>
      <w:marLeft w:val="0"/>
      <w:marRight w:val="0"/>
      <w:marTop w:val="0"/>
      <w:marBottom w:val="0"/>
      <w:divBdr>
        <w:top w:val="none" w:sz="0" w:space="0" w:color="auto"/>
        <w:left w:val="none" w:sz="0" w:space="0" w:color="auto"/>
        <w:bottom w:val="none" w:sz="0" w:space="0" w:color="auto"/>
        <w:right w:val="none" w:sz="0" w:space="0" w:color="auto"/>
      </w:divBdr>
      <w:divsChild>
        <w:div w:id="323970588">
          <w:marLeft w:val="480"/>
          <w:marRight w:val="0"/>
          <w:marTop w:val="0"/>
          <w:marBottom w:val="0"/>
          <w:divBdr>
            <w:top w:val="none" w:sz="0" w:space="0" w:color="auto"/>
            <w:left w:val="none" w:sz="0" w:space="0" w:color="auto"/>
            <w:bottom w:val="none" w:sz="0" w:space="0" w:color="auto"/>
            <w:right w:val="none" w:sz="0" w:space="0" w:color="auto"/>
          </w:divBdr>
        </w:div>
        <w:div w:id="617493269">
          <w:marLeft w:val="480"/>
          <w:marRight w:val="0"/>
          <w:marTop w:val="0"/>
          <w:marBottom w:val="0"/>
          <w:divBdr>
            <w:top w:val="none" w:sz="0" w:space="0" w:color="auto"/>
            <w:left w:val="none" w:sz="0" w:space="0" w:color="auto"/>
            <w:bottom w:val="none" w:sz="0" w:space="0" w:color="auto"/>
            <w:right w:val="none" w:sz="0" w:space="0" w:color="auto"/>
          </w:divBdr>
        </w:div>
        <w:div w:id="1584223585">
          <w:marLeft w:val="480"/>
          <w:marRight w:val="0"/>
          <w:marTop w:val="0"/>
          <w:marBottom w:val="0"/>
          <w:divBdr>
            <w:top w:val="none" w:sz="0" w:space="0" w:color="auto"/>
            <w:left w:val="none" w:sz="0" w:space="0" w:color="auto"/>
            <w:bottom w:val="none" w:sz="0" w:space="0" w:color="auto"/>
            <w:right w:val="none" w:sz="0" w:space="0" w:color="auto"/>
          </w:divBdr>
        </w:div>
        <w:div w:id="1958100043">
          <w:marLeft w:val="480"/>
          <w:marRight w:val="0"/>
          <w:marTop w:val="0"/>
          <w:marBottom w:val="0"/>
          <w:divBdr>
            <w:top w:val="none" w:sz="0" w:space="0" w:color="auto"/>
            <w:left w:val="none" w:sz="0" w:space="0" w:color="auto"/>
            <w:bottom w:val="none" w:sz="0" w:space="0" w:color="auto"/>
            <w:right w:val="none" w:sz="0" w:space="0" w:color="auto"/>
          </w:divBdr>
        </w:div>
      </w:divsChild>
    </w:div>
    <w:div w:id="1255822051">
      <w:bodyDiv w:val="1"/>
      <w:marLeft w:val="0"/>
      <w:marRight w:val="0"/>
      <w:marTop w:val="0"/>
      <w:marBottom w:val="0"/>
      <w:divBdr>
        <w:top w:val="none" w:sz="0" w:space="0" w:color="auto"/>
        <w:left w:val="none" w:sz="0" w:space="0" w:color="auto"/>
        <w:bottom w:val="none" w:sz="0" w:space="0" w:color="auto"/>
        <w:right w:val="none" w:sz="0" w:space="0" w:color="auto"/>
      </w:divBdr>
      <w:divsChild>
        <w:div w:id="1227254734">
          <w:marLeft w:val="480"/>
          <w:marRight w:val="0"/>
          <w:marTop w:val="0"/>
          <w:marBottom w:val="0"/>
          <w:divBdr>
            <w:top w:val="none" w:sz="0" w:space="0" w:color="auto"/>
            <w:left w:val="none" w:sz="0" w:space="0" w:color="auto"/>
            <w:bottom w:val="none" w:sz="0" w:space="0" w:color="auto"/>
            <w:right w:val="none" w:sz="0" w:space="0" w:color="auto"/>
          </w:divBdr>
        </w:div>
        <w:div w:id="1622610350">
          <w:marLeft w:val="480"/>
          <w:marRight w:val="0"/>
          <w:marTop w:val="0"/>
          <w:marBottom w:val="0"/>
          <w:divBdr>
            <w:top w:val="none" w:sz="0" w:space="0" w:color="auto"/>
            <w:left w:val="none" w:sz="0" w:space="0" w:color="auto"/>
            <w:bottom w:val="none" w:sz="0" w:space="0" w:color="auto"/>
            <w:right w:val="none" w:sz="0" w:space="0" w:color="auto"/>
          </w:divBdr>
        </w:div>
      </w:divsChild>
    </w:div>
    <w:div w:id="1260676862">
      <w:bodyDiv w:val="1"/>
      <w:marLeft w:val="0"/>
      <w:marRight w:val="0"/>
      <w:marTop w:val="0"/>
      <w:marBottom w:val="0"/>
      <w:divBdr>
        <w:top w:val="none" w:sz="0" w:space="0" w:color="auto"/>
        <w:left w:val="none" w:sz="0" w:space="0" w:color="auto"/>
        <w:bottom w:val="none" w:sz="0" w:space="0" w:color="auto"/>
        <w:right w:val="none" w:sz="0" w:space="0" w:color="auto"/>
      </w:divBdr>
    </w:div>
    <w:div w:id="1271081850">
      <w:bodyDiv w:val="1"/>
      <w:marLeft w:val="0"/>
      <w:marRight w:val="0"/>
      <w:marTop w:val="0"/>
      <w:marBottom w:val="0"/>
      <w:divBdr>
        <w:top w:val="none" w:sz="0" w:space="0" w:color="auto"/>
        <w:left w:val="none" w:sz="0" w:space="0" w:color="auto"/>
        <w:bottom w:val="none" w:sz="0" w:space="0" w:color="auto"/>
        <w:right w:val="none" w:sz="0" w:space="0" w:color="auto"/>
      </w:divBdr>
      <w:divsChild>
        <w:div w:id="26681657">
          <w:marLeft w:val="480"/>
          <w:marRight w:val="0"/>
          <w:marTop w:val="0"/>
          <w:marBottom w:val="0"/>
          <w:divBdr>
            <w:top w:val="none" w:sz="0" w:space="0" w:color="auto"/>
            <w:left w:val="none" w:sz="0" w:space="0" w:color="auto"/>
            <w:bottom w:val="none" w:sz="0" w:space="0" w:color="auto"/>
            <w:right w:val="none" w:sz="0" w:space="0" w:color="auto"/>
          </w:divBdr>
        </w:div>
        <w:div w:id="165170521">
          <w:marLeft w:val="480"/>
          <w:marRight w:val="0"/>
          <w:marTop w:val="0"/>
          <w:marBottom w:val="0"/>
          <w:divBdr>
            <w:top w:val="none" w:sz="0" w:space="0" w:color="auto"/>
            <w:left w:val="none" w:sz="0" w:space="0" w:color="auto"/>
            <w:bottom w:val="none" w:sz="0" w:space="0" w:color="auto"/>
            <w:right w:val="none" w:sz="0" w:space="0" w:color="auto"/>
          </w:divBdr>
        </w:div>
        <w:div w:id="243994691">
          <w:marLeft w:val="480"/>
          <w:marRight w:val="0"/>
          <w:marTop w:val="0"/>
          <w:marBottom w:val="0"/>
          <w:divBdr>
            <w:top w:val="none" w:sz="0" w:space="0" w:color="auto"/>
            <w:left w:val="none" w:sz="0" w:space="0" w:color="auto"/>
            <w:bottom w:val="none" w:sz="0" w:space="0" w:color="auto"/>
            <w:right w:val="none" w:sz="0" w:space="0" w:color="auto"/>
          </w:divBdr>
        </w:div>
        <w:div w:id="371271457">
          <w:marLeft w:val="480"/>
          <w:marRight w:val="0"/>
          <w:marTop w:val="0"/>
          <w:marBottom w:val="0"/>
          <w:divBdr>
            <w:top w:val="none" w:sz="0" w:space="0" w:color="auto"/>
            <w:left w:val="none" w:sz="0" w:space="0" w:color="auto"/>
            <w:bottom w:val="none" w:sz="0" w:space="0" w:color="auto"/>
            <w:right w:val="none" w:sz="0" w:space="0" w:color="auto"/>
          </w:divBdr>
        </w:div>
        <w:div w:id="452791185">
          <w:marLeft w:val="480"/>
          <w:marRight w:val="0"/>
          <w:marTop w:val="0"/>
          <w:marBottom w:val="0"/>
          <w:divBdr>
            <w:top w:val="none" w:sz="0" w:space="0" w:color="auto"/>
            <w:left w:val="none" w:sz="0" w:space="0" w:color="auto"/>
            <w:bottom w:val="none" w:sz="0" w:space="0" w:color="auto"/>
            <w:right w:val="none" w:sz="0" w:space="0" w:color="auto"/>
          </w:divBdr>
        </w:div>
        <w:div w:id="643243621">
          <w:marLeft w:val="480"/>
          <w:marRight w:val="0"/>
          <w:marTop w:val="0"/>
          <w:marBottom w:val="0"/>
          <w:divBdr>
            <w:top w:val="none" w:sz="0" w:space="0" w:color="auto"/>
            <w:left w:val="none" w:sz="0" w:space="0" w:color="auto"/>
            <w:bottom w:val="none" w:sz="0" w:space="0" w:color="auto"/>
            <w:right w:val="none" w:sz="0" w:space="0" w:color="auto"/>
          </w:divBdr>
        </w:div>
        <w:div w:id="667442929">
          <w:marLeft w:val="480"/>
          <w:marRight w:val="0"/>
          <w:marTop w:val="0"/>
          <w:marBottom w:val="0"/>
          <w:divBdr>
            <w:top w:val="none" w:sz="0" w:space="0" w:color="auto"/>
            <w:left w:val="none" w:sz="0" w:space="0" w:color="auto"/>
            <w:bottom w:val="none" w:sz="0" w:space="0" w:color="auto"/>
            <w:right w:val="none" w:sz="0" w:space="0" w:color="auto"/>
          </w:divBdr>
        </w:div>
        <w:div w:id="674646407">
          <w:marLeft w:val="480"/>
          <w:marRight w:val="0"/>
          <w:marTop w:val="0"/>
          <w:marBottom w:val="0"/>
          <w:divBdr>
            <w:top w:val="none" w:sz="0" w:space="0" w:color="auto"/>
            <w:left w:val="none" w:sz="0" w:space="0" w:color="auto"/>
            <w:bottom w:val="none" w:sz="0" w:space="0" w:color="auto"/>
            <w:right w:val="none" w:sz="0" w:space="0" w:color="auto"/>
          </w:divBdr>
        </w:div>
        <w:div w:id="692876275">
          <w:marLeft w:val="480"/>
          <w:marRight w:val="0"/>
          <w:marTop w:val="0"/>
          <w:marBottom w:val="0"/>
          <w:divBdr>
            <w:top w:val="none" w:sz="0" w:space="0" w:color="auto"/>
            <w:left w:val="none" w:sz="0" w:space="0" w:color="auto"/>
            <w:bottom w:val="none" w:sz="0" w:space="0" w:color="auto"/>
            <w:right w:val="none" w:sz="0" w:space="0" w:color="auto"/>
          </w:divBdr>
        </w:div>
        <w:div w:id="806584319">
          <w:marLeft w:val="480"/>
          <w:marRight w:val="0"/>
          <w:marTop w:val="0"/>
          <w:marBottom w:val="0"/>
          <w:divBdr>
            <w:top w:val="none" w:sz="0" w:space="0" w:color="auto"/>
            <w:left w:val="none" w:sz="0" w:space="0" w:color="auto"/>
            <w:bottom w:val="none" w:sz="0" w:space="0" w:color="auto"/>
            <w:right w:val="none" w:sz="0" w:space="0" w:color="auto"/>
          </w:divBdr>
        </w:div>
        <w:div w:id="871260229">
          <w:marLeft w:val="480"/>
          <w:marRight w:val="0"/>
          <w:marTop w:val="0"/>
          <w:marBottom w:val="0"/>
          <w:divBdr>
            <w:top w:val="none" w:sz="0" w:space="0" w:color="auto"/>
            <w:left w:val="none" w:sz="0" w:space="0" w:color="auto"/>
            <w:bottom w:val="none" w:sz="0" w:space="0" w:color="auto"/>
            <w:right w:val="none" w:sz="0" w:space="0" w:color="auto"/>
          </w:divBdr>
        </w:div>
        <w:div w:id="923106620">
          <w:marLeft w:val="480"/>
          <w:marRight w:val="0"/>
          <w:marTop w:val="0"/>
          <w:marBottom w:val="0"/>
          <w:divBdr>
            <w:top w:val="none" w:sz="0" w:space="0" w:color="auto"/>
            <w:left w:val="none" w:sz="0" w:space="0" w:color="auto"/>
            <w:bottom w:val="none" w:sz="0" w:space="0" w:color="auto"/>
            <w:right w:val="none" w:sz="0" w:space="0" w:color="auto"/>
          </w:divBdr>
        </w:div>
        <w:div w:id="933170944">
          <w:marLeft w:val="480"/>
          <w:marRight w:val="0"/>
          <w:marTop w:val="0"/>
          <w:marBottom w:val="0"/>
          <w:divBdr>
            <w:top w:val="none" w:sz="0" w:space="0" w:color="auto"/>
            <w:left w:val="none" w:sz="0" w:space="0" w:color="auto"/>
            <w:bottom w:val="none" w:sz="0" w:space="0" w:color="auto"/>
            <w:right w:val="none" w:sz="0" w:space="0" w:color="auto"/>
          </w:divBdr>
        </w:div>
        <w:div w:id="988096382">
          <w:marLeft w:val="480"/>
          <w:marRight w:val="0"/>
          <w:marTop w:val="0"/>
          <w:marBottom w:val="0"/>
          <w:divBdr>
            <w:top w:val="none" w:sz="0" w:space="0" w:color="auto"/>
            <w:left w:val="none" w:sz="0" w:space="0" w:color="auto"/>
            <w:bottom w:val="none" w:sz="0" w:space="0" w:color="auto"/>
            <w:right w:val="none" w:sz="0" w:space="0" w:color="auto"/>
          </w:divBdr>
        </w:div>
        <w:div w:id="1028262030">
          <w:marLeft w:val="480"/>
          <w:marRight w:val="0"/>
          <w:marTop w:val="0"/>
          <w:marBottom w:val="0"/>
          <w:divBdr>
            <w:top w:val="none" w:sz="0" w:space="0" w:color="auto"/>
            <w:left w:val="none" w:sz="0" w:space="0" w:color="auto"/>
            <w:bottom w:val="none" w:sz="0" w:space="0" w:color="auto"/>
            <w:right w:val="none" w:sz="0" w:space="0" w:color="auto"/>
          </w:divBdr>
        </w:div>
        <w:div w:id="1109854013">
          <w:marLeft w:val="480"/>
          <w:marRight w:val="0"/>
          <w:marTop w:val="0"/>
          <w:marBottom w:val="0"/>
          <w:divBdr>
            <w:top w:val="none" w:sz="0" w:space="0" w:color="auto"/>
            <w:left w:val="none" w:sz="0" w:space="0" w:color="auto"/>
            <w:bottom w:val="none" w:sz="0" w:space="0" w:color="auto"/>
            <w:right w:val="none" w:sz="0" w:space="0" w:color="auto"/>
          </w:divBdr>
        </w:div>
        <w:div w:id="1118992978">
          <w:marLeft w:val="480"/>
          <w:marRight w:val="0"/>
          <w:marTop w:val="0"/>
          <w:marBottom w:val="0"/>
          <w:divBdr>
            <w:top w:val="none" w:sz="0" w:space="0" w:color="auto"/>
            <w:left w:val="none" w:sz="0" w:space="0" w:color="auto"/>
            <w:bottom w:val="none" w:sz="0" w:space="0" w:color="auto"/>
            <w:right w:val="none" w:sz="0" w:space="0" w:color="auto"/>
          </w:divBdr>
        </w:div>
        <w:div w:id="1168600485">
          <w:marLeft w:val="480"/>
          <w:marRight w:val="0"/>
          <w:marTop w:val="0"/>
          <w:marBottom w:val="0"/>
          <w:divBdr>
            <w:top w:val="none" w:sz="0" w:space="0" w:color="auto"/>
            <w:left w:val="none" w:sz="0" w:space="0" w:color="auto"/>
            <w:bottom w:val="none" w:sz="0" w:space="0" w:color="auto"/>
            <w:right w:val="none" w:sz="0" w:space="0" w:color="auto"/>
          </w:divBdr>
        </w:div>
        <w:div w:id="1270119381">
          <w:marLeft w:val="480"/>
          <w:marRight w:val="0"/>
          <w:marTop w:val="0"/>
          <w:marBottom w:val="0"/>
          <w:divBdr>
            <w:top w:val="none" w:sz="0" w:space="0" w:color="auto"/>
            <w:left w:val="none" w:sz="0" w:space="0" w:color="auto"/>
            <w:bottom w:val="none" w:sz="0" w:space="0" w:color="auto"/>
            <w:right w:val="none" w:sz="0" w:space="0" w:color="auto"/>
          </w:divBdr>
        </w:div>
        <w:div w:id="1350066828">
          <w:marLeft w:val="480"/>
          <w:marRight w:val="0"/>
          <w:marTop w:val="0"/>
          <w:marBottom w:val="0"/>
          <w:divBdr>
            <w:top w:val="none" w:sz="0" w:space="0" w:color="auto"/>
            <w:left w:val="none" w:sz="0" w:space="0" w:color="auto"/>
            <w:bottom w:val="none" w:sz="0" w:space="0" w:color="auto"/>
            <w:right w:val="none" w:sz="0" w:space="0" w:color="auto"/>
          </w:divBdr>
        </w:div>
        <w:div w:id="1397434756">
          <w:marLeft w:val="480"/>
          <w:marRight w:val="0"/>
          <w:marTop w:val="0"/>
          <w:marBottom w:val="0"/>
          <w:divBdr>
            <w:top w:val="none" w:sz="0" w:space="0" w:color="auto"/>
            <w:left w:val="none" w:sz="0" w:space="0" w:color="auto"/>
            <w:bottom w:val="none" w:sz="0" w:space="0" w:color="auto"/>
            <w:right w:val="none" w:sz="0" w:space="0" w:color="auto"/>
          </w:divBdr>
        </w:div>
        <w:div w:id="1417824208">
          <w:marLeft w:val="480"/>
          <w:marRight w:val="0"/>
          <w:marTop w:val="0"/>
          <w:marBottom w:val="0"/>
          <w:divBdr>
            <w:top w:val="none" w:sz="0" w:space="0" w:color="auto"/>
            <w:left w:val="none" w:sz="0" w:space="0" w:color="auto"/>
            <w:bottom w:val="none" w:sz="0" w:space="0" w:color="auto"/>
            <w:right w:val="none" w:sz="0" w:space="0" w:color="auto"/>
          </w:divBdr>
        </w:div>
        <w:div w:id="1614511586">
          <w:marLeft w:val="480"/>
          <w:marRight w:val="0"/>
          <w:marTop w:val="0"/>
          <w:marBottom w:val="0"/>
          <w:divBdr>
            <w:top w:val="none" w:sz="0" w:space="0" w:color="auto"/>
            <w:left w:val="none" w:sz="0" w:space="0" w:color="auto"/>
            <w:bottom w:val="none" w:sz="0" w:space="0" w:color="auto"/>
            <w:right w:val="none" w:sz="0" w:space="0" w:color="auto"/>
          </w:divBdr>
        </w:div>
        <w:div w:id="1643196092">
          <w:marLeft w:val="480"/>
          <w:marRight w:val="0"/>
          <w:marTop w:val="0"/>
          <w:marBottom w:val="0"/>
          <w:divBdr>
            <w:top w:val="none" w:sz="0" w:space="0" w:color="auto"/>
            <w:left w:val="none" w:sz="0" w:space="0" w:color="auto"/>
            <w:bottom w:val="none" w:sz="0" w:space="0" w:color="auto"/>
            <w:right w:val="none" w:sz="0" w:space="0" w:color="auto"/>
          </w:divBdr>
        </w:div>
        <w:div w:id="1728605220">
          <w:marLeft w:val="480"/>
          <w:marRight w:val="0"/>
          <w:marTop w:val="0"/>
          <w:marBottom w:val="0"/>
          <w:divBdr>
            <w:top w:val="none" w:sz="0" w:space="0" w:color="auto"/>
            <w:left w:val="none" w:sz="0" w:space="0" w:color="auto"/>
            <w:bottom w:val="none" w:sz="0" w:space="0" w:color="auto"/>
            <w:right w:val="none" w:sz="0" w:space="0" w:color="auto"/>
          </w:divBdr>
        </w:div>
        <w:div w:id="1779907235">
          <w:marLeft w:val="480"/>
          <w:marRight w:val="0"/>
          <w:marTop w:val="0"/>
          <w:marBottom w:val="0"/>
          <w:divBdr>
            <w:top w:val="none" w:sz="0" w:space="0" w:color="auto"/>
            <w:left w:val="none" w:sz="0" w:space="0" w:color="auto"/>
            <w:bottom w:val="none" w:sz="0" w:space="0" w:color="auto"/>
            <w:right w:val="none" w:sz="0" w:space="0" w:color="auto"/>
          </w:divBdr>
        </w:div>
        <w:div w:id="1835022952">
          <w:marLeft w:val="480"/>
          <w:marRight w:val="0"/>
          <w:marTop w:val="0"/>
          <w:marBottom w:val="0"/>
          <w:divBdr>
            <w:top w:val="none" w:sz="0" w:space="0" w:color="auto"/>
            <w:left w:val="none" w:sz="0" w:space="0" w:color="auto"/>
            <w:bottom w:val="none" w:sz="0" w:space="0" w:color="auto"/>
            <w:right w:val="none" w:sz="0" w:space="0" w:color="auto"/>
          </w:divBdr>
        </w:div>
        <w:div w:id="1962804901">
          <w:marLeft w:val="480"/>
          <w:marRight w:val="0"/>
          <w:marTop w:val="0"/>
          <w:marBottom w:val="0"/>
          <w:divBdr>
            <w:top w:val="none" w:sz="0" w:space="0" w:color="auto"/>
            <w:left w:val="none" w:sz="0" w:space="0" w:color="auto"/>
            <w:bottom w:val="none" w:sz="0" w:space="0" w:color="auto"/>
            <w:right w:val="none" w:sz="0" w:space="0" w:color="auto"/>
          </w:divBdr>
        </w:div>
        <w:div w:id="1986540793">
          <w:marLeft w:val="480"/>
          <w:marRight w:val="0"/>
          <w:marTop w:val="0"/>
          <w:marBottom w:val="0"/>
          <w:divBdr>
            <w:top w:val="none" w:sz="0" w:space="0" w:color="auto"/>
            <w:left w:val="none" w:sz="0" w:space="0" w:color="auto"/>
            <w:bottom w:val="none" w:sz="0" w:space="0" w:color="auto"/>
            <w:right w:val="none" w:sz="0" w:space="0" w:color="auto"/>
          </w:divBdr>
        </w:div>
        <w:div w:id="2030177065">
          <w:marLeft w:val="480"/>
          <w:marRight w:val="0"/>
          <w:marTop w:val="0"/>
          <w:marBottom w:val="0"/>
          <w:divBdr>
            <w:top w:val="none" w:sz="0" w:space="0" w:color="auto"/>
            <w:left w:val="none" w:sz="0" w:space="0" w:color="auto"/>
            <w:bottom w:val="none" w:sz="0" w:space="0" w:color="auto"/>
            <w:right w:val="none" w:sz="0" w:space="0" w:color="auto"/>
          </w:divBdr>
        </w:div>
      </w:divsChild>
    </w:div>
    <w:div w:id="1281885585">
      <w:bodyDiv w:val="1"/>
      <w:marLeft w:val="0"/>
      <w:marRight w:val="0"/>
      <w:marTop w:val="0"/>
      <w:marBottom w:val="0"/>
      <w:divBdr>
        <w:top w:val="none" w:sz="0" w:space="0" w:color="auto"/>
        <w:left w:val="none" w:sz="0" w:space="0" w:color="auto"/>
        <w:bottom w:val="none" w:sz="0" w:space="0" w:color="auto"/>
        <w:right w:val="none" w:sz="0" w:space="0" w:color="auto"/>
      </w:divBdr>
    </w:div>
    <w:div w:id="1310862088">
      <w:bodyDiv w:val="1"/>
      <w:marLeft w:val="0"/>
      <w:marRight w:val="0"/>
      <w:marTop w:val="0"/>
      <w:marBottom w:val="0"/>
      <w:divBdr>
        <w:top w:val="none" w:sz="0" w:space="0" w:color="auto"/>
        <w:left w:val="none" w:sz="0" w:space="0" w:color="auto"/>
        <w:bottom w:val="none" w:sz="0" w:space="0" w:color="auto"/>
        <w:right w:val="none" w:sz="0" w:space="0" w:color="auto"/>
      </w:divBdr>
    </w:div>
    <w:div w:id="1318996929">
      <w:bodyDiv w:val="1"/>
      <w:marLeft w:val="0"/>
      <w:marRight w:val="0"/>
      <w:marTop w:val="0"/>
      <w:marBottom w:val="0"/>
      <w:divBdr>
        <w:top w:val="none" w:sz="0" w:space="0" w:color="auto"/>
        <w:left w:val="none" w:sz="0" w:space="0" w:color="auto"/>
        <w:bottom w:val="none" w:sz="0" w:space="0" w:color="auto"/>
        <w:right w:val="none" w:sz="0" w:space="0" w:color="auto"/>
      </w:divBdr>
    </w:div>
    <w:div w:id="1333139330">
      <w:bodyDiv w:val="1"/>
      <w:marLeft w:val="0"/>
      <w:marRight w:val="0"/>
      <w:marTop w:val="0"/>
      <w:marBottom w:val="0"/>
      <w:divBdr>
        <w:top w:val="none" w:sz="0" w:space="0" w:color="auto"/>
        <w:left w:val="none" w:sz="0" w:space="0" w:color="auto"/>
        <w:bottom w:val="none" w:sz="0" w:space="0" w:color="auto"/>
        <w:right w:val="none" w:sz="0" w:space="0" w:color="auto"/>
      </w:divBdr>
    </w:div>
    <w:div w:id="1333414023">
      <w:bodyDiv w:val="1"/>
      <w:marLeft w:val="0"/>
      <w:marRight w:val="0"/>
      <w:marTop w:val="0"/>
      <w:marBottom w:val="0"/>
      <w:divBdr>
        <w:top w:val="none" w:sz="0" w:space="0" w:color="auto"/>
        <w:left w:val="none" w:sz="0" w:space="0" w:color="auto"/>
        <w:bottom w:val="none" w:sz="0" w:space="0" w:color="auto"/>
        <w:right w:val="none" w:sz="0" w:space="0" w:color="auto"/>
      </w:divBdr>
      <w:divsChild>
        <w:div w:id="153691730">
          <w:marLeft w:val="480"/>
          <w:marRight w:val="0"/>
          <w:marTop w:val="0"/>
          <w:marBottom w:val="0"/>
          <w:divBdr>
            <w:top w:val="none" w:sz="0" w:space="0" w:color="auto"/>
            <w:left w:val="none" w:sz="0" w:space="0" w:color="auto"/>
            <w:bottom w:val="none" w:sz="0" w:space="0" w:color="auto"/>
            <w:right w:val="none" w:sz="0" w:space="0" w:color="auto"/>
          </w:divBdr>
        </w:div>
        <w:div w:id="279335879">
          <w:marLeft w:val="480"/>
          <w:marRight w:val="0"/>
          <w:marTop w:val="0"/>
          <w:marBottom w:val="0"/>
          <w:divBdr>
            <w:top w:val="none" w:sz="0" w:space="0" w:color="auto"/>
            <w:left w:val="none" w:sz="0" w:space="0" w:color="auto"/>
            <w:bottom w:val="none" w:sz="0" w:space="0" w:color="auto"/>
            <w:right w:val="none" w:sz="0" w:space="0" w:color="auto"/>
          </w:divBdr>
        </w:div>
        <w:div w:id="282880211">
          <w:marLeft w:val="480"/>
          <w:marRight w:val="0"/>
          <w:marTop w:val="0"/>
          <w:marBottom w:val="0"/>
          <w:divBdr>
            <w:top w:val="none" w:sz="0" w:space="0" w:color="auto"/>
            <w:left w:val="none" w:sz="0" w:space="0" w:color="auto"/>
            <w:bottom w:val="none" w:sz="0" w:space="0" w:color="auto"/>
            <w:right w:val="none" w:sz="0" w:space="0" w:color="auto"/>
          </w:divBdr>
        </w:div>
        <w:div w:id="319626424">
          <w:marLeft w:val="480"/>
          <w:marRight w:val="0"/>
          <w:marTop w:val="0"/>
          <w:marBottom w:val="0"/>
          <w:divBdr>
            <w:top w:val="none" w:sz="0" w:space="0" w:color="auto"/>
            <w:left w:val="none" w:sz="0" w:space="0" w:color="auto"/>
            <w:bottom w:val="none" w:sz="0" w:space="0" w:color="auto"/>
            <w:right w:val="none" w:sz="0" w:space="0" w:color="auto"/>
          </w:divBdr>
        </w:div>
        <w:div w:id="335422358">
          <w:marLeft w:val="480"/>
          <w:marRight w:val="0"/>
          <w:marTop w:val="0"/>
          <w:marBottom w:val="0"/>
          <w:divBdr>
            <w:top w:val="none" w:sz="0" w:space="0" w:color="auto"/>
            <w:left w:val="none" w:sz="0" w:space="0" w:color="auto"/>
            <w:bottom w:val="none" w:sz="0" w:space="0" w:color="auto"/>
            <w:right w:val="none" w:sz="0" w:space="0" w:color="auto"/>
          </w:divBdr>
        </w:div>
        <w:div w:id="1020816439">
          <w:marLeft w:val="480"/>
          <w:marRight w:val="0"/>
          <w:marTop w:val="0"/>
          <w:marBottom w:val="0"/>
          <w:divBdr>
            <w:top w:val="none" w:sz="0" w:space="0" w:color="auto"/>
            <w:left w:val="none" w:sz="0" w:space="0" w:color="auto"/>
            <w:bottom w:val="none" w:sz="0" w:space="0" w:color="auto"/>
            <w:right w:val="none" w:sz="0" w:space="0" w:color="auto"/>
          </w:divBdr>
        </w:div>
        <w:div w:id="1163086336">
          <w:marLeft w:val="480"/>
          <w:marRight w:val="0"/>
          <w:marTop w:val="0"/>
          <w:marBottom w:val="0"/>
          <w:divBdr>
            <w:top w:val="none" w:sz="0" w:space="0" w:color="auto"/>
            <w:left w:val="none" w:sz="0" w:space="0" w:color="auto"/>
            <w:bottom w:val="none" w:sz="0" w:space="0" w:color="auto"/>
            <w:right w:val="none" w:sz="0" w:space="0" w:color="auto"/>
          </w:divBdr>
        </w:div>
        <w:div w:id="1537424862">
          <w:marLeft w:val="480"/>
          <w:marRight w:val="0"/>
          <w:marTop w:val="0"/>
          <w:marBottom w:val="0"/>
          <w:divBdr>
            <w:top w:val="none" w:sz="0" w:space="0" w:color="auto"/>
            <w:left w:val="none" w:sz="0" w:space="0" w:color="auto"/>
            <w:bottom w:val="none" w:sz="0" w:space="0" w:color="auto"/>
            <w:right w:val="none" w:sz="0" w:space="0" w:color="auto"/>
          </w:divBdr>
        </w:div>
        <w:div w:id="1562906071">
          <w:marLeft w:val="480"/>
          <w:marRight w:val="0"/>
          <w:marTop w:val="0"/>
          <w:marBottom w:val="0"/>
          <w:divBdr>
            <w:top w:val="none" w:sz="0" w:space="0" w:color="auto"/>
            <w:left w:val="none" w:sz="0" w:space="0" w:color="auto"/>
            <w:bottom w:val="none" w:sz="0" w:space="0" w:color="auto"/>
            <w:right w:val="none" w:sz="0" w:space="0" w:color="auto"/>
          </w:divBdr>
        </w:div>
        <w:div w:id="1900246656">
          <w:marLeft w:val="480"/>
          <w:marRight w:val="0"/>
          <w:marTop w:val="0"/>
          <w:marBottom w:val="0"/>
          <w:divBdr>
            <w:top w:val="none" w:sz="0" w:space="0" w:color="auto"/>
            <w:left w:val="none" w:sz="0" w:space="0" w:color="auto"/>
            <w:bottom w:val="none" w:sz="0" w:space="0" w:color="auto"/>
            <w:right w:val="none" w:sz="0" w:space="0" w:color="auto"/>
          </w:divBdr>
        </w:div>
      </w:divsChild>
    </w:div>
    <w:div w:id="1337340791">
      <w:bodyDiv w:val="1"/>
      <w:marLeft w:val="0"/>
      <w:marRight w:val="0"/>
      <w:marTop w:val="0"/>
      <w:marBottom w:val="0"/>
      <w:divBdr>
        <w:top w:val="none" w:sz="0" w:space="0" w:color="auto"/>
        <w:left w:val="none" w:sz="0" w:space="0" w:color="auto"/>
        <w:bottom w:val="none" w:sz="0" w:space="0" w:color="auto"/>
        <w:right w:val="none" w:sz="0" w:space="0" w:color="auto"/>
      </w:divBdr>
    </w:div>
    <w:div w:id="1341659798">
      <w:bodyDiv w:val="1"/>
      <w:marLeft w:val="0"/>
      <w:marRight w:val="0"/>
      <w:marTop w:val="0"/>
      <w:marBottom w:val="0"/>
      <w:divBdr>
        <w:top w:val="none" w:sz="0" w:space="0" w:color="auto"/>
        <w:left w:val="none" w:sz="0" w:space="0" w:color="auto"/>
        <w:bottom w:val="none" w:sz="0" w:space="0" w:color="auto"/>
        <w:right w:val="none" w:sz="0" w:space="0" w:color="auto"/>
      </w:divBdr>
      <w:divsChild>
        <w:div w:id="66849883">
          <w:marLeft w:val="480"/>
          <w:marRight w:val="0"/>
          <w:marTop w:val="0"/>
          <w:marBottom w:val="0"/>
          <w:divBdr>
            <w:top w:val="none" w:sz="0" w:space="0" w:color="auto"/>
            <w:left w:val="none" w:sz="0" w:space="0" w:color="auto"/>
            <w:bottom w:val="none" w:sz="0" w:space="0" w:color="auto"/>
            <w:right w:val="none" w:sz="0" w:space="0" w:color="auto"/>
          </w:divBdr>
        </w:div>
        <w:div w:id="96679999">
          <w:marLeft w:val="480"/>
          <w:marRight w:val="0"/>
          <w:marTop w:val="0"/>
          <w:marBottom w:val="0"/>
          <w:divBdr>
            <w:top w:val="none" w:sz="0" w:space="0" w:color="auto"/>
            <w:left w:val="none" w:sz="0" w:space="0" w:color="auto"/>
            <w:bottom w:val="none" w:sz="0" w:space="0" w:color="auto"/>
            <w:right w:val="none" w:sz="0" w:space="0" w:color="auto"/>
          </w:divBdr>
        </w:div>
        <w:div w:id="170877876">
          <w:marLeft w:val="480"/>
          <w:marRight w:val="0"/>
          <w:marTop w:val="0"/>
          <w:marBottom w:val="0"/>
          <w:divBdr>
            <w:top w:val="none" w:sz="0" w:space="0" w:color="auto"/>
            <w:left w:val="none" w:sz="0" w:space="0" w:color="auto"/>
            <w:bottom w:val="none" w:sz="0" w:space="0" w:color="auto"/>
            <w:right w:val="none" w:sz="0" w:space="0" w:color="auto"/>
          </w:divBdr>
        </w:div>
        <w:div w:id="185946196">
          <w:marLeft w:val="480"/>
          <w:marRight w:val="0"/>
          <w:marTop w:val="0"/>
          <w:marBottom w:val="0"/>
          <w:divBdr>
            <w:top w:val="none" w:sz="0" w:space="0" w:color="auto"/>
            <w:left w:val="none" w:sz="0" w:space="0" w:color="auto"/>
            <w:bottom w:val="none" w:sz="0" w:space="0" w:color="auto"/>
            <w:right w:val="none" w:sz="0" w:space="0" w:color="auto"/>
          </w:divBdr>
        </w:div>
        <w:div w:id="300968091">
          <w:marLeft w:val="480"/>
          <w:marRight w:val="0"/>
          <w:marTop w:val="0"/>
          <w:marBottom w:val="0"/>
          <w:divBdr>
            <w:top w:val="none" w:sz="0" w:space="0" w:color="auto"/>
            <w:left w:val="none" w:sz="0" w:space="0" w:color="auto"/>
            <w:bottom w:val="none" w:sz="0" w:space="0" w:color="auto"/>
            <w:right w:val="none" w:sz="0" w:space="0" w:color="auto"/>
          </w:divBdr>
        </w:div>
        <w:div w:id="309872579">
          <w:marLeft w:val="480"/>
          <w:marRight w:val="0"/>
          <w:marTop w:val="0"/>
          <w:marBottom w:val="0"/>
          <w:divBdr>
            <w:top w:val="none" w:sz="0" w:space="0" w:color="auto"/>
            <w:left w:val="none" w:sz="0" w:space="0" w:color="auto"/>
            <w:bottom w:val="none" w:sz="0" w:space="0" w:color="auto"/>
            <w:right w:val="none" w:sz="0" w:space="0" w:color="auto"/>
          </w:divBdr>
        </w:div>
        <w:div w:id="330377871">
          <w:marLeft w:val="480"/>
          <w:marRight w:val="0"/>
          <w:marTop w:val="0"/>
          <w:marBottom w:val="0"/>
          <w:divBdr>
            <w:top w:val="none" w:sz="0" w:space="0" w:color="auto"/>
            <w:left w:val="none" w:sz="0" w:space="0" w:color="auto"/>
            <w:bottom w:val="none" w:sz="0" w:space="0" w:color="auto"/>
            <w:right w:val="none" w:sz="0" w:space="0" w:color="auto"/>
          </w:divBdr>
        </w:div>
        <w:div w:id="600915010">
          <w:marLeft w:val="480"/>
          <w:marRight w:val="0"/>
          <w:marTop w:val="0"/>
          <w:marBottom w:val="0"/>
          <w:divBdr>
            <w:top w:val="none" w:sz="0" w:space="0" w:color="auto"/>
            <w:left w:val="none" w:sz="0" w:space="0" w:color="auto"/>
            <w:bottom w:val="none" w:sz="0" w:space="0" w:color="auto"/>
            <w:right w:val="none" w:sz="0" w:space="0" w:color="auto"/>
          </w:divBdr>
        </w:div>
        <w:div w:id="944846051">
          <w:marLeft w:val="480"/>
          <w:marRight w:val="0"/>
          <w:marTop w:val="0"/>
          <w:marBottom w:val="0"/>
          <w:divBdr>
            <w:top w:val="none" w:sz="0" w:space="0" w:color="auto"/>
            <w:left w:val="none" w:sz="0" w:space="0" w:color="auto"/>
            <w:bottom w:val="none" w:sz="0" w:space="0" w:color="auto"/>
            <w:right w:val="none" w:sz="0" w:space="0" w:color="auto"/>
          </w:divBdr>
        </w:div>
        <w:div w:id="992679866">
          <w:marLeft w:val="480"/>
          <w:marRight w:val="0"/>
          <w:marTop w:val="0"/>
          <w:marBottom w:val="0"/>
          <w:divBdr>
            <w:top w:val="none" w:sz="0" w:space="0" w:color="auto"/>
            <w:left w:val="none" w:sz="0" w:space="0" w:color="auto"/>
            <w:bottom w:val="none" w:sz="0" w:space="0" w:color="auto"/>
            <w:right w:val="none" w:sz="0" w:space="0" w:color="auto"/>
          </w:divBdr>
        </w:div>
        <w:div w:id="1104114723">
          <w:marLeft w:val="480"/>
          <w:marRight w:val="0"/>
          <w:marTop w:val="0"/>
          <w:marBottom w:val="0"/>
          <w:divBdr>
            <w:top w:val="none" w:sz="0" w:space="0" w:color="auto"/>
            <w:left w:val="none" w:sz="0" w:space="0" w:color="auto"/>
            <w:bottom w:val="none" w:sz="0" w:space="0" w:color="auto"/>
            <w:right w:val="none" w:sz="0" w:space="0" w:color="auto"/>
          </w:divBdr>
        </w:div>
        <w:div w:id="1127970439">
          <w:marLeft w:val="480"/>
          <w:marRight w:val="0"/>
          <w:marTop w:val="0"/>
          <w:marBottom w:val="0"/>
          <w:divBdr>
            <w:top w:val="none" w:sz="0" w:space="0" w:color="auto"/>
            <w:left w:val="none" w:sz="0" w:space="0" w:color="auto"/>
            <w:bottom w:val="none" w:sz="0" w:space="0" w:color="auto"/>
            <w:right w:val="none" w:sz="0" w:space="0" w:color="auto"/>
          </w:divBdr>
        </w:div>
        <w:div w:id="1204826584">
          <w:marLeft w:val="480"/>
          <w:marRight w:val="0"/>
          <w:marTop w:val="0"/>
          <w:marBottom w:val="0"/>
          <w:divBdr>
            <w:top w:val="none" w:sz="0" w:space="0" w:color="auto"/>
            <w:left w:val="none" w:sz="0" w:space="0" w:color="auto"/>
            <w:bottom w:val="none" w:sz="0" w:space="0" w:color="auto"/>
            <w:right w:val="none" w:sz="0" w:space="0" w:color="auto"/>
          </w:divBdr>
        </w:div>
        <w:div w:id="1214728662">
          <w:marLeft w:val="480"/>
          <w:marRight w:val="0"/>
          <w:marTop w:val="0"/>
          <w:marBottom w:val="0"/>
          <w:divBdr>
            <w:top w:val="none" w:sz="0" w:space="0" w:color="auto"/>
            <w:left w:val="none" w:sz="0" w:space="0" w:color="auto"/>
            <w:bottom w:val="none" w:sz="0" w:space="0" w:color="auto"/>
            <w:right w:val="none" w:sz="0" w:space="0" w:color="auto"/>
          </w:divBdr>
        </w:div>
        <w:div w:id="1271816922">
          <w:marLeft w:val="480"/>
          <w:marRight w:val="0"/>
          <w:marTop w:val="0"/>
          <w:marBottom w:val="0"/>
          <w:divBdr>
            <w:top w:val="none" w:sz="0" w:space="0" w:color="auto"/>
            <w:left w:val="none" w:sz="0" w:space="0" w:color="auto"/>
            <w:bottom w:val="none" w:sz="0" w:space="0" w:color="auto"/>
            <w:right w:val="none" w:sz="0" w:space="0" w:color="auto"/>
          </w:divBdr>
        </w:div>
        <w:div w:id="1282226697">
          <w:marLeft w:val="480"/>
          <w:marRight w:val="0"/>
          <w:marTop w:val="0"/>
          <w:marBottom w:val="0"/>
          <w:divBdr>
            <w:top w:val="none" w:sz="0" w:space="0" w:color="auto"/>
            <w:left w:val="none" w:sz="0" w:space="0" w:color="auto"/>
            <w:bottom w:val="none" w:sz="0" w:space="0" w:color="auto"/>
            <w:right w:val="none" w:sz="0" w:space="0" w:color="auto"/>
          </w:divBdr>
        </w:div>
        <w:div w:id="1392193995">
          <w:marLeft w:val="480"/>
          <w:marRight w:val="0"/>
          <w:marTop w:val="0"/>
          <w:marBottom w:val="0"/>
          <w:divBdr>
            <w:top w:val="none" w:sz="0" w:space="0" w:color="auto"/>
            <w:left w:val="none" w:sz="0" w:space="0" w:color="auto"/>
            <w:bottom w:val="none" w:sz="0" w:space="0" w:color="auto"/>
            <w:right w:val="none" w:sz="0" w:space="0" w:color="auto"/>
          </w:divBdr>
        </w:div>
        <w:div w:id="1436756229">
          <w:marLeft w:val="480"/>
          <w:marRight w:val="0"/>
          <w:marTop w:val="0"/>
          <w:marBottom w:val="0"/>
          <w:divBdr>
            <w:top w:val="none" w:sz="0" w:space="0" w:color="auto"/>
            <w:left w:val="none" w:sz="0" w:space="0" w:color="auto"/>
            <w:bottom w:val="none" w:sz="0" w:space="0" w:color="auto"/>
            <w:right w:val="none" w:sz="0" w:space="0" w:color="auto"/>
          </w:divBdr>
        </w:div>
        <w:div w:id="1806388560">
          <w:marLeft w:val="480"/>
          <w:marRight w:val="0"/>
          <w:marTop w:val="0"/>
          <w:marBottom w:val="0"/>
          <w:divBdr>
            <w:top w:val="none" w:sz="0" w:space="0" w:color="auto"/>
            <w:left w:val="none" w:sz="0" w:space="0" w:color="auto"/>
            <w:bottom w:val="none" w:sz="0" w:space="0" w:color="auto"/>
            <w:right w:val="none" w:sz="0" w:space="0" w:color="auto"/>
          </w:divBdr>
        </w:div>
        <w:div w:id="1853491031">
          <w:marLeft w:val="480"/>
          <w:marRight w:val="0"/>
          <w:marTop w:val="0"/>
          <w:marBottom w:val="0"/>
          <w:divBdr>
            <w:top w:val="none" w:sz="0" w:space="0" w:color="auto"/>
            <w:left w:val="none" w:sz="0" w:space="0" w:color="auto"/>
            <w:bottom w:val="none" w:sz="0" w:space="0" w:color="auto"/>
            <w:right w:val="none" w:sz="0" w:space="0" w:color="auto"/>
          </w:divBdr>
        </w:div>
        <w:div w:id="1974291767">
          <w:marLeft w:val="480"/>
          <w:marRight w:val="0"/>
          <w:marTop w:val="0"/>
          <w:marBottom w:val="0"/>
          <w:divBdr>
            <w:top w:val="none" w:sz="0" w:space="0" w:color="auto"/>
            <w:left w:val="none" w:sz="0" w:space="0" w:color="auto"/>
            <w:bottom w:val="none" w:sz="0" w:space="0" w:color="auto"/>
            <w:right w:val="none" w:sz="0" w:space="0" w:color="auto"/>
          </w:divBdr>
        </w:div>
      </w:divsChild>
    </w:div>
    <w:div w:id="1349794270">
      <w:bodyDiv w:val="1"/>
      <w:marLeft w:val="0"/>
      <w:marRight w:val="0"/>
      <w:marTop w:val="0"/>
      <w:marBottom w:val="0"/>
      <w:divBdr>
        <w:top w:val="none" w:sz="0" w:space="0" w:color="auto"/>
        <w:left w:val="none" w:sz="0" w:space="0" w:color="auto"/>
        <w:bottom w:val="none" w:sz="0" w:space="0" w:color="auto"/>
        <w:right w:val="none" w:sz="0" w:space="0" w:color="auto"/>
      </w:divBdr>
    </w:div>
    <w:div w:id="1351681810">
      <w:bodyDiv w:val="1"/>
      <w:marLeft w:val="0"/>
      <w:marRight w:val="0"/>
      <w:marTop w:val="0"/>
      <w:marBottom w:val="0"/>
      <w:divBdr>
        <w:top w:val="none" w:sz="0" w:space="0" w:color="auto"/>
        <w:left w:val="none" w:sz="0" w:space="0" w:color="auto"/>
        <w:bottom w:val="none" w:sz="0" w:space="0" w:color="auto"/>
        <w:right w:val="none" w:sz="0" w:space="0" w:color="auto"/>
      </w:divBdr>
    </w:div>
    <w:div w:id="1370380509">
      <w:bodyDiv w:val="1"/>
      <w:marLeft w:val="0"/>
      <w:marRight w:val="0"/>
      <w:marTop w:val="0"/>
      <w:marBottom w:val="0"/>
      <w:divBdr>
        <w:top w:val="none" w:sz="0" w:space="0" w:color="auto"/>
        <w:left w:val="none" w:sz="0" w:space="0" w:color="auto"/>
        <w:bottom w:val="none" w:sz="0" w:space="0" w:color="auto"/>
        <w:right w:val="none" w:sz="0" w:space="0" w:color="auto"/>
      </w:divBdr>
      <w:divsChild>
        <w:div w:id="492796694">
          <w:marLeft w:val="480"/>
          <w:marRight w:val="0"/>
          <w:marTop w:val="0"/>
          <w:marBottom w:val="0"/>
          <w:divBdr>
            <w:top w:val="none" w:sz="0" w:space="0" w:color="auto"/>
            <w:left w:val="none" w:sz="0" w:space="0" w:color="auto"/>
            <w:bottom w:val="none" w:sz="0" w:space="0" w:color="auto"/>
            <w:right w:val="none" w:sz="0" w:space="0" w:color="auto"/>
          </w:divBdr>
        </w:div>
        <w:div w:id="559168084">
          <w:marLeft w:val="480"/>
          <w:marRight w:val="0"/>
          <w:marTop w:val="0"/>
          <w:marBottom w:val="0"/>
          <w:divBdr>
            <w:top w:val="none" w:sz="0" w:space="0" w:color="auto"/>
            <w:left w:val="none" w:sz="0" w:space="0" w:color="auto"/>
            <w:bottom w:val="none" w:sz="0" w:space="0" w:color="auto"/>
            <w:right w:val="none" w:sz="0" w:space="0" w:color="auto"/>
          </w:divBdr>
        </w:div>
        <w:div w:id="751514002">
          <w:marLeft w:val="480"/>
          <w:marRight w:val="0"/>
          <w:marTop w:val="0"/>
          <w:marBottom w:val="0"/>
          <w:divBdr>
            <w:top w:val="none" w:sz="0" w:space="0" w:color="auto"/>
            <w:left w:val="none" w:sz="0" w:space="0" w:color="auto"/>
            <w:bottom w:val="none" w:sz="0" w:space="0" w:color="auto"/>
            <w:right w:val="none" w:sz="0" w:space="0" w:color="auto"/>
          </w:divBdr>
        </w:div>
        <w:div w:id="794130732">
          <w:marLeft w:val="480"/>
          <w:marRight w:val="0"/>
          <w:marTop w:val="0"/>
          <w:marBottom w:val="0"/>
          <w:divBdr>
            <w:top w:val="none" w:sz="0" w:space="0" w:color="auto"/>
            <w:left w:val="none" w:sz="0" w:space="0" w:color="auto"/>
            <w:bottom w:val="none" w:sz="0" w:space="0" w:color="auto"/>
            <w:right w:val="none" w:sz="0" w:space="0" w:color="auto"/>
          </w:divBdr>
        </w:div>
        <w:div w:id="811598549">
          <w:marLeft w:val="480"/>
          <w:marRight w:val="0"/>
          <w:marTop w:val="0"/>
          <w:marBottom w:val="0"/>
          <w:divBdr>
            <w:top w:val="none" w:sz="0" w:space="0" w:color="auto"/>
            <w:left w:val="none" w:sz="0" w:space="0" w:color="auto"/>
            <w:bottom w:val="none" w:sz="0" w:space="0" w:color="auto"/>
            <w:right w:val="none" w:sz="0" w:space="0" w:color="auto"/>
          </w:divBdr>
        </w:div>
        <w:div w:id="820660373">
          <w:marLeft w:val="480"/>
          <w:marRight w:val="0"/>
          <w:marTop w:val="0"/>
          <w:marBottom w:val="0"/>
          <w:divBdr>
            <w:top w:val="none" w:sz="0" w:space="0" w:color="auto"/>
            <w:left w:val="none" w:sz="0" w:space="0" w:color="auto"/>
            <w:bottom w:val="none" w:sz="0" w:space="0" w:color="auto"/>
            <w:right w:val="none" w:sz="0" w:space="0" w:color="auto"/>
          </w:divBdr>
        </w:div>
        <w:div w:id="859973567">
          <w:marLeft w:val="480"/>
          <w:marRight w:val="0"/>
          <w:marTop w:val="0"/>
          <w:marBottom w:val="0"/>
          <w:divBdr>
            <w:top w:val="none" w:sz="0" w:space="0" w:color="auto"/>
            <w:left w:val="none" w:sz="0" w:space="0" w:color="auto"/>
            <w:bottom w:val="none" w:sz="0" w:space="0" w:color="auto"/>
            <w:right w:val="none" w:sz="0" w:space="0" w:color="auto"/>
          </w:divBdr>
        </w:div>
        <w:div w:id="902256755">
          <w:marLeft w:val="480"/>
          <w:marRight w:val="0"/>
          <w:marTop w:val="0"/>
          <w:marBottom w:val="0"/>
          <w:divBdr>
            <w:top w:val="none" w:sz="0" w:space="0" w:color="auto"/>
            <w:left w:val="none" w:sz="0" w:space="0" w:color="auto"/>
            <w:bottom w:val="none" w:sz="0" w:space="0" w:color="auto"/>
            <w:right w:val="none" w:sz="0" w:space="0" w:color="auto"/>
          </w:divBdr>
        </w:div>
        <w:div w:id="916599053">
          <w:marLeft w:val="480"/>
          <w:marRight w:val="0"/>
          <w:marTop w:val="0"/>
          <w:marBottom w:val="0"/>
          <w:divBdr>
            <w:top w:val="none" w:sz="0" w:space="0" w:color="auto"/>
            <w:left w:val="none" w:sz="0" w:space="0" w:color="auto"/>
            <w:bottom w:val="none" w:sz="0" w:space="0" w:color="auto"/>
            <w:right w:val="none" w:sz="0" w:space="0" w:color="auto"/>
          </w:divBdr>
        </w:div>
        <w:div w:id="1059672453">
          <w:marLeft w:val="480"/>
          <w:marRight w:val="0"/>
          <w:marTop w:val="0"/>
          <w:marBottom w:val="0"/>
          <w:divBdr>
            <w:top w:val="none" w:sz="0" w:space="0" w:color="auto"/>
            <w:left w:val="none" w:sz="0" w:space="0" w:color="auto"/>
            <w:bottom w:val="none" w:sz="0" w:space="0" w:color="auto"/>
            <w:right w:val="none" w:sz="0" w:space="0" w:color="auto"/>
          </w:divBdr>
        </w:div>
        <w:div w:id="1108430515">
          <w:marLeft w:val="480"/>
          <w:marRight w:val="0"/>
          <w:marTop w:val="0"/>
          <w:marBottom w:val="0"/>
          <w:divBdr>
            <w:top w:val="none" w:sz="0" w:space="0" w:color="auto"/>
            <w:left w:val="none" w:sz="0" w:space="0" w:color="auto"/>
            <w:bottom w:val="none" w:sz="0" w:space="0" w:color="auto"/>
            <w:right w:val="none" w:sz="0" w:space="0" w:color="auto"/>
          </w:divBdr>
        </w:div>
        <w:div w:id="1201742185">
          <w:marLeft w:val="480"/>
          <w:marRight w:val="0"/>
          <w:marTop w:val="0"/>
          <w:marBottom w:val="0"/>
          <w:divBdr>
            <w:top w:val="none" w:sz="0" w:space="0" w:color="auto"/>
            <w:left w:val="none" w:sz="0" w:space="0" w:color="auto"/>
            <w:bottom w:val="none" w:sz="0" w:space="0" w:color="auto"/>
            <w:right w:val="none" w:sz="0" w:space="0" w:color="auto"/>
          </w:divBdr>
        </w:div>
        <w:div w:id="1358237585">
          <w:marLeft w:val="480"/>
          <w:marRight w:val="0"/>
          <w:marTop w:val="0"/>
          <w:marBottom w:val="0"/>
          <w:divBdr>
            <w:top w:val="none" w:sz="0" w:space="0" w:color="auto"/>
            <w:left w:val="none" w:sz="0" w:space="0" w:color="auto"/>
            <w:bottom w:val="none" w:sz="0" w:space="0" w:color="auto"/>
            <w:right w:val="none" w:sz="0" w:space="0" w:color="auto"/>
          </w:divBdr>
        </w:div>
        <w:div w:id="1379738137">
          <w:marLeft w:val="480"/>
          <w:marRight w:val="0"/>
          <w:marTop w:val="0"/>
          <w:marBottom w:val="0"/>
          <w:divBdr>
            <w:top w:val="none" w:sz="0" w:space="0" w:color="auto"/>
            <w:left w:val="none" w:sz="0" w:space="0" w:color="auto"/>
            <w:bottom w:val="none" w:sz="0" w:space="0" w:color="auto"/>
            <w:right w:val="none" w:sz="0" w:space="0" w:color="auto"/>
          </w:divBdr>
        </w:div>
        <w:div w:id="1499922577">
          <w:marLeft w:val="480"/>
          <w:marRight w:val="0"/>
          <w:marTop w:val="0"/>
          <w:marBottom w:val="0"/>
          <w:divBdr>
            <w:top w:val="none" w:sz="0" w:space="0" w:color="auto"/>
            <w:left w:val="none" w:sz="0" w:space="0" w:color="auto"/>
            <w:bottom w:val="none" w:sz="0" w:space="0" w:color="auto"/>
            <w:right w:val="none" w:sz="0" w:space="0" w:color="auto"/>
          </w:divBdr>
        </w:div>
        <w:div w:id="1525899282">
          <w:marLeft w:val="480"/>
          <w:marRight w:val="0"/>
          <w:marTop w:val="0"/>
          <w:marBottom w:val="0"/>
          <w:divBdr>
            <w:top w:val="none" w:sz="0" w:space="0" w:color="auto"/>
            <w:left w:val="none" w:sz="0" w:space="0" w:color="auto"/>
            <w:bottom w:val="none" w:sz="0" w:space="0" w:color="auto"/>
            <w:right w:val="none" w:sz="0" w:space="0" w:color="auto"/>
          </w:divBdr>
        </w:div>
        <w:div w:id="1947275326">
          <w:marLeft w:val="480"/>
          <w:marRight w:val="0"/>
          <w:marTop w:val="0"/>
          <w:marBottom w:val="0"/>
          <w:divBdr>
            <w:top w:val="none" w:sz="0" w:space="0" w:color="auto"/>
            <w:left w:val="none" w:sz="0" w:space="0" w:color="auto"/>
            <w:bottom w:val="none" w:sz="0" w:space="0" w:color="auto"/>
            <w:right w:val="none" w:sz="0" w:space="0" w:color="auto"/>
          </w:divBdr>
        </w:div>
      </w:divsChild>
    </w:div>
    <w:div w:id="1381129052">
      <w:bodyDiv w:val="1"/>
      <w:marLeft w:val="0"/>
      <w:marRight w:val="0"/>
      <w:marTop w:val="0"/>
      <w:marBottom w:val="0"/>
      <w:divBdr>
        <w:top w:val="none" w:sz="0" w:space="0" w:color="auto"/>
        <w:left w:val="none" w:sz="0" w:space="0" w:color="auto"/>
        <w:bottom w:val="none" w:sz="0" w:space="0" w:color="auto"/>
        <w:right w:val="none" w:sz="0" w:space="0" w:color="auto"/>
      </w:divBdr>
      <w:divsChild>
        <w:div w:id="100999839">
          <w:marLeft w:val="480"/>
          <w:marRight w:val="0"/>
          <w:marTop w:val="0"/>
          <w:marBottom w:val="0"/>
          <w:divBdr>
            <w:top w:val="none" w:sz="0" w:space="0" w:color="auto"/>
            <w:left w:val="none" w:sz="0" w:space="0" w:color="auto"/>
            <w:bottom w:val="none" w:sz="0" w:space="0" w:color="auto"/>
            <w:right w:val="none" w:sz="0" w:space="0" w:color="auto"/>
          </w:divBdr>
        </w:div>
        <w:div w:id="164520370">
          <w:marLeft w:val="480"/>
          <w:marRight w:val="0"/>
          <w:marTop w:val="0"/>
          <w:marBottom w:val="0"/>
          <w:divBdr>
            <w:top w:val="none" w:sz="0" w:space="0" w:color="auto"/>
            <w:left w:val="none" w:sz="0" w:space="0" w:color="auto"/>
            <w:bottom w:val="none" w:sz="0" w:space="0" w:color="auto"/>
            <w:right w:val="none" w:sz="0" w:space="0" w:color="auto"/>
          </w:divBdr>
        </w:div>
        <w:div w:id="229577341">
          <w:marLeft w:val="480"/>
          <w:marRight w:val="0"/>
          <w:marTop w:val="0"/>
          <w:marBottom w:val="0"/>
          <w:divBdr>
            <w:top w:val="none" w:sz="0" w:space="0" w:color="auto"/>
            <w:left w:val="none" w:sz="0" w:space="0" w:color="auto"/>
            <w:bottom w:val="none" w:sz="0" w:space="0" w:color="auto"/>
            <w:right w:val="none" w:sz="0" w:space="0" w:color="auto"/>
          </w:divBdr>
        </w:div>
        <w:div w:id="358744446">
          <w:marLeft w:val="480"/>
          <w:marRight w:val="0"/>
          <w:marTop w:val="0"/>
          <w:marBottom w:val="0"/>
          <w:divBdr>
            <w:top w:val="none" w:sz="0" w:space="0" w:color="auto"/>
            <w:left w:val="none" w:sz="0" w:space="0" w:color="auto"/>
            <w:bottom w:val="none" w:sz="0" w:space="0" w:color="auto"/>
            <w:right w:val="none" w:sz="0" w:space="0" w:color="auto"/>
          </w:divBdr>
        </w:div>
        <w:div w:id="405760100">
          <w:marLeft w:val="480"/>
          <w:marRight w:val="0"/>
          <w:marTop w:val="0"/>
          <w:marBottom w:val="0"/>
          <w:divBdr>
            <w:top w:val="none" w:sz="0" w:space="0" w:color="auto"/>
            <w:left w:val="none" w:sz="0" w:space="0" w:color="auto"/>
            <w:bottom w:val="none" w:sz="0" w:space="0" w:color="auto"/>
            <w:right w:val="none" w:sz="0" w:space="0" w:color="auto"/>
          </w:divBdr>
        </w:div>
        <w:div w:id="553197084">
          <w:marLeft w:val="480"/>
          <w:marRight w:val="0"/>
          <w:marTop w:val="0"/>
          <w:marBottom w:val="0"/>
          <w:divBdr>
            <w:top w:val="none" w:sz="0" w:space="0" w:color="auto"/>
            <w:left w:val="none" w:sz="0" w:space="0" w:color="auto"/>
            <w:bottom w:val="none" w:sz="0" w:space="0" w:color="auto"/>
            <w:right w:val="none" w:sz="0" w:space="0" w:color="auto"/>
          </w:divBdr>
        </w:div>
        <w:div w:id="916748422">
          <w:marLeft w:val="480"/>
          <w:marRight w:val="0"/>
          <w:marTop w:val="0"/>
          <w:marBottom w:val="0"/>
          <w:divBdr>
            <w:top w:val="none" w:sz="0" w:space="0" w:color="auto"/>
            <w:left w:val="none" w:sz="0" w:space="0" w:color="auto"/>
            <w:bottom w:val="none" w:sz="0" w:space="0" w:color="auto"/>
            <w:right w:val="none" w:sz="0" w:space="0" w:color="auto"/>
          </w:divBdr>
        </w:div>
        <w:div w:id="962273891">
          <w:marLeft w:val="480"/>
          <w:marRight w:val="0"/>
          <w:marTop w:val="0"/>
          <w:marBottom w:val="0"/>
          <w:divBdr>
            <w:top w:val="none" w:sz="0" w:space="0" w:color="auto"/>
            <w:left w:val="none" w:sz="0" w:space="0" w:color="auto"/>
            <w:bottom w:val="none" w:sz="0" w:space="0" w:color="auto"/>
            <w:right w:val="none" w:sz="0" w:space="0" w:color="auto"/>
          </w:divBdr>
        </w:div>
        <w:div w:id="1032804890">
          <w:marLeft w:val="480"/>
          <w:marRight w:val="0"/>
          <w:marTop w:val="0"/>
          <w:marBottom w:val="0"/>
          <w:divBdr>
            <w:top w:val="none" w:sz="0" w:space="0" w:color="auto"/>
            <w:left w:val="none" w:sz="0" w:space="0" w:color="auto"/>
            <w:bottom w:val="none" w:sz="0" w:space="0" w:color="auto"/>
            <w:right w:val="none" w:sz="0" w:space="0" w:color="auto"/>
          </w:divBdr>
        </w:div>
        <w:div w:id="1070270801">
          <w:marLeft w:val="480"/>
          <w:marRight w:val="0"/>
          <w:marTop w:val="0"/>
          <w:marBottom w:val="0"/>
          <w:divBdr>
            <w:top w:val="none" w:sz="0" w:space="0" w:color="auto"/>
            <w:left w:val="none" w:sz="0" w:space="0" w:color="auto"/>
            <w:bottom w:val="none" w:sz="0" w:space="0" w:color="auto"/>
            <w:right w:val="none" w:sz="0" w:space="0" w:color="auto"/>
          </w:divBdr>
        </w:div>
        <w:div w:id="1159730600">
          <w:marLeft w:val="480"/>
          <w:marRight w:val="0"/>
          <w:marTop w:val="0"/>
          <w:marBottom w:val="0"/>
          <w:divBdr>
            <w:top w:val="none" w:sz="0" w:space="0" w:color="auto"/>
            <w:left w:val="none" w:sz="0" w:space="0" w:color="auto"/>
            <w:bottom w:val="none" w:sz="0" w:space="0" w:color="auto"/>
            <w:right w:val="none" w:sz="0" w:space="0" w:color="auto"/>
          </w:divBdr>
        </w:div>
        <w:div w:id="1206915648">
          <w:marLeft w:val="480"/>
          <w:marRight w:val="0"/>
          <w:marTop w:val="0"/>
          <w:marBottom w:val="0"/>
          <w:divBdr>
            <w:top w:val="none" w:sz="0" w:space="0" w:color="auto"/>
            <w:left w:val="none" w:sz="0" w:space="0" w:color="auto"/>
            <w:bottom w:val="none" w:sz="0" w:space="0" w:color="auto"/>
            <w:right w:val="none" w:sz="0" w:space="0" w:color="auto"/>
          </w:divBdr>
        </w:div>
        <w:div w:id="1365399766">
          <w:marLeft w:val="480"/>
          <w:marRight w:val="0"/>
          <w:marTop w:val="0"/>
          <w:marBottom w:val="0"/>
          <w:divBdr>
            <w:top w:val="none" w:sz="0" w:space="0" w:color="auto"/>
            <w:left w:val="none" w:sz="0" w:space="0" w:color="auto"/>
            <w:bottom w:val="none" w:sz="0" w:space="0" w:color="auto"/>
            <w:right w:val="none" w:sz="0" w:space="0" w:color="auto"/>
          </w:divBdr>
        </w:div>
        <w:div w:id="1383794938">
          <w:marLeft w:val="480"/>
          <w:marRight w:val="0"/>
          <w:marTop w:val="0"/>
          <w:marBottom w:val="0"/>
          <w:divBdr>
            <w:top w:val="none" w:sz="0" w:space="0" w:color="auto"/>
            <w:left w:val="none" w:sz="0" w:space="0" w:color="auto"/>
            <w:bottom w:val="none" w:sz="0" w:space="0" w:color="auto"/>
            <w:right w:val="none" w:sz="0" w:space="0" w:color="auto"/>
          </w:divBdr>
        </w:div>
        <w:div w:id="1455715273">
          <w:marLeft w:val="480"/>
          <w:marRight w:val="0"/>
          <w:marTop w:val="0"/>
          <w:marBottom w:val="0"/>
          <w:divBdr>
            <w:top w:val="none" w:sz="0" w:space="0" w:color="auto"/>
            <w:left w:val="none" w:sz="0" w:space="0" w:color="auto"/>
            <w:bottom w:val="none" w:sz="0" w:space="0" w:color="auto"/>
            <w:right w:val="none" w:sz="0" w:space="0" w:color="auto"/>
          </w:divBdr>
        </w:div>
        <w:div w:id="1457406957">
          <w:marLeft w:val="480"/>
          <w:marRight w:val="0"/>
          <w:marTop w:val="0"/>
          <w:marBottom w:val="0"/>
          <w:divBdr>
            <w:top w:val="none" w:sz="0" w:space="0" w:color="auto"/>
            <w:left w:val="none" w:sz="0" w:space="0" w:color="auto"/>
            <w:bottom w:val="none" w:sz="0" w:space="0" w:color="auto"/>
            <w:right w:val="none" w:sz="0" w:space="0" w:color="auto"/>
          </w:divBdr>
        </w:div>
        <w:div w:id="1483741330">
          <w:marLeft w:val="480"/>
          <w:marRight w:val="0"/>
          <w:marTop w:val="0"/>
          <w:marBottom w:val="0"/>
          <w:divBdr>
            <w:top w:val="none" w:sz="0" w:space="0" w:color="auto"/>
            <w:left w:val="none" w:sz="0" w:space="0" w:color="auto"/>
            <w:bottom w:val="none" w:sz="0" w:space="0" w:color="auto"/>
            <w:right w:val="none" w:sz="0" w:space="0" w:color="auto"/>
          </w:divBdr>
        </w:div>
        <w:div w:id="1637687340">
          <w:marLeft w:val="480"/>
          <w:marRight w:val="0"/>
          <w:marTop w:val="0"/>
          <w:marBottom w:val="0"/>
          <w:divBdr>
            <w:top w:val="none" w:sz="0" w:space="0" w:color="auto"/>
            <w:left w:val="none" w:sz="0" w:space="0" w:color="auto"/>
            <w:bottom w:val="none" w:sz="0" w:space="0" w:color="auto"/>
            <w:right w:val="none" w:sz="0" w:space="0" w:color="auto"/>
          </w:divBdr>
        </w:div>
        <w:div w:id="1643849432">
          <w:marLeft w:val="480"/>
          <w:marRight w:val="0"/>
          <w:marTop w:val="0"/>
          <w:marBottom w:val="0"/>
          <w:divBdr>
            <w:top w:val="none" w:sz="0" w:space="0" w:color="auto"/>
            <w:left w:val="none" w:sz="0" w:space="0" w:color="auto"/>
            <w:bottom w:val="none" w:sz="0" w:space="0" w:color="auto"/>
            <w:right w:val="none" w:sz="0" w:space="0" w:color="auto"/>
          </w:divBdr>
        </w:div>
        <w:div w:id="1687367216">
          <w:marLeft w:val="480"/>
          <w:marRight w:val="0"/>
          <w:marTop w:val="0"/>
          <w:marBottom w:val="0"/>
          <w:divBdr>
            <w:top w:val="none" w:sz="0" w:space="0" w:color="auto"/>
            <w:left w:val="none" w:sz="0" w:space="0" w:color="auto"/>
            <w:bottom w:val="none" w:sz="0" w:space="0" w:color="auto"/>
            <w:right w:val="none" w:sz="0" w:space="0" w:color="auto"/>
          </w:divBdr>
        </w:div>
        <w:div w:id="1845123944">
          <w:marLeft w:val="480"/>
          <w:marRight w:val="0"/>
          <w:marTop w:val="0"/>
          <w:marBottom w:val="0"/>
          <w:divBdr>
            <w:top w:val="none" w:sz="0" w:space="0" w:color="auto"/>
            <w:left w:val="none" w:sz="0" w:space="0" w:color="auto"/>
            <w:bottom w:val="none" w:sz="0" w:space="0" w:color="auto"/>
            <w:right w:val="none" w:sz="0" w:space="0" w:color="auto"/>
          </w:divBdr>
        </w:div>
        <w:div w:id="2108698397">
          <w:marLeft w:val="480"/>
          <w:marRight w:val="0"/>
          <w:marTop w:val="0"/>
          <w:marBottom w:val="0"/>
          <w:divBdr>
            <w:top w:val="none" w:sz="0" w:space="0" w:color="auto"/>
            <w:left w:val="none" w:sz="0" w:space="0" w:color="auto"/>
            <w:bottom w:val="none" w:sz="0" w:space="0" w:color="auto"/>
            <w:right w:val="none" w:sz="0" w:space="0" w:color="auto"/>
          </w:divBdr>
        </w:div>
        <w:div w:id="2145731264">
          <w:marLeft w:val="480"/>
          <w:marRight w:val="0"/>
          <w:marTop w:val="0"/>
          <w:marBottom w:val="0"/>
          <w:divBdr>
            <w:top w:val="none" w:sz="0" w:space="0" w:color="auto"/>
            <w:left w:val="none" w:sz="0" w:space="0" w:color="auto"/>
            <w:bottom w:val="none" w:sz="0" w:space="0" w:color="auto"/>
            <w:right w:val="none" w:sz="0" w:space="0" w:color="auto"/>
          </w:divBdr>
        </w:div>
      </w:divsChild>
    </w:div>
    <w:div w:id="1388798184">
      <w:bodyDiv w:val="1"/>
      <w:marLeft w:val="0"/>
      <w:marRight w:val="0"/>
      <w:marTop w:val="0"/>
      <w:marBottom w:val="0"/>
      <w:divBdr>
        <w:top w:val="none" w:sz="0" w:space="0" w:color="auto"/>
        <w:left w:val="none" w:sz="0" w:space="0" w:color="auto"/>
        <w:bottom w:val="none" w:sz="0" w:space="0" w:color="auto"/>
        <w:right w:val="none" w:sz="0" w:space="0" w:color="auto"/>
      </w:divBdr>
    </w:div>
    <w:div w:id="1392189557">
      <w:bodyDiv w:val="1"/>
      <w:marLeft w:val="0"/>
      <w:marRight w:val="0"/>
      <w:marTop w:val="0"/>
      <w:marBottom w:val="0"/>
      <w:divBdr>
        <w:top w:val="none" w:sz="0" w:space="0" w:color="auto"/>
        <w:left w:val="none" w:sz="0" w:space="0" w:color="auto"/>
        <w:bottom w:val="none" w:sz="0" w:space="0" w:color="auto"/>
        <w:right w:val="none" w:sz="0" w:space="0" w:color="auto"/>
      </w:divBdr>
    </w:div>
    <w:div w:id="1392920969">
      <w:bodyDiv w:val="1"/>
      <w:marLeft w:val="0"/>
      <w:marRight w:val="0"/>
      <w:marTop w:val="0"/>
      <w:marBottom w:val="0"/>
      <w:divBdr>
        <w:top w:val="none" w:sz="0" w:space="0" w:color="auto"/>
        <w:left w:val="none" w:sz="0" w:space="0" w:color="auto"/>
        <w:bottom w:val="none" w:sz="0" w:space="0" w:color="auto"/>
        <w:right w:val="none" w:sz="0" w:space="0" w:color="auto"/>
      </w:divBdr>
    </w:div>
    <w:div w:id="1393843512">
      <w:bodyDiv w:val="1"/>
      <w:marLeft w:val="0"/>
      <w:marRight w:val="0"/>
      <w:marTop w:val="0"/>
      <w:marBottom w:val="0"/>
      <w:divBdr>
        <w:top w:val="none" w:sz="0" w:space="0" w:color="auto"/>
        <w:left w:val="none" w:sz="0" w:space="0" w:color="auto"/>
        <w:bottom w:val="none" w:sz="0" w:space="0" w:color="auto"/>
        <w:right w:val="none" w:sz="0" w:space="0" w:color="auto"/>
      </w:divBdr>
      <w:divsChild>
        <w:div w:id="42753446">
          <w:marLeft w:val="480"/>
          <w:marRight w:val="0"/>
          <w:marTop w:val="0"/>
          <w:marBottom w:val="0"/>
          <w:divBdr>
            <w:top w:val="none" w:sz="0" w:space="0" w:color="auto"/>
            <w:left w:val="none" w:sz="0" w:space="0" w:color="auto"/>
            <w:bottom w:val="none" w:sz="0" w:space="0" w:color="auto"/>
            <w:right w:val="none" w:sz="0" w:space="0" w:color="auto"/>
          </w:divBdr>
        </w:div>
        <w:div w:id="108671864">
          <w:marLeft w:val="480"/>
          <w:marRight w:val="0"/>
          <w:marTop w:val="0"/>
          <w:marBottom w:val="0"/>
          <w:divBdr>
            <w:top w:val="none" w:sz="0" w:space="0" w:color="auto"/>
            <w:left w:val="none" w:sz="0" w:space="0" w:color="auto"/>
            <w:bottom w:val="none" w:sz="0" w:space="0" w:color="auto"/>
            <w:right w:val="none" w:sz="0" w:space="0" w:color="auto"/>
          </w:divBdr>
        </w:div>
        <w:div w:id="212543241">
          <w:marLeft w:val="480"/>
          <w:marRight w:val="0"/>
          <w:marTop w:val="0"/>
          <w:marBottom w:val="0"/>
          <w:divBdr>
            <w:top w:val="none" w:sz="0" w:space="0" w:color="auto"/>
            <w:left w:val="none" w:sz="0" w:space="0" w:color="auto"/>
            <w:bottom w:val="none" w:sz="0" w:space="0" w:color="auto"/>
            <w:right w:val="none" w:sz="0" w:space="0" w:color="auto"/>
          </w:divBdr>
        </w:div>
        <w:div w:id="452941618">
          <w:marLeft w:val="480"/>
          <w:marRight w:val="0"/>
          <w:marTop w:val="0"/>
          <w:marBottom w:val="0"/>
          <w:divBdr>
            <w:top w:val="none" w:sz="0" w:space="0" w:color="auto"/>
            <w:left w:val="none" w:sz="0" w:space="0" w:color="auto"/>
            <w:bottom w:val="none" w:sz="0" w:space="0" w:color="auto"/>
            <w:right w:val="none" w:sz="0" w:space="0" w:color="auto"/>
          </w:divBdr>
        </w:div>
        <w:div w:id="493180757">
          <w:marLeft w:val="480"/>
          <w:marRight w:val="0"/>
          <w:marTop w:val="0"/>
          <w:marBottom w:val="0"/>
          <w:divBdr>
            <w:top w:val="none" w:sz="0" w:space="0" w:color="auto"/>
            <w:left w:val="none" w:sz="0" w:space="0" w:color="auto"/>
            <w:bottom w:val="none" w:sz="0" w:space="0" w:color="auto"/>
            <w:right w:val="none" w:sz="0" w:space="0" w:color="auto"/>
          </w:divBdr>
        </w:div>
        <w:div w:id="585461783">
          <w:marLeft w:val="480"/>
          <w:marRight w:val="0"/>
          <w:marTop w:val="0"/>
          <w:marBottom w:val="0"/>
          <w:divBdr>
            <w:top w:val="none" w:sz="0" w:space="0" w:color="auto"/>
            <w:left w:val="none" w:sz="0" w:space="0" w:color="auto"/>
            <w:bottom w:val="none" w:sz="0" w:space="0" w:color="auto"/>
            <w:right w:val="none" w:sz="0" w:space="0" w:color="auto"/>
          </w:divBdr>
        </w:div>
        <w:div w:id="613705757">
          <w:marLeft w:val="480"/>
          <w:marRight w:val="0"/>
          <w:marTop w:val="0"/>
          <w:marBottom w:val="0"/>
          <w:divBdr>
            <w:top w:val="none" w:sz="0" w:space="0" w:color="auto"/>
            <w:left w:val="none" w:sz="0" w:space="0" w:color="auto"/>
            <w:bottom w:val="none" w:sz="0" w:space="0" w:color="auto"/>
            <w:right w:val="none" w:sz="0" w:space="0" w:color="auto"/>
          </w:divBdr>
        </w:div>
        <w:div w:id="634332921">
          <w:marLeft w:val="480"/>
          <w:marRight w:val="0"/>
          <w:marTop w:val="0"/>
          <w:marBottom w:val="0"/>
          <w:divBdr>
            <w:top w:val="none" w:sz="0" w:space="0" w:color="auto"/>
            <w:left w:val="none" w:sz="0" w:space="0" w:color="auto"/>
            <w:bottom w:val="none" w:sz="0" w:space="0" w:color="auto"/>
            <w:right w:val="none" w:sz="0" w:space="0" w:color="auto"/>
          </w:divBdr>
        </w:div>
        <w:div w:id="680549412">
          <w:marLeft w:val="480"/>
          <w:marRight w:val="0"/>
          <w:marTop w:val="0"/>
          <w:marBottom w:val="0"/>
          <w:divBdr>
            <w:top w:val="none" w:sz="0" w:space="0" w:color="auto"/>
            <w:left w:val="none" w:sz="0" w:space="0" w:color="auto"/>
            <w:bottom w:val="none" w:sz="0" w:space="0" w:color="auto"/>
            <w:right w:val="none" w:sz="0" w:space="0" w:color="auto"/>
          </w:divBdr>
        </w:div>
        <w:div w:id="693043632">
          <w:marLeft w:val="480"/>
          <w:marRight w:val="0"/>
          <w:marTop w:val="0"/>
          <w:marBottom w:val="0"/>
          <w:divBdr>
            <w:top w:val="none" w:sz="0" w:space="0" w:color="auto"/>
            <w:left w:val="none" w:sz="0" w:space="0" w:color="auto"/>
            <w:bottom w:val="none" w:sz="0" w:space="0" w:color="auto"/>
            <w:right w:val="none" w:sz="0" w:space="0" w:color="auto"/>
          </w:divBdr>
        </w:div>
        <w:div w:id="926429061">
          <w:marLeft w:val="480"/>
          <w:marRight w:val="0"/>
          <w:marTop w:val="0"/>
          <w:marBottom w:val="0"/>
          <w:divBdr>
            <w:top w:val="none" w:sz="0" w:space="0" w:color="auto"/>
            <w:left w:val="none" w:sz="0" w:space="0" w:color="auto"/>
            <w:bottom w:val="none" w:sz="0" w:space="0" w:color="auto"/>
            <w:right w:val="none" w:sz="0" w:space="0" w:color="auto"/>
          </w:divBdr>
        </w:div>
        <w:div w:id="966860564">
          <w:marLeft w:val="480"/>
          <w:marRight w:val="0"/>
          <w:marTop w:val="0"/>
          <w:marBottom w:val="0"/>
          <w:divBdr>
            <w:top w:val="none" w:sz="0" w:space="0" w:color="auto"/>
            <w:left w:val="none" w:sz="0" w:space="0" w:color="auto"/>
            <w:bottom w:val="none" w:sz="0" w:space="0" w:color="auto"/>
            <w:right w:val="none" w:sz="0" w:space="0" w:color="auto"/>
          </w:divBdr>
        </w:div>
        <w:div w:id="1044137885">
          <w:marLeft w:val="480"/>
          <w:marRight w:val="0"/>
          <w:marTop w:val="0"/>
          <w:marBottom w:val="0"/>
          <w:divBdr>
            <w:top w:val="none" w:sz="0" w:space="0" w:color="auto"/>
            <w:left w:val="none" w:sz="0" w:space="0" w:color="auto"/>
            <w:bottom w:val="none" w:sz="0" w:space="0" w:color="auto"/>
            <w:right w:val="none" w:sz="0" w:space="0" w:color="auto"/>
          </w:divBdr>
        </w:div>
        <w:div w:id="1136141165">
          <w:marLeft w:val="480"/>
          <w:marRight w:val="0"/>
          <w:marTop w:val="0"/>
          <w:marBottom w:val="0"/>
          <w:divBdr>
            <w:top w:val="none" w:sz="0" w:space="0" w:color="auto"/>
            <w:left w:val="none" w:sz="0" w:space="0" w:color="auto"/>
            <w:bottom w:val="none" w:sz="0" w:space="0" w:color="auto"/>
            <w:right w:val="none" w:sz="0" w:space="0" w:color="auto"/>
          </w:divBdr>
        </w:div>
        <w:div w:id="1147014698">
          <w:marLeft w:val="480"/>
          <w:marRight w:val="0"/>
          <w:marTop w:val="0"/>
          <w:marBottom w:val="0"/>
          <w:divBdr>
            <w:top w:val="none" w:sz="0" w:space="0" w:color="auto"/>
            <w:left w:val="none" w:sz="0" w:space="0" w:color="auto"/>
            <w:bottom w:val="none" w:sz="0" w:space="0" w:color="auto"/>
            <w:right w:val="none" w:sz="0" w:space="0" w:color="auto"/>
          </w:divBdr>
        </w:div>
        <w:div w:id="1196695145">
          <w:marLeft w:val="480"/>
          <w:marRight w:val="0"/>
          <w:marTop w:val="0"/>
          <w:marBottom w:val="0"/>
          <w:divBdr>
            <w:top w:val="none" w:sz="0" w:space="0" w:color="auto"/>
            <w:left w:val="none" w:sz="0" w:space="0" w:color="auto"/>
            <w:bottom w:val="none" w:sz="0" w:space="0" w:color="auto"/>
            <w:right w:val="none" w:sz="0" w:space="0" w:color="auto"/>
          </w:divBdr>
        </w:div>
        <w:div w:id="1214584347">
          <w:marLeft w:val="480"/>
          <w:marRight w:val="0"/>
          <w:marTop w:val="0"/>
          <w:marBottom w:val="0"/>
          <w:divBdr>
            <w:top w:val="none" w:sz="0" w:space="0" w:color="auto"/>
            <w:left w:val="none" w:sz="0" w:space="0" w:color="auto"/>
            <w:bottom w:val="none" w:sz="0" w:space="0" w:color="auto"/>
            <w:right w:val="none" w:sz="0" w:space="0" w:color="auto"/>
          </w:divBdr>
        </w:div>
        <w:div w:id="1245458132">
          <w:marLeft w:val="480"/>
          <w:marRight w:val="0"/>
          <w:marTop w:val="0"/>
          <w:marBottom w:val="0"/>
          <w:divBdr>
            <w:top w:val="none" w:sz="0" w:space="0" w:color="auto"/>
            <w:left w:val="none" w:sz="0" w:space="0" w:color="auto"/>
            <w:bottom w:val="none" w:sz="0" w:space="0" w:color="auto"/>
            <w:right w:val="none" w:sz="0" w:space="0" w:color="auto"/>
          </w:divBdr>
        </w:div>
        <w:div w:id="1288005953">
          <w:marLeft w:val="480"/>
          <w:marRight w:val="0"/>
          <w:marTop w:val="0"/>
          <w:marBottom w:val="0"/>
          <w:divBdr>
            <w:top w:val="none" w:sz="0" w:space="0" w:color="auto"/>
            <w:left w:val="none" w:sz="0" w:space="0" w:color="auto"/>
            <w:bottom w:val="none" w:sz="0" w:space="0" w:color="auto"/>
            <w:right w:val="none" w:sz="0" w:space="0" w:color="auto"/>
          </w:divBdr>
        </w:div>
        <w:div w:id="1384064878">
          <w:marLeft w:val="480"/>
          <w:marRight w:val="0"/>
          <w:marTop w:val="0"/>
          <w:marBottom w:val="0"/>
          <w:divBdr>
            <w:top w:val="none" w:sz="0" w:space="0" w:color="auto"/>
            <w:left w:val="none" w:sz="0" w:space="0" w:color="auto"/>
            <w:bottom w:val="none" w:sz="0" w:space="0" w:color="auto"/>
            <w:right w:val="none" w:sz="0" w:space="0" w:color="auto"/>
          </w:divBdr>
        </w:div>
        <w:div w:id="1391533243">
          <w:marLeft w:val="480"/>
          <w:marRight w:val="0"/>
          <w:marTop w:val="0"/>
          <w:marBottom w:val="0"/>
          <w:divBdr>
            <w:top w:val="none" w:sz="0" w:space="0" w:color="auto"/>
            <w:left w:val="none" w:sz="0" w:space="0" w:color="auto"/>
            <w:bottom w:val="none" w:sz="0" w:space="0" w:color="auto"/>
            <w:right w:val="none" w:sz="0" w:space="0" w:color="auto"/>
          </w:divBdr>
        </w:div>
        <w:div w:id="1423187495">
          <w:marLeft w:val="480"/>
          <w:marRight w:val="0"/>
          <w:marTop w:val="0"/>
          <w:marBottom w:val="0"/>
          <w:divBdr>
            <w:top w:val="none" w:sz="0" w:space="0" w:color="auto"/>
            <w:left w:val="none" w:sz="0" w:space="0" w:color="auto"/>
            <w:bottom w:val="none" w:sz="0" w:space="0" w:color="auto"/>
            <w:right w:val="none" w:sz="0" w:space="0" w:color="auto"/>
          </w:divBdr>
        </w:div>
        <w:div w:id="1468207986">
          <w:marLeft w:val="480"/>
          <w:marRight w:val="0"/>
          <w:marTop w:val="0"/>
          <w:marBottom w:val="0"/>
          <w:divBdr>
            <w:top w:val="none" w:sz="0" w:space="0" w:color="auto"/>
            <w:left w:val="none" w:sz="0" w:space="0" w:color="auto"/>
            <w:bottom w:val="none" w:sz="0" w:space="0" w:color="auto"/>
            <w:right w:val="none" w:sz="0" w:space="0" w:color="auto"/>
          </w:divBdr>
        </w:div>
        <w:div w:id="1564564247">
          <w:marLeft w:val="480"/>
          <w:marRight w:val="0"/>
          <w:marTop w:val="0"/>
          <w:marBottom w:val="0"/>
          <w:divBdr>
            <w:top w:val="none" w:sz="0" w:space="0" w:color="auto"/>
            <w:left w:val="none" w:sz="0" w:space="0" w:color="auto"/>
            <w:bottom w:val="none" w:sz="0" w:space="0" w:color="auto"/>
            <w:right w:val="none" w:sz="0" w:space="0" w:color="auto"/>
          </w:divBdr>
        </w:div>
        <w:div w:id="1590894260">
          <w:marLeft w:val="480"/>
          <w:marRight w:val="0"/>
          <w:marTop w:val="0"/>
          <w:marBottom w:val="0"/>
          <w:divBdr>
            <w:top w:val="none" w:sz="0" w:space="0" w:color="auto"/>
            <w:left w:val="none" w:sz="0" w:space="0" w:color="auto"/>
            <w:bottom w:val="none" w:sz="0" w:space="0" w:color="auto"/>
            <w:right w:val="none" w:sz="0" w:space="0" w:color="auto"/>
          </w:divBdr>
        </w:div>
        <w:div w:id="1659921301">
          <w:marLeft w:val="480"/>
          <w:marRight w:val="0"/>
          <w:marTop w:val="0"/>
          <w:marBottom w:val="0"/>
          <w:divBdr>
            <w:top w:val="none" w:sz="0" w:space="0" w:color="auto"/>
            <w:left w:val="none" w:sz="0" w:space="0" w:color="auto"/>
            <w:bottom w:val="none" w:sz="0" w:space="0" w:color="auto"/>
            <w:right w:val="none" w:sz="0" w:space="0" w:color="auto"/>
          </w:divBdr>
        </w:div>
        <w:div w:id="1834375927">
          <w:marLeft w:val="480"/>
          <w:marRight w:val="0"/>
          <w:marTop w:val="0"/>
          <w:marBottom w:val="0"/>
          <w:divBdr>
            <w:top w:val="none" w:sz="0" w:space="0" w:color="auto"/>
            <w:left w:val="none" w:sz="0" w:space="0" w:color="auto"/>
            <w:bottom w:val="none" w:sz="0" w:space="0" w:color="auto"/>
            <w:right w:val="none" w:sz="0" w:space="0" w:color="auto"/>
          </w:divBdr>
        </w:div>
        <w:div w:id="1837039985">
          <w:marLeft w:val="480"/>
          <w:marRight w:val="0"/>
          <w:marTop w:val="0"/>
          <w:marBottom w:val="0"/>
          <w:divBdr>
            <w:top w:val="none" w:sz="0" w:space="0" w:color="auto"/>
            <w:left w:val="none" w:sz="0" w:space="0" w:color="auto"/>
            <w:bottom w:val="none" w:sz="0" w:space="0" w:color="auto"/>
            <w:right w:val="none" w:sz="0" w:space="0" w:color="auto"/>
          </w:divBdr>
        </w:div>
        <w:div w:id="2084789166">
          <w:marLeft w:val="480"/>
          <w:marRight w:val="0"/>
          <w:marTop w:val="0"/>
          <w:marBottom w:val="0"/>
          <w:divBdr>
            <w:top w:val="none" w:sz="0" w:space="0" w:color="auto"/>
            <w:left w:val="none" w:sz="0" w:space="0" w:color="auto"/>
            <w:bottom w:val="none" w:sz="0" w:space="0" w:color="auto"/>
            <w:right w:val="none" w:sz="0" w:space="0" w:color="auto"/>
          </w:divBdr>
        </w:div>
      </w:divsChild>
    </w:div>
    <w:div w:id="1403483179">
      <w:bodyDiv w:val="1"/>
      <w:marLeft w:val="0"/>
      <w:marRight w:val="0"/>
      <w:marTop w:val="0"/>
      <w:marBottom w:val="0"/>
      <w:divBdr>
        <w:top w:val="none" w:sz="0" w:space="0" w:color="auto"/>
        <w:left w:val="none" w:sz="0" w:space="0" w:color="auto"/>
        <w:bottom w:val="none" w:sz="0" w:space="0" w:color="auto"/>
        <w:right w:val="none" w:sz="0" w:space="0" w:color="auto"/>
      </w:divBdr>
      <w:divsChild>
        <w:div w:id="71586663">
          <w:marLeft w:val="480"/>
          <w:marRight w:val="0"/>
          <w:marTop w:val="0"/>
          <w:marBottom w:val="0"/>
          <w:divBdr>
            <w:top w:val="none" w:sz="0" w:space="0" w:color="auto"/>
            <w:left w:val="none" w:sz="0" w:space="0" w:color="auto"/>
            <w:bottom w:val="none" w:sz="0" w:space="0" w:color="auto"/>
            <w:right w:val="none" w:sz="0" w:space="0" w:color="auto"/>
          </w:divBdr>
        </w:div>
        <w:div w:id="93943038">
          <w:marLeft w:val="480"/>
          <w:marRight w:val="0"/>
          <w:marTop w:val="0"/>
          <w:marBottom w:val="0"/>
          <w:divBdr>
            <w:top w:val="none" w:sz="0" w:space="0" w:color="auto"/>
            <w:left w:val="none" w:sz="0" w:space="0" w:color="auto"/>
            <w:bottom w:val="none" w:sz="0" w:space="0" w:color="auto"/>
            <w:right w:val="none" w:sz="0" w:space="0" w:color="auto"/>
          </w:divBdr>
        </w:div>
        <w:div w:id="108017847">
          <w:marLeft w:val="480"/>
          <w:marRight w:val="0"/>
          <w:marTop w:val="0"/>
          <w:marBottom w:val="0"/>
          <w:divBdr>
            <w:top w:val="none" w:sz="0" w:space="0" w:color="auto"/>
            <w:left w:val="none" w:sz="0" w:space="0" w:color="auto"/>
            <w:bottom w:val="none" w:sz="0" w:space="0" w:color="auto"/>
            <w:right w:val="none" w:sz="0" w:space="0" w:color="auto"/>
          </w:divBdr>
        </w:div>
        <w:div w:id="121383771">
          <w:marLeft w:val="480"/>
          <w:marRight w:val="0"/>
          <w:marTop w:val="0"/>
          <w:marBottom w:val="0"/>
          <w:divBdr>
            <w:top w:val="none" w:sz="0" w:space="0" w:color="auto"/>
            <w:left w:val="none" w:sz="0" w:space="0" w:color="auto"/>
            <w:bottom w:val="none" w:sz="0" w:space="0" w:color="auto"/>
            <w:right w:val="none" w:sz="0" w:space="0" w:color="auto"/>
          </w:divBdr>
        </w:div>
        <w:div w:id="149560431">
          <w:marLeft w:val="480"/>
          <w:marRight w:val="0"/>
          <w:marTop w:val="0"/>
          <w:marBottom w:val="0"/>
          <w:divBdr>
            <w:top w:val="none" w:sz="0" w:space="0" w:color="auto"/>
            <w:left w:val="none" w:sz="0" w:space="0" w:color="auto"/>
            <w:bottom w:val="none" w:sz="0" w:space="0" w:color="auto"/>
            <w:right w:val="none" w:sz="0" w:space="0" w:color="auto"/>
          </w:divBdr>
        </w:div>
        <w:div w:id="237981420">
          <w:marLeft w:val="480"/>
          <w:marRight w:val="0"/>
          <w:marTop w:val="0"/>
          <w:marBottom w:val="0"/>
          <w:divBdr>
            <w:top w:val="none" w:sz="0" w:space="0" w:color="auto"/>
            <w:left w:val="none" w:sz="0" w:space="0" w:color="auto"/>
            <w:bottom w:val="none" w:sz="0" w:space="0" w:color="auto"/>
            <w:right w:val="none" w:sz="0" w:space="0" w:color="auto"/>
          </w:divBdr>
        </w:div>
        <w:div w:id="376901983">
          <w:marLeft w:val="480"/>
          <w:marRight w:val="0"/>
          <w:marTop w:val="0"/>
          <w:marBottom w:val="0"/>
          <w:divBdr>
            <w:top w:val="none" w:sz="0" w:space="0" w:color="auto"/>
            <w:left w:val="none" w:sz="0" w:space="0" w:color="auto"/>
            <w:bottom w:val="none" w:sz="0" w:space="0" w:color="auto"/>
            <w:right w:val="none" w:sz="0" w:space="0" w:color="auto"/>
          </w:divBdr>
        </w:div>
        <w:div w:id="395934203">
          <w:marLeft w:val="480"/>
          <w:marRight w:val="0"/>
          <w:marTop w:val="0"/>
          <w:marBottom w:val="0"/>
          <w:divBdr>
            <w:top w:val="none" w:sz="0" w:space="0" w:color="auto"/>
            <w:left w:val="none" w:sz="0" w:space="0" w:color="auto"/>
            <w:bottom w:val="none" w:sz="0" w:space="0" w:color="auto"/>
            <w:right w:val="none" w:sz="0" w:space="0" w:color="auto"/>
          </w:divBdr>
        </w:div>
        <w:div w:id="552236121">
          <w:marLeft w:val="480"/>
          <w:marRight w:val="0"/>
          <w:marTop w:val="0"/>
          <w:marBottom w:val="0"/>
          <w:divBdr>
            <w:top w:val="none" w:sz="0" w:space="0" w:color="auto"/>
            <w:left w:val="none" w:sz="0" w:space="0" w:color="auto"/>
            <w:bottom w:val="none" w:sz="0" w:space="0" w:color="auto"/>
            <w:right w:val="none" w:sz="0" w:space="0" w:color="auto"/>
          </w:divBdr>
        </w:div>
        <w:div w:id="560137120">
          <w:marLeft w:val="480"/>
          <w:marRight w:val="0"/>
          <w:marTop w:val="0"/>
          <w:marBottom w:val="0"/>
          <w:divBdr>
            <w:top w:val="none" w:sz="0" w:space="0" w:color="auto"/>
            <w:left w:val="none" w:sz="0" w:space="0" w:color="auto"/>
            <w:bottom w:val="none" w:sz="0" w:space="0" w:color="auto"/>
            <w:right w:val="none" w:sz="0" w:space="0" w:color="auto"/>
          </w:divBdr>
        </w:div>
        <w:div w:id="749691144">
          <w:marLeft w:val="480"/>
          <w:marRight w:val="0"/>
          <w:marTop w:val="0"/>
          <w:marBottom w:val="0"/>
          <w:divBdr>
            <w:top w:val="none" w:sz="0" w:space="0" w:color="auto"/>
            <w:left w:val="none" w:sz="0" w:space="0" w:color="auto"/>
            <w:bottom w:val="none" w:sz="0" w:space="0" w:color="auto"/>
            <w:right w:val="none" w:sz="0" w:space="0" w:color="auto"/>
          </w:divBdr>
        </w:div>
        <w:div w:id="751510618">
          <w:marLeft w:val="480"/>
          <w:marRight w:val="0"/>
          <w:marTop w:val="0"/>
          <w:marBottom w:val="0"/>
          <w:divBdr>
            <w:top w:val="none" w:sz="0" w:space="0" w:color="auto"/>
            <w:left w:val="none" w:sz="0" w:space="0" w:color="auto"/>
            <w:bottom w:val="none" w:sz="0" w:space="0" w:color="auto"/>
            <w:right w:val="none" w:sz="0" w:space="0" w:color="auto"/>
          </w:divBdr>
        </w:div>
        <w:div w:id="775446907">
          <w:marLeft w:val="480"/>
          <w:marRight w:val="0"/>
          <w:marTop w:val="0"/>
          <w:marBottom w:val="0"/>
          <w:divBdr>
            <w:top w:val="none" w:sz="0" w:space="0" w:color="auto"/>
            <w:left w:val="none" w:sz="0" w:space="0" w:color="auto"/>
            <w:bottom w:val="none" w:sz="0" w:space="0" w:color="auto"/>
            <w:right w:val="none" w:sz="0" w:space="0" w:color="auto"/>
          </w:divBdr>
        </w:div>
        <w:div w:id="912280178">
          <w:marLeft w:val="480"/>
          <w:marRight w:val="0"/>
          <w:marTop w:val="0"/>
          <w:marBottom w:val="0"/>
          <w:divBdr>
            <w:top w:val="none" w:sz="0" w:space="0" w:color="auto"/>
            <w:left w:val="none" w:sz="0" w:space="0" w:color="auto"/>
            <w:bottom w:val="none" w:sz="0" w:space="0" w:color="auto"/>
            <w:right w:val="none" w:sz="0" w:space="0" w:color="auto"/>
          </w:divBdr>
        </w:div>
        <w:div w:id="1005982898">
          <w:marLeft w:val="480"/>
          <w:marRight w:val="0"/>
          <w:marTop w:val="0"/>
          <w:marBottom w:val="0"/>
          <w:divBdr>
            <w:top w:val="none" w:sz="0" w:space="0" w:color="auto"/>
            <w:left w:val="none" w:sz="0" w:space="0" w:color="auto"/>
            <w:bottom w:val="none" w:sz="0" w:space="0" w:color="auto"/>
            <w:right w:val="none" w:sz="0" w:space="0" w:color="auto"/>
          </w:divBdr>
        </w:div>
        <w:div w:id="1129471708">
          <w:marLeft w:val="480"/>
          <w:marRight w:val="0"/>
          <w:marTop w:val="0"/>
          <w:marBottom w:val="0"/>
          <w:divBdr>
            <w:top w:val="none" w:sz="0" w:space="0" w:color="auto"/>
            <w:left w:val="none" w:sz="0" w:space="0" w:color="auto"/>
            <w:bottom w:val="none" w:sz="0" w:space="0" w:color="auto"/>
            <w:right w:val="none" w:sz="0" w:space="0" w:color="auto"/>
          </w:divBdr>
        </w:div>
        <w:div w:id="1137331874">
          <w:marLeft w:val="480"/>
          <w:marRight w:val="0"/>
          <w:marTop w:val="0"/>
          <w:marBottom w:val="0"/>
          <w:divBdr>
            <w:top w:val="none" w:sz="0" w:space="0" w:color="auto"/>
            <w:left w:val="none" w:sz="0" w:space="0" w:color="auto"/>
            <w:bottom w:val="none" w:sz="0" w:space="0" w:color="auto"/>
            <w:right w:val="none" w:sz="0" w:space="0" w:color="auto"/>
          </w:divBdr>
        </w:div>
        <w:div w:id="1159923409">
          <w:marLeft w:val="480"/>
          <w:marRight w:val="0"/>
          <w:marTop w:val="0"/>
          <w:marBottom w:val="0"/>
          <w:divBdr>
            <w:top w:val="none" w:sz="0" w:space="0" w:color="auto"/>
            <w:left w:val="none" w:sz="0" w:space="0" w:color="auto"/>
            <w:bottom w:val="none" w:sz="0" w:space="0" w:color="auto"/>
            <w:right w:val="none" w:sz="0" w:space="0" w:color="auto"/>
          </w:divBdr>
        </w:div>
        <w:div w:id="1177843550">
          <w:marLeft w:val="480"/>
          <w:marRight w:val="0"/>
          <w:marTop w:val="0"/>
          <w:marBottom w:val="0"/>
          <w:divBdr>
            <w:top w:val="none" w:sz="0" w:space="0" w:color="auto"/>
            <w:left w:val="none" w:sz="0" w:space="0" w:color="auto"/>
            <w:bottom w:val="none" w:sz="0" w:space="0" w:color="auto"/>
            <w:right w:val="none" w:sz="0" w:space="0" w:color="auto"/>
          </w:divBdr>
        </w:div>
        <w:div w:id="1180662664">
          <w:marLeft w:val="480"/>
          <w:marRight w:val="0"/>
          <w:marTop w:val="0"/>
          <w:marBottom w:val="0"/>
          <w:divBdr>
            <w:top w:val="none" w:sz="0" w:space="0" w:color="auto"/>
            <w:left w:val="none" w:sz="0" w:space="0" w:color="auto"/>
            <w:bottom w:val="none" w:sz="0" w:space="0" w:color="auto"/>
            <w:right w:val="none" w:sz="0" w:space="0" w:color="auto"/>
          </w:divBdr>
        </w:div>
        <w:div w:id="1213887355">
          <w:marLeft w:val="480"/>
          <w:marRight w:val="0"/>
          <w:marTop w:val="0"/>
          <w:marBottom w:val="0"/>
          <w:divBdr>
            <w:top w:val="none" w:sz="0" w:space="0" w:color="auto"/>
            <w:left w:val="none" w:sz="0" w:space="0" w:color="auto"/>
            <w:bottom w:val="none" w:sz="0" w:space="0" w:color="auto"/>
            <w:right w:val="none" w:sz="0" w:space="0" w:color="auto"/>
          </w:divBdr>
        </w:div>
        <w:div w:id="1274556500">
          <w:marLeft w:val="480"/>
          <w:marRight w:val="0"/>
          <w:marTop w:val="0"/>
          <w:marBottom w:val="0"/>
          <w:divBdr>
            <w:top w:val="none" w:sz="0" w:space="0" w:color="auto"/>
            <w:left w:val="none" w:sz="0" w:space="0" w:color="auto"/>
            <w:bottom w:val="none" w:sz="0" w:space="0" w:color="auto"/>
            <w:right w:val="none" w:sz="0" w:space="0" w:color="auto"/>
          </w:divBdr>
        </w:div>
        <w:div w:id="1382438055">
          <w:marLeft w:val="480"/>
          <w:marRight w:val="0"/>
          <w:marTop w:val="0"/>
          <w:marBottom w:val="0"/>
          <w:divBdr>
            <w:top w:val="none" w:sz="0" w:space="0" w:color="auto"/>
            <w:left w:val="none" w:sz="0" w:space="0" w:color="auto"/>
            <w:bottom w:val="none" w:sz="0" w:space="0" w:color="auto"/>
            <w:right w:val="none" w:sz="0" w:space="0" w:color="auto"/>
          </w:divBdr>
        </w:div>
        <w:div w:id="1423793519">
          <w:marLeft w:val="480"/>
          <w:marRight w:val="0"/>
          <w:marTop w:val="0"/>
          <w:marBottom w:val="0"/>
          <w:divBdr>
            <w:top w:val="none" w:sz="0" w:space="0" w:color="auto"/>
            <w:left w:val="none" w:sz="0" w:space="0" w:color="auto"/>
            <w:bottom w:val="none" w:sz="0" w:space="0" w:color="auto"/>
            <w:right w:val="none" w:sz="0" w:space="0" w:color="auto"/>
          </w:divBdr>
        </w:div>
        <w:div w:id="1426917907">
          <w:marLeft w:val="480"/>
          <w:marRight w:val="0"/>
          <w:marTop w:val="0"/>
          <w:marBottom w:val="0"/>
          <w:divBdr>
            <w:top w:val="none" w:sz="0" w:space="0" w:color="auto"/>
            <w:left w:val="none" w:sz="0" w:space="0" w:color="auto"/>
            <w:bottom w:val="none" w:sz="0" w:space="0" w:color="auto"/>
            <w:right w:val="none" w:sz="0" w:space="0" w:color="auto"/>
          </w:divBdr>
        </w:div>
        <w:div w:id="1437291561">
          <w:marLeft w:val="480"/>
          <w:marRight w:val="0"/>
          <w:marTop w:val="0"/>
          <w:marBottom w:val="0"/>
          <w:divBdr>
            <w:top w:val="none" w:sz="0" w:space="0" w:color="auto"/>
            <w:left w:val="none" w:sz="0" w:space="0" w:color="auto"/>
            <w:bottom w:val="none" w:sz="0" w:space="0" w:color="auto"/>
            <w:right w:val="none" w:sz="0" w:space="0" w:color="auto"/>
          </w:divBdr>
        </w:div>
        <w:div w:id="1448309073">
          <w:marLeft w:val="480"/>
          <w:marRight w:val="0"/>
          <w:marTop w:val="0"/>
          <w:marBottom w:val="0"/>
          <w:divBdr>
            <w:top w:val="none" w:sz="0" w:space="0" w:color="auto"/>
            <w:left w:val="none" w:sz="0" w:space="0" w:color="auto"/>
            <w:bottom w:val="none" w:sz="0" w:space="0" w:color="auto"/>
            <w:right w:val="none" w:sz="0" w:space="0" w:color="auto"/>
          </w:divBdr>
        </w:div>
        <w:div w:id="1654986807">
          <w:marLeft w:val="480"/>
          <w:marRight w:val="0"/>
          <w:marTop w:val="0"/>
          <w:marBottom w:val="0"/>
          <w:divBdr>
            <w:top w:val="none" w:sz="0" w:space="0" w:color="auto"/>
            <w:left w:val="none" w:sz="0" w:space="0" w:color="auto"/>
            <w:bottom w:val="none" w:sz="0" w:space="0" w:color="auto"/>
            <w:right w:val="none" w:sz="0" w:space="0" w:color="auto"/>
          </w:divBdr>
        </w:div>
        <w:div w:id="1664235046">
          <w:marLeft w:val="480"/>
          <w:marRight w:val="0"/>
          <w:marTop w:val="0"/>
          <w:marBottom w:val="0"/>
          <w:divBdr>
            <w:top w:val="none" w:sz="0" w:space="0" w:color="auto"/>
            <w:left w:val="none" w:sz="0" w:space="0" w:color="auto"/>
            <w:bottom w:val="none" w:sz="0" w:space="0" w:color="auto"/>
            <w:right w:val="none" w:sz="0" w:space="0" w:color="auto"/>
          </w:divBdr>
        </w:div>
        <w:div w:id="1684160829">
          <w:marLeft w:val="480"/>
          <w:marRight w:val="0"/>
          <w:marTop w:val="0"/>
          <w:marBottom w:val="0"/>
          <w:divBdr>
            <w:top w:val="none" w:sz="0" w:space="0" w:color="auto"/>
            <w:left w:val="none" w:sz="0" w:space="0" w:color="auto"/>
            <w:bottom w:val="none" w:sz="0" w:space="0" w:color="auto"/>
            <w:right w:val="none" w:sz="0" w:space="0" w:color="auto"/>
          </w:divBdr>
        </w:div>
        <w:div w:id="1694570843">
          <w:marLeft w:val="480"/>
          <w:marRight w:val="0"/>
          <w:marTop w:val="0"/>
          <w:marBottom w:val="0"/>
          <w:divBdr>
            <w:top w:val="none" w:sz="0" w:space="0" w:color="auto"/>
            <w:left w:val="none" w:sz="0" w:space="0" w:color="auto"/>
            <w:bottom w:val="none" w:sz="0" w:space="0" w:color="auto"/>
            <w:right w:val="none" w:sz="0" w:space="0" w:color="auto"/>
          </w:divBdr>
        </w:div>
        <w:div w:id="1697152943">
          <w:marLeft w:val="480"/>
          <w:marRight w:val="0"/>
          <w:marTop w:val="0"/>
          <w:marBottom w:val="0"/>
          <w:divBdr>
            <w:top w:val="none" w:sz="0" w:space="0" w:color="auto"/>
            <w:left w:val="none" w:sz="0" w:space="0" w:color="auto"/>
            <w:bottom w:val="none" w:sz="0" w:space="0" w:color="auto"/>
            <w:right w:val="none" w:sz="0" w:space="0" w:color="auto"/>
          </w:divBdr>
        </w:div>
        <w:div w:id="1806776350">
          <w:marLeft w:val="480"/>
          <w:marRight w:val="0"/>
          <w:marTop w:val="0"/>
          <w:marBottom w:val="0"/>
          <w:divBdr>
            <w:top w:val="none" w:sz="0" w:space="0" w:color="auto"/>
            <w:left w:val="none" w:sz="0" w:space="0" w:color="auto"/>
            <w:bottom w:val="none" w:sz="0" w:space="0" w:color="auto"/>
            <w:right w:val="none" w:sz="0" w:space="0" w:color="auto"/>
          </w:divBdr>
        </w:div>
        <w:div w:id="1854415036">
          <w:marLeft w:val="480"/>
          <w:marRight w:val="0"/>
          <w:marTop w:val="0"/>
          <w:marBottom w:val="0"/>
          <w:divBdr>
            <w:top w:val="none" w:sz="0" w:space="0" w:color="auto"/>
            <w:left w:val="none" w:sz="0" w:space="0" w:color="auto"/>
            <w:bottom w:val="none" w:sz="0" w:space="0" w:color="auto"/>
            <w:right w:val="none" w:sz="0" w:space="0" w:color="auto"/>
          </w:divBdr>
        </w:div>
        <w:div w:id="1953777254">
          <w:marLeft w:val="480"/>
          <w:marRight w:val="0"/>
          <w:marTop w:val="0"/>
          <w:marBottom w:val="0"/>
          <w:divBdr>
            <w:top w:val="none" w:sz="0" w:space="0" w:color="auto"/>
            <w:left w:val="none" w:sz="0" w:space="0" w:color="auto"/>
            <w:bottom w:val="none" w:sz="0" w:space="0" w:color="auto"/>
            <w:right w:val="none" w:sz="0" w:space="0" w:color="auto"/>
          </w:divBdr>
        </w:div>
        <w:div w:id="1979845312">
          <w:marLeft w:val="480"/>
          <w:marRight w:val="0"/>
          <w:marTop w:val="0"/>
          <w:marBottom w:val="0"/>
          <w:divBdr>
            <w:top w:val="none" w:sz="0" w:space="0" w:color="auto"/>
            <w:left w:val="none" w:sz="0" w:space="0" w:color="auto"/>
            <w:bottom w:val="none" w:sz="0" w:space="0" w:color="auto"/>
            <w:right w:val="none" w:sz="0" w:space="0" w:color="auto"/>
          </w:divBdr>
        </w:div>
        <w:div w:id="1982150876">
          <w:marLeft w:val="480"/>
          <w:marRight w:val="0"/>
          <w:marTop w:val="0"/>
          <w:marBottom w:val="0"/>
          <w:divBdr>
            <w:top w:val="none" w:sz="0" w:space="0" w:color="auto"/>
            <w:left w:val="none" w:sz="0" w:space="0" w:color="auto"/>
            <w:bottom w:val="none" w:sz="0" w:space="0" w:color="auto"/>
            <w:right w:val="none" w:sz="0" w:space="0" w:color="auto"/>
          </w:divBdr>
        </w:div>
        <w:div w:id="2144738037">
          <w:marLeft w:val="480"/>
          <w:marRight w:val="0"/>
          <w:marTop w:val="0"/>
          <w:marBottom w:val="0"/>
          <w:divBdr>
            <w:top w:val="none" w:sz="0" w:space="0" w:color="auto"/>
            <w:left w:val="none" w:sz="0" w:space="0" w:color="auto"/>
            <w:bottom w:val="none" w:sz="0" w:space="0" w:color="auto"/>
            <w:right w:val="none" w:sz="0" w:space="0" w:color="auto"/>
          </w:divBdr>
        </w:div>
      </w:divsChild>
    </w:div>
    <w:div w:id="1407609874">
      <w:bodyDiv w:val="1"/>
      <w:marLeft w:val="0"/>
      <w:marRight w:val="0"/>
      <w:marTop w:val="0"/>
      <w:marBottom w:val="0"/>
      <w:divBdr>
        <w:top w:val="none" w:sz="0" w:space="0" w:color="auto"/>
        <w:left w:val="none" w:sz="0" w:space="0" w:color="auto"/>
        <w:bottom w:val="none" w:sz="0" w:space="0" w:color="auto"/>
        <w:right w:val="none" w:sz="0" w:space="0" w:color="auto"/>
      </w:divBdr>
    </w:div>
    <w:div w:id="1421948862">
      <w:bodyDiv w:val="1"/>
      <w:marLeft w:val="0"/>
      <w:marRight w:val="0"/>
      <w:marTop w:val="0"/>
      <w:marBottom w:val="0"/>
      <w:divBdr>
        <w:top w:val="none" w:sz="0" w:space="0" w:color="auto"/>
        <w:left w:val="none" w:sz="0" w:space="0" w:color="auto"/>
        <w:bottom w:val="none" w:sz="0" w:space="0" w:color="auto"/>
        <w:right w:val="none" w:sz="0" w:space="0" w:color="auto"/>
      </w:divBdr>
    </w:div>
    <w:div w:id="1422870360">
      <w:bodyDiv w:val="1"/>
      <w:marLeft w:val="0"/>
      <w:marRight w:val="0"/>
      <w:marTop w:val="0"/>
      <w:marBottom w:val="0"/>
      <w:divBdr>
        <w:top w:val="none" w:sz="0" w:space="0" w:color="auto"/>
        <w:left w:val="none" w:sz="0" w:space="0" w:color="auto"/>
        <w:bottom w:val="none" w:sz="0" w:space="0" w:color="auto"/>
        <w:right w:val="none" w:sz="0" w:space="0" w:color="auto"/>
      </w:divBdr>
      <w:divsChild>
        <w:div w:id="238441994">
          <w:marLeft w:val="480"/>
          <w:marRight w:val="0"/>
          <w:marTop w:val="0"/>
          <w:marBottom w:val="0"/>
          <w:divBdr>
            <w:top w:val="none" w:sz="0" w:space="0" w:color="auto"/>
            <w:left w:val="none" w:sz="0" w:space="0" w:color="auto"/>
            <w:bottom w:val="none" w:sz="0" w:space="0" w:color="auto"/>
            <w:right w:val="none" w:sz="0" w:space="0" w:color="auto"/>
          </w:divBdr>
        </w:div>
        <w:div w:id="245111373">
          <w:marLeft w:val="480"/>
          <w:marRight w:val="0"/>
          <w:marTop w:val="0"/>
          <w:marBottom w:val="0"/>
          <w:divBdr>
            <w:top w:val="none" w:sz="0" w:space="0" w:color="auto"/>
            <w:left w:val="none" w:sz="0" w:space="0" w:color="auto"/>
            <w:bottom w:val="none" w:sz="0" w:space="0" w:color="auto"/>
            <w:right w:val="none" w:sz="0" w:space="0" w:color="auto"/>
          </w:divBdr>
        </w:div>
        <w:div w:id="260182267">
          <w:marLeft w:val="480"/>
          <w:marRight w:val="0"/>
          <w:marTop w:val="0"/>
          <w:marBottom w:val="0"/>
          <w:divBdr>
            <w:top w:val="none" w:sz="0" w:space="0" w:color="auto"/>
            <w:left w:val="none" w:sz="0" w:space="0" w:color="auto"/>
            <w:bottom w:val="none" w:sz="0" w:space="0" w:color="auto"/>
            <w:right w:val="none" w:sz="0" w:space="0" w:color="auto"/>
          </w:divBdr>
        </w:div>
        <w:div w:id="322666305">
          <w:marLeft w:val="480"/>
          <w:marRight w:val="0"/>
          <w:marTop w:val="0"/>
          <w:marBottom w:val="0"/>
          <w:divBdr>
            <w:top w:val="none" w:sz="0" w:space="0" w:color="auto"/>
            <w:left w:val="none" w:sz="0" w:space="0" w:color="auto"/>
            <w:bottom w:val="none" w:sz="0" w:space="0" w:color="auto"/>
            <w:right w:val="none" w:sz="0" w:space="0" w:color="auto"/>
          </w:divBdr>
        </w:div>
        <w:div w:id="365983601">
          <w:marLeft w:val="480"/>
          <w:marRight w:val="0"/>
          <w:marTop w:val="0"/>
          <w:marBottom w:val="0"/>
          <w:divBdr>
            <w:top w:val="none" w:sz="0" w:space="0" w:color="auto"/>
            <w:left w:val="none" w:sz="0" w:space="0" w:color="auto"/>
            <w:bottom w:val="none" w:sz="0" w:space="0" w:color="auto"/>
            <w:right w:val="none" w:sz="0" w:space="0" w:color="auto"/>
          </w:divBdr>
        </w:div>
        <w:div w:id="632373843">
          <w:marLeft w:val="480"/>
          <w:marRight w:val="0"/>
          <w:marTop w:val="0"/>
          <w:marBottom w:val="0"/>
          <w:divBdr>
            <w:top w:val="none" w:sz="0" w:space="0" w:color="auto"/>
            <w:left w:val="none" w:sz="0" w:space="0" w:color="auto"/>
            <w:bottom w:val="none" w:sz="0" w:space="0" w:color="auto"/>
            <w:right w:val="none" w:sz="0" w:space="0" w:color="auto"/>
          </w:divBdr>
        </w:div>
        <w:div w:id="708140705">
          <w:marLeft w:val="480"/>
          <w:marRight w:val="0"/>
          <w:marTop w:val="0"/>
          <w:marBottom w:val="0"/>
          <w:divBdr>
            <w:top w:val="none" w:sz="0" w:space="0" w:color="auto"/>
            <w:left w:val="none" w:sz="0" w:space="0" w:color="auto"/>
            <w:bottom w:val="none" w:sz="0" w:space="0" w:color="auto"/>
            <w:right w:val="none" w:sz="0" w:space="0" w:color="auto"/>
          </w:divBdr>
        </w:div>
        <w:div w:id="809783008">
          <w:marLeft w:val="480"/>
          <w:marRight w:val="0"/>
          <w:marTop w:val="0"/>
          <w:marBottom w:val="0"/>
          <w:divBdr>
            <w:top w:val="none" w:sz="0" w:space="0" w:color="auto"/>
            <w:left w:val="none" w:sz="0" w:space="0" w:color="auto"/>
            <w:bottom w:val="none" w:sz="0" w:space="0" w:color="auto"/>
            <w:right w:val="none" w:sz="0" w:space="0" w:color="auto"/>
          </w:divBdr>
        </w:div>
        <w:div w:id="987829801">
          <w:marLeft w:val="480"/>
          <w:marRight w:val="0"/>
          <w:marTop w:val="0"/>
          <w:marBottom w:val="0"/>
          <w:divBdr>
            <w:top w:val="none" w:sz="0" w:space="0" w:color="auto"/>
            <w:left w:val="none" w:sz="0" w:space="0" w:color="auto"/>
            <w:bottom w:val="none" w:sz="0" w:space="0" w:color="auto"/>
            <w:right w:val="none" w:sz="0" w:space="0" w:color="auto"/>
          </w:divBdr>
        </w:div>
        <w:div w:id="1239748892">
          <w:marLeft w:val="480"/>
          <w:marRight w:val="0"/>
          <w:marTop w:val="0"/>
          <w:marBottom w:val="0"/>
          <w:divBdr>
            <w:top w:val="none" w:sz="0" w:space="0" w:color="auto"/>
            <w:left w:val="none" w:sz="0" w:space="0" w:color="auto"/>
            <w:bottom w:val="none" w:sz="0" w:space="0" w:color="auto"/>
            <w:right w:val="none" w:sz="0" w:space="0" w:color="auto"/>
          </w:divBdr>
        </w:div>
        <w:div w:id="1260599579">
          <w:marLeft w:val="480"/>
          <w:marRight w:val="0"/>
          <w:marTop w:val="0"/>
          <w:marBottom w:val="0"/>
          <w:divBdr>
            <w:top w:val="none" w:sz="0" w:space="0" w:color="auto"/>
            <w:left w:val="none" w:sz="0" w:space="0" w:color="auto"/>
            <w:bottom w:val="none" w:sz="0" w:space="0" w:color="auto"/>
            <w:right w:val="none" w:sz="0" w:space="0" w:color="auto"/>
          </w:divBdr>
        </w:div>
        <w:div w:id="1329097464">
          <w:marLeft w:val="480"/>
          <w:marRight w:val="0"/>
          <w:marTop w:val="0"/>
          <w:marBottom w:val="0"/>
          <w:divBdr>
            <w:top w:val="none" w:sz="0" w:space="0" w:color="auto"/>
            <w:left w:val="none" w:sz="0" w:space="0" w:color="auto"/>
            <w:bottom w:val="none" w:sz="0" w:space="0" w:color="auto"/>
            <w:right w:val="none" w:sz="0" w:space="0" w:color="auto"/>
          </w:divBdr>
        </w:div>
        <w:div w:id="1363046547">
          <w:marLeft w:val="480"/>
          <w:marRight w:val="0"/>
          <w:marTop w:val="0"/>
          <w:marBottom w:val="0"/>
          <w:divBdr>
            <w:top w:val="none" w:sz="0" w:space="0" w:color="auto"/>
            <w:left w:val="none" w:sz="0" w:space="0" w:color="auto"/>
            <w:bottom w:val="none" w:sz="0" w:space="0" w:color="auto"/>
            <w:right w:val="none" w:sz="0" w:space="0" w:color="auto"/>
          </w:divBdr>
        </w:div>
        <w:div w:id="1382360867">
          <w:marLeft w:val="480"/>
          <w:marRight w:val="0"/>
          <w:marTop w:val="0"/>
          <w:marBottom w:val="0"/>
          <w:divBdr>
            <w:top w:val="none" w:sz="0" w:space="0" w:color="auto"/>
            <w:left w:val="none" w:sz="0" w:space="0" w:color="auto"/>
            <w:bottom w:val="none" w:sz="0" w:space="0" w:color="auto"/>
            <w:right w:val="none" w:sz="0" w:space="0" w:color="auto"/>
          </w:divBdr>
        </w:div>
        <w:div w:id="1420904911">
          <w:marLeft w:val="480"/>
          <w:marRight w:val="0"/>
          <w:marTop w:val="0"/>
          <w:marBottom w:val="0"/>
          <w:divBdr>
            <w:top w:val="none" w:sz="0" w:space="0" w:color="auto"/>
            <w:left w:val="none" w:sz="0" w:space="0" w:color="auto"/>
            <w:bottom w:val="none" w:sz="0" w:space="0" w:color="auto"/>
            <w:right w:val="none" w:sz="0" w:space="0" w:color="auto"/>
          </w:divBdr>
        </w:div>
        <w:div w:id="1471051181">
          <w:marLeft w:val="480"/>
          <w:marRight w:val="0"/>
          <w:marTop w:val="0"/>
          <w:marBottom w:val="0"/>
          <w:divBdr>
            <w:top w:val="none" w:sz="0" w:space="0" w:color="auto"/>
            <w:left w:val="none" w:sz="0" w:space="0" w:color="auto"/>
            <w:bottom w:val="none" w:sz="0" w:space="0" w:color="auto"/>
            <w:right w:val="none" w:sz="0" w:space="0" w:color="auto"/>
          </w:divBdr>
        </w:div>
        <w:div w:id="1554536046">
          <w:marLeft w:val="480"/>
          <w:marRight w:val="0"/>
          <w:marTop w:val="0"/>
          <w:marBottom w:val="0"/>
          <w:divBdr>
            <w:top w:val="none" w:sz="0" w:space="0" w:color="auto"/>
            <w:left w:val="none" w:sz="0" w:space="0" w:color="auto"/>
            <w:bottom w:val="none" w:sz="0" w:space="0" w:color="auto"/>
            <w:right w:val="none" w:sz="0" w:space="0" w:color="auto"/>
          </w:divBdr>
        </w:div>
        <w:div w:id="1614093262">
          <w:marLeft w:val="480"/>
          <w:marRight w:val="0"/>
          <w:marTop w:val="0"/>
          <w:marBottom w:val="0"/>
          <w:divBdr>
            <w:top w:val="none" w:sz="0" w:space="0" w:color="auto"/>
            <w:left w:val="none" w:sz="0" w:space="0" w:color="auto"/>
            <w:bottom w:val="none" w:sz="0" w:space="0" w:color="auto"/>
            <w:right w:val="none" w:sz="0" w:space="0" w:color="auto"/>
          </w:divBdr>
        </w:div>
        <w:div w:id="1682077243">
          <w:marLeft w:val="480"/>
          <w:marRight w:val="0"/>
          <w:marTop w:val="0"/>
          <w:marBottom w:val="0"/>
          <w:divBdr>
            <w:top w:val="none" w:sz="0" w:space="0" w:color="auto"/>
            <w:left w:val="none" w:sz="0" w:space="0" w:color="auto"/>
            <w:bottom w:val="none" w:sz="0" w:space="0" w:color="auto"/>
            <w:right w:val="none" w:sz="0" w:space="0" w:color="auto"/>
          </w:divBdr>
        </w:div>
        <w:div w:id="1698777659">
          <w:marLeft w:val="480"/>
          <w:marRight w:val="0"/>
          <w:marTop w:val="0"/>
          <w:marBottom w:val="0"/>
          <w:divBdr>
            <w:top w:val="none" w:sz="0" w:space="0" w:color="auto"/>
            <w:left w:val="none" w:sz="0" w:space="0" w:color="auto"/>
            <w:bottom w:val="none" w:sz="0" w:space="0" w:color="auto"/>
            <w:right w:val="none" w:sz="0" w:space="0" w:color="auto"/>
          </w:divBdr>
        </w:div>
        <w:div w:id="1826775672">
          <w:marLeft w:val="480"/>
          <w:marRight w:val="0"/>
          <w:marTop w:val="0"/>
          <w:marBottom w:val="0"/>
          <w:divBdr>
            <w:top w:val="none" w:sz="0" w:space="0" w:color="auto"/>
            <w:left w:val="none" w:sz="0" w:space="0" w:color="auto"/>
            <w:bottom w:val="none" w:sz="0" w:space="0" w:color="auto"/>
            <w:right w:val="none" w:sz="0" w:space="0" w:color="auto"/>
          </w:divBdr>
        </w:div>
        <w:div w:id="1878204324">
          <w:marLeft w:val="480"/>
          <w:marRight w:val="0"/>
          <w:marTop w:val="0"/>
          <w:marBottom w:val="0"/>
          <w:divBdr>
            <w:top w:val="none" w:sz="0" w:space="0" w:color="auto"/>
            <w:left w:val="none" w:sz="0" w:space="0" w:color="auto"/>
            <w:bottom w:val="none" w:sz="0" w:space="0" w:color="auto"/>
            <w:right w:val="none" w:sz="0" w:space="0" w:color="auto"/>
          </w:divBdr>
        </w:div>
        <w:div w:id="1951009061">
          <w:marLeft w:val="480"/>
          <w:marRight w:val="0"/>
          <w:marTop w:val="0"/>
          <w:marBottom w:val="0"/>
          <w:divBdr>
            <w:top w:val="none" w:sz="0" w:space="0" w:color="auto"/>
            <w:left w:val="none" w:sz="0" w:space="0" w:color="auto"/>
            <w:bottom w:val="none" w:sz="0" w:space="0" w:color="auto"/>
            <w:right w:val="none" w:sz="0" w:space="0" w:color="auto"/>
          </w:divBdr>
        </w:div>
        <w:div w:id="2047371443">
          <w:marLeft w:val="480"/>
          <w:marRight w:val="0"/>
          <w:marTop w:val="0"/>
          <w:marBottom w:val="0"/>
          <w:divBdr>
            <w:top w:val="none" w:sz="0" w:space="0" w:color="auto"/>
            <w:left w:val="none" w:sz="0" w:space="0" w:color="auto"/>
            <w:bottom w:val="none" w:sz="0" w:space="0" w:color="auto"/>
            <w:right w:val="none" w:sz="0" w:space="0" w:color="auto"/>
          </w:divBdr>
        </w:div>
        <w:div w:id="2102600163">
          <w:marLeft w:val="480"/>
          <w:marRight w:val="0"/>
          <w:marTop w:val="0"/>
          <w:marBottom w:val="0"/>
          <w:divBdr>
            <w:top w:val="none" w:sz="0" w:space="0" w:color="auto"/>
            <w:left w:val="none" w:sz="0" w:space="0" w:color="auto"/>
            <w:bottom w:val="none" w:sz="0" w:space="0" w:color="auto"/>
            <w:right w:val="none" w:sz="0" w:space="0" w:color="auto"/>
          </w:divBdr>
        </w:div>
      </w:divsChild>
    </w:div>
    <w:div w:id="1423338723">
      <w:bodyDiv w:val="1"/>
      <w:marLeft w:val="0"/>
      <w:marRight w:val="0"/>
      <w:marTop w:val="0"/>
      <w:marBottom w:val="0"/>
      <w:divBdr>
        <w:top w:val="none" w:sz="0" w:space="0" w:color="auto"/>
        <w:left w:val="none" w:sz="0" w:space="0" w:color="auto"/>
        <w:bottom w:val="none" w:sz="0" w:space="0" w:color="auto"/>
        <w:right w:val="none" w:sz="0" w:space="0" w:color="auto"/>
      </w:divBdr>
      <w:divsChild>
        <w:div w:id="114522556">
          <w:marLeft w:val="480"/>
          <w:marRight w:val="0"/>
          <w:marTop w:val="0"/>
          <w:marBottom w:val="0"/>
          <w:divBdr>
            <w:top w:val="none" w:sz="0" w:space="0" w:color="auto"/>
            <w:left w:val="none" w:sz="0" w:space="0" w:color="auto"/>
            <w:bottom w:val="none" w:sz="0" w:space="0" w:color="auto"/>
            <w:right w:val="none" w:sz="0" w:space="0" w:color="auto"/>
          </w:divBdr>
        </w:div>
        <w:div w:id="173226461">
          <w:marLeft w:val="480"/>
          <w:marRight w:val="0"/>
          <w:marTop w:val="0"/>
          <w:marBottom w:val="0"/>
          <w:divBdr>
            <w:top w:val="none" w:sz="0" w:space="0" w:color="auto"/>
            <w:left w:val="none" w:sz="0" w:space="0" w:color="auto"/>
            <w:bottom w:val="none" w:sz="0" w:space="0" w:color="auto"/>
            <w:right w:val="none" w:sz="0" w:space="0" w:color="auto"/>
          </w:divBdr>
        </w:div>
        <w:div w:id="255208410">
          <w:marLeft w:val="480"/>
          <w:marRight w:val="0"/>
          <w:marTop w:val="0"/>
          <w:marBottom w:val="0"/>
          <w:divBdr>
            <w:top w:val="none" w:sz="0" w:space="0" w:color="auto"/>
            <w:left w:val="none" w:sz="0" w:space="0" w:color="auto"/>
            <w:bottom w:val="none" w:sz="0" w:space="0" w:color="auto"/>
            <w:right w:val="none" w:sz="0" w:space="0" w:color="auto"/>
          </w:divBdr>
        </w:div>
        <w:div w:id="265158737">
          <w:marLeft w:val="480"/>
          <w:marRight w:val="0"/>
          <w:marTop w:val="0"/>
          <w:marBottom w:val="0"/>
          <w:divBdr>
            <w:top w:val="none" w:sz="0" w:space="0" w:color="auto"/>
            <w:left w:val="none" w:sz="0" w:space="0" w:color="auto"/>
            <w:bottom w:val="none" w:sz="0" w:space="0" w:color="auto"/>
            <w:right w:val="none" w:sz="0" w:space="0" w:color="auto"/>
          </w:divBdr>
        </w:div>
        <w:div w:id="470098236">
          <w:marLeft w:val="480"/>
          <w:marRight w:val="0"/>
          <w:marTop w:val="0"/>
          <w:marBottom w:val="0"/>
          <w:divBdr>
            <w:top w:val="none" w:sz="0" w:space="0" w:color="auto"/>
            <w:left w:val="none" w:sz="0" w:space="0" w:color="auto"/>
            <w:bottom w:val="none" w:sz="0" w:space="0" w:color="auto"/>
            <w:right w:val="none" w:sz="0" w:space="0" w:color="auto"/>
          </w:divBdr>
        </w:div>
        <w:div w:id="483199388">
          <w:marLeft w:val="480"/>
          <w:marRight w:val="0"/>
          <w:marTop w:val="0"/>
          <w:marBottom w:val="0"/>
          <w:divBdr>
            <w:top w:val="none" w:sz="0" w:space="0" w:color="auto"/>
            <w:left w:val="none" w:sz="0" w:space="0" w:color="auto"/>
            <w:bottom w:val="none" w:sz="0" w:space="0" w:color="auto"/>
            <w:right w:val="none" w:sz="0" w:space="0" w:color="auto"/>
          </w:divBdr>
        </w:div>
        <w:div w:id="529808290">
          <w:marLeft w:val="480"/>
          <w:marRight w:val="0"/>
          <w:marTop w:val="0"/>
          <w:marBottom w:val="0"/>
          <w:divBdr>
            <w:top w:val="none" w:sz="0" w:space="0" w:color="auto"/>
            <w:left w:val="none" w:sz="0" w:space="0" w:color="auto"/>
            <w:bottom w:val="none" w:sz="0" w:space="0" w:color="auto"/>
            <w:right w:val="none" w:sz="0" w:space="0" w:color="auto"/>
          </w:divBdr>
        </w:div>
        <w:div w:id="667369653">
          <w:marLeft w:val="480"/>
          <w:marRight w:val="0"/>
          <w:marTop w:val="0"/>
          <w:marBottom w:val="0"/>
          <w:divBdr>
            <w:top w:val="none" w:sz="0" w:space="0" w:color="auto"/>
            <w:left w:val="none" w:sz="0" w:space="0" w:color="auto"/>
            <w:bottom w:val="none" w:sz="0" w:space="0" w:color="auto"/>
            <w:right w:val="none" w:sz="0" w:space="0" w:color="auto"/>
          </w:divBdr>
        </w:div>
        <w:div w:id="691616684">
          <w:marLeft w:val="480"/>
          <w:marRight w:val="0"/>
          <w:marTop w:val="0"/>
          <w:marBottom w:val="0"/>
          <w:divBdr>
            <w:top w:val="none" w:sz="0" w:space="0" w:color="auto"/>
            <w:left w:val="none" w:sz="0" w:space="0" w:color="auto"/>
            <w:bottom w:val="none" w:sz="0" w:space="0" w:color="auto"/>
            <w:right w:val="none" w:sz="0" w:space="0" w:color="auto"/>
          </w:divBdr>
        </w:div>
        <w:div w:id="945503541">
          <w:marLeft w:val="480"/>
          <w:marRight w:val="0"/>
          <w:marTop w:val="0"/>
          <w:marBottom w:val="0"/>
          <w:divBdr>
            <w:top w:val="none" w:sz="0" w:space="0" w:color="auto"/>
            <w:left w:val="none" w:sz="0" w:space="0" w:color="auto"/>
            <w:bottom w:val="none" w:sz="0" w:space="0" w:color="auto"/>
            <w:right w:val="none" w:sz="0" w:space="0" w:color="auto"/>
          </w:divBdr>
        </w:div>
        <w:div w:id="949238978">
          <w:marLeft w:val="480"/>
          <w:marRight w:val="0"/>
          <w:marTop w:val="0"/>
          <w:marBottom w:val="0"/>
          <w:divBdr>
            <w:top w:val="none" w:sz="0" w:space="0" w:color="auto"/>
            <w:left w:val="none" w:sz="0" w:space="0" w:color="auto"/>
            <w:bottom w:val="none" w:sz="0" w:space="0" w:color="auto"/>
            <w:right w:val="none" w:sz="0" w:space="0" w:color="auto"/>
          </w:divBdr>
        </w:div>
        <w:div w:id="1031498359">
          <w:marLeft w:val="480"/>
          <w:marRight w:val="0"/>
          <w:marTop w:val="0"/>
          <w:marBottom w:val="0"/>
          <w:divBdr>
            <w:top w:val="none" w:sz="0" w:space="0" w:color="auto"/>
            <w:left w:val="none" w:sz="0" w:space="0" w:color="auto"/>
            <w:bottom w:val="none" w:sz="0" w:space="0" w:color="auto"/>
            <w:right w:val="none" w:sz="0" w:space="0" w:color="auto"/>
          </w:divBdr>
        </w:div>
        <w:div w:id="1288926661">
          <w:marLeft w:val="480"/>
          <w:marRight w:val="0"/>
          <w:marTop w:val="0"/>
          <w:marBottom w:val="0"/>
          <w:divBdr>
            <w:top w:val="none" w:sz="0" w:space="0" w:color="auto"/>
            <w:left w:val="none" w:sz="0" w:space="0" w:color="auto"/>
            <w:bottom w:val="none" w:sz="0" w:space="0" w:color="auto"/>
            <w:right w:val="none" w:sz="0" w:space="0" w:color="auto"/>
          </w:divBdr>
        </w:div>
        <w:div w:id="1310746656">
          <w:marLeft w:val="480"/>
          <w:marRight w:val="0"/>
          <w:marTop w:val="0"/>
          <w:marBottom w:val="0"/>
          <w:divBdr>
            <w:top w:val="none" w:sz="0" w:space="0" w:color="auto"/>
            <w:left w:val="none" w:sz="0" w:space="0" w:color="auto"/>
            <w:bottom w:val="none" w:sz="0" w:space="0" w:color="auto"/>
            <w:right w:val="none" w:sz="0" w:space="0" w:color="auto"/>
          </w:divBdr>
        </w:div>
        <w:div w:id="1511988778">
          <w:marLeft w:val="480"/>
          <w:marRight w:val="0"/>
          <w:marTop w:val="0"/>
          <w:marBottom w:val="0"/>
          <w:divBdr>
            <w:top w:val="none" w:sz="0" w:space="0" w:color="auto"/>
            <w:left w:val="none" w:sz="0" w:space="0" w:color="auto"/>
            <w:bottom w:val="none" w:sz="0" w:space="0" w:color="auto"/>
            <w:right w:val="none" w:sz="0" w:space="0" w:color="auto"/>
          </w:divBdr>
        </w:div>
        <w:div w:id="1579367822">
          <w:marLeft w:val="480"/>
          <w:marRight w:val="0"/>
          <w:marTop w:val="0"/>
          <w:marBottom w:val="0"/>
          <w:divBdr>
            <w:top w:val="none" w:sz="0" w:space="0" w:color="auto"/>
            <w:left w:val="none" w:sz="0" w:space="0" w:color="auto"/>
            <w:bottom w:val="none" w:sz="0" w:space="0" w:color="auto"/>
            <w:right w:val="none" w:sz="0" w:space="0" w:color="auto"/>
          </w:divBdr>
        </w:div>
        <w:div w:id="1641956498">
          <w:marLeft w:val="480"/>
          <w:marRight w:val="0"/>
          <w:marTop w:val="0"/>
          <w:marBottom w:val="0"/>
          <w:divBdr>
            <w:top w:val="none" w:sz="0" w:space="0" w:color="auto"/>
            <w:left w:val="none" w:sz="0" w:space="0" w:color="auto"/>
            <w:bottom w:val="none" w:sz="0" w:space="0" w:color="auto"/>
            <w:right w:val="none" w:sz="0" w:space="0" w:color="auto"/>
          </w:divBdr>
        </w:div>
        <w:div w:id="1795639107">
          <w:marLeft w:val="480"/>
          <w:marRight w:val="0"/>
          <w:marTop w:val="0"/>
          <w:marBottom w:val="0"/>
          <w:divBdr>
            <w:top w:val="none" w:sz="0" w:space="0" w:color="auto"/>
            <w:left w:val="none" w:sz="0" w:space="0" w:color="auto"/>
            <w:bottom w:val="none" w:sz="0" w:space="0" w:color="auto"/>
            <w:right w:val="none" w:sz="0" w:space="0" w:color="auto"/>
          </w:divBdr>
        </w:div>
        <w:div w:id="1883320886">
          <w:marLeft w:val="480"/>
          <w:marRight w:val="0"/>
          <w:marTop w:val="0"/>
          <w:marBottom w:val="0"/>
          <w:divBdr>
            <w:top w:val="none" w:sz="0" w:space="0" w:color="auto"/>
            <w:left w:val="none" w:sz="0" w:space="0" w:color="auto"/>
            <w:bottom w:val="none" w:sz="0" w:space="0" w:color="auto"/>
            <w:right w:val="none" w:sz="0" w:space="0" w:color="auto"/>
          </w:divBdr>
        </w:div>
      </w:divsChild>
    </w:div>
    <w:div w:id="1435638123">
      <w:bodyDiv w:val="1"/>
      <w:marLeft w:val="0"/>
      <w:marRight w:val="0"/>
      <w:marTop w:val="0"/>
      <w:marBottom w:val="0"/>
      <w:divBdr>
        <w:top w:val="none" w:sz="0" w:space="0" w:color="auto"/>
        <w:left w:val="none" w:sz="0" w:space="0" w:color="auto"/>
        <w:bottom w:val="none" w:sz="0" w:space="0" w:color="auto"/>
        <w:right w:val="none" w:sz="0" w:space="0" w:color="auto"/>
      </w:divBdr>
    </w:div>
    <w:div w:id="1452939614">
      <w:bodyDiv w:val="1"/>
      <w:marLeft w:val="0"/>
      <w:marRight w:val="0"/>
      <w:marTop w:val="0"/>
      <w:marBottom w:val="0"/>
      <w:divBdr>
        <w:top w:val="none" w:sz="0" w:space="0" w:color="auto"/>
        <w:left w:val="none" w:sz="0" w:space="0" w:color="auto"/>
        <w:bottom w:val="none" w:sz="0" w:space="0" w:color="auto"/>
        <w:right w:val="none" w:sz="0" w:space="0" w:color="auto"/>
      </w:divBdr>
    </w:div>
    <w:div w:id="1469472396">
      <w:bodyDiv w:val="1"/>
      <w:marLeft w:val="0"/>
      <w:marRight w:val="0"/>
      <w:marTop w:val="0"/>
      <w:marBottom w:val="0"/>
      <w:divBdr>
        <w:top w:val="none" w:sz="0" w:space="0" w:color="auto"/>
        <w:left w:val="none" w:sz="0" w:space="0" w:color="auto"/>
        <w:bottom w:val="none" w:sz="0" w:space="0" w:color="auto"/>
        <w:right w:val="none" w:sz="0" w:space="0" w:color="auto"/>
      </w:divBdr>
    </w:div>
    <w:div w:id="1494103399">
      <w:bodyDiv w:val="1"/>
      <w:marLeft w:val="0"/>
      <w:marRight w:val="0"/>
      <w:marTop w:val="0"/>
      <w:marBottom w:val="0"/>
      <w:divBdr>
        <w:top w:val="none" w:sz="0" w:space="0" w:color="auto"/>
        <w:left w:val="none" w:sz="0" w:space="0" w:color="auto"/>
        <w:bottom w:val="none" w:sz="0" w:space="0" w:color="auto"/>
        <w:right w:val="none" w:sz="0" w:space="0" w:color="auto"/>
      </w:divBdr>
    </w:div>
    <w:div w:id="1494642845">
      <w:bodyDiv w:val="1"/>
      <w:marLeft w:val="0"/>
      <w:marRight w:val="0"/>
      <w:marTop w:val="0"/>
      <w:marBottom w:val="0"/>
      <w:divBdr>
        <w:top w:val="none" w:sz="0" w:space="0" w:color="auto"/>
        <w:left w:val="none" w:sz="0" w:space="0" w:color="auto"/>
        <w:bottom w:val="none" w:sz="0" w:space="0" w:color="auto"/>
        <w:right w:val="none" w:sz="0" w:space="0" w:color="auto"/>
      </w:divBdr>
      <w:divsChild>
        <w:div w:id="794568958">
          <w:marLeft w:val="480"/>
          <w:marRight w:val="0"/>
          <w:marTop w:val="0"/>
          <w:marBottom w:val="0"/>
          <w:divBdr>
            <w:top w:val="none" w:sz="0" w:space="0" w:color="auto"/>
            <w:left w:val="none" w:sz="0" w:space="0" w:color="auto"/>
            <w:bottom w:val="none" w:sz="0" w:space="0" w:color="auto"/>
            <w:right w:val="none" w:sz="0" w:space="0" w:color="auto"/>
          </w:divBdr>
        </w:div>
        <w:div w:id="822430297">
          <w:marLeft w:val="480"/>
          <w:marRight w:val="0"/>
          <w:marTop w:val="0"/>
          <w:marBottom w:val="0"/>
          <w:divBdr>
            <w:top w:val="none" w:sz="0" w:space="0" w:color="auto"/>
            <w:left w:val="none" w:sz="0" w:space="0" w:color="auto"/>
            <w:bottom w:val="none" w:sz="0" w:space="0" w:color="auto"/>
            <w:right w:val="none" w:sz="0" w:space="0" w:color="auto"/>
          </w:divBdr>
        </w:div>
        <w:div w:id="1259287838">
          <w:marLeft w:val="480"/>
          <w:marRight w:val="0"/>
          <w:marTop w:val="0"/>
          <w:marBottom w:val="0"/>
          <w:divBdr>
            <w:top w:val="none" w:sz="0" w:space="0" w:color="auto"/>
            <w:left w:val="none" w:sz="0" w:space="0" w:color="auto"/>
            <w:bottom w:val="none" w:sz="0" w:space="0" w:color="auto"/>
            <w:right w:val="none" w:sz="0" w:space="0" w:color="auto"/>
          </w:divBdr>
        </w:div>
        <w:div w:id="1315840494">
          <w:marLeft w:val="480"/>
          <w:marRight w:val="0"/>
          <w:marTop w:val="0"/>
          <w:marBottom w:val="0"/>
          <w:divBdr>
            <w:top w:val="none" w:sz="0" w:space="0" w:color="auto"/>
            <w:left w:val="none" w:sz="0" w:space="0" w:color="auto"/>
            <w:bottom w:val="none" w:sz="0" w:space="0" w:color="auto"/>
            <w:right w:val="none" w:sz="0" w:space="0" w:color="auto"/>
          </w:divBdr>
        </w:div>
        <w:div w:id="1635863135">
          <w:marLeft w:val="480"/>
          <w:marRight w:val="0"/>
          <w:marTop w:val="0"/>
          <w:marBottom w:val="0"/>
          <w:divBdr>
            <w:top w:val="none" w:sz="0" w:space="0" w:color="auto"/>
            <w:left w:val="none" w:sz="0" w:space="0" w:color="auto"/>
            <w:bottom w:val="none" w:sz="0" w:space="0" w:color="auto"/>
            <w:right w:val="none" w:sz="0" w:space="0" w:color="auto"/>
          </w:divBdr>
        </w:div>
        <w:div w:id="1775055697">
          <w:marLeft w:val="480"/>
          <w:marRight w:val="0"/>
          <w:marTop w:val="0"/>
          <w:marBottom w:val="0"/>
          <w:divBdr>
            <w:top w:val="none" w:sz="0" w:space="0" w:color="auto"/>
            <w:left w:val="none" w:sz="0" w:space="0" w:color="auto"/>
            <w:bottom w:val="none" w:sz="0" w:space="0" w:color="auto"/>
            <w:right w:val="none" w:sz="0" w:space="0" w:color="auto"/>
          </w:divBdr>
        </w:div>
      </w:divsChild>
    </w:div>
    <w:div w:id="1524592330">
      <w:bodyDiv w:val="1"/>
      <w:marLeft w:val="0"/>
      <w:marRight w:val="0"/>
      <w:marTop w:val="0"/>
      <w:marBottom w:val="0"/>
      <w:divBdr>
        <w:top w:val="none" w:sz="0" w:space="0" w:color="auto"/>
        <w:left w:val="none" w:sz="0" w:space="0" w:color="auto"/>
        <w:bottom w:val="none" w:sz="0" w:space="0" w:color="auto"/>
        <w:right w:val="none" w:sz="0" w:space="0" w:color="auto"/>
      </w:divBdr>
    </w:div>
    <w:div w:id="1526215003">
      <w:bodyDiv w:val="1"/>
      <w:marLeft w:val="0"/>
      <w:marRight w:val="0"/>
      <w:marTop w:val="0"/>
      <w:marBottom w:val="0"/>
      <w:divBdr>
        <w:top w:val="none" w:sz="0" w:space="0" w:color="auto"/>
        <w:left w:val="none" w:sz="0" w:space="0" w:color="auto"/>
        <w:bottom w:val="none" w:sz="0" w:space="0" w:color="auto"/>
        <w:right w:val="none" w:sz="0" w:space="0" w:color="auto"/>
      </w:divBdr>
    </w:div>
    <w:div w:id="1544974877">
      <w:bodyDiv w:val="1"/>
      <w:marLeft w:val="0"/>
      <w:marRight w:val="0"/>
      <w:marTop w:val="0"/>
      <w:marBottom w:val="0"/>
      <w:divBdr>
        <w:top w:val="none" w:sz="0" w:space="0" w:color="auto"/>
        <w:left w:val="none" w:sz="0" w:space="0" w:color="auto"/>
        <w:bottom w:val="none" w:sz="0" w:space="0" w:color="auto"/>
        <w:right w:val="none" w:sz="0" w:space="0" w:color="auto"/>
      </w:divBdr>
      <w:divsChild>
        <w:div w:id="78839870">
          <w:marLeft w:val="480"/>
          <w:marRight w:val="0"/>
          <w:marTop w:val="0"/>
          <w:marBottom w:val="0"/>
          <w:divBdr>
            <w:top w:val="none" w:sz="0" w:space="0" w:color="auto"/>
            <w:left w:val="none" w:sz="0" w:space="0" w:color="auto"/>
            <w:bottom w:val="none" w:sz="0" w:space="0" w:color="auto"/>
            <w:right w:val="none" w:sz="0" w:space="0" w:color="auto"/>
          </w:divBdr>
        </w:div>
        <w:div w:id="126516417">
          <w:marLeft w:val="480"/>
          <w:marRight w:val="0"/>
          <w:marTop w:val="0"/>
          <w:marBottom w:val="0"/>
          <w:divBdr>
            <w:top w:val="none" w:sz="0" w:space="0" w:color="auto"/>
            <w:left w:val="none" w:sz="0" w:space="0" w:color="auto"/>
            <w:bottom w:val="none" w:sz="0" w:space="0" w:color="auto"/>
            <w:right w:val="none" w:sz="0" w:space="0" w:color="auto"/>
          </w:divBdr>
        </w:div>
        <w:div w:id="183517452">
          <w:marLeft w:val="480"/>
          <w:marRight w:val="0"/>
          <w:marTop w:val="0"/>
          <w:marBottom w:val="0"/>
          <w:divBdr>
            <w:top w:val="none" w:sz="0" w:space="0" w:color="auto"/>
            <w:left w:val="none" w:sz="0" w:space="0" w:color="auto"/>
            <w:bottom w:val="none" w:sz="0" w:space="0" w:color="auto"/>
            <w:right w:val="none" w:sz="0" w:space="0" w:color="auto"/>
          </w:divBdr>
        </w:div>
        <w:div w:id="246157064">
          <w:marLeft w:val="480"/>
          <w:marRight w:val="0"/>
          <w:marTop w:val="0"/>
          <w:marBottom w:val="0"/>
          <w:divBdr>
            <w:top w:val="none" w:sz="0" w:space="0" w:color="auto"/>
            <w:left w:val="none" w:sz="0" w:space="0" w:color="auto"/>
            <w:bottom w:val="none" w:sz="0" w:space="0" w:color="auto"/>
            <w:right w:val="none" w:sz="0" w:space="0" w:color="auto"/>
          </w:divBdr>
        </w:div>
        <w:div w:id="268969902">
          <w:marLeft w:val="480"/>
          <w:marRight w:val="0"/>
          <w:marTop w:val="0"/>
          <w:marBottom w:val="0"/>
          <w:divBdr>
            <w:top w:val="none" w:sz="0" w:space="0" w:color="auto"/>
            <w:left w:val="none" w:sz="0" w:space="0" w:color="auto"/>
            <w:bottom w:val="none" w:sz="0" w:space="0" w:color="auto"/>
            <w:right w:val="none" w:sz="0" w:space="0" w:color="auto"/>
          </w:divBdr>
        </w:div>
        <w:div w:id="318658444">
          <w:marLeft w:val="480"/>
          <w:marRight w:val="0"/>
          <w:marTop w:val="0"/>
          <w:marBottom w:val="0"/>
          <w:divBdr>
            <w:top w:val="none" w:sz="0" w:space="0" w:color="auto"/>
            <w:left w:val="none" w:sz="0" w:space="0" w:color="auto"/>
            <w:bottom w:val="none" w:sz="0" w:space="0" w:color="auto"/>
            <w:right w:val="none" w:sz="0" w:space="0" w:color="auto"/>
          </w:divBdr>
        </w:div>
        <w:div w:id="605305196">
          <w:marLeft w:val="480"/>
          <w:marRight w:val="0"/>
          <w:marTop w:val="0"/>
          <w:marBottom w:val="0"/>
          <w:divBdr>
            <w:top w:val="none" w:sz="0" w:space="0" w:color="auto"/>
            <w:left w:val="none" w:sz="0" w:space="0" w:color="auto"/>
            <w:bottom w:val="none" w:sz="0" w:space="0" w:color="auto"/>
            <w:right w:val="none" w:sz="0" w:space="0" w:color="auto"/>
          </w:divBdr>
        </w:div>
        <w:div w:id="782968074">
          <w:marLeft w:val="480"/>
          <w:marRight w:val="0"/>
          <w:marTop w:val="0"/>
          <w:marBottom w:val="0"/>
          <w:divBdr>
            <w:top w:val="none" w:sz="0" w:space="0" w:color="auto"/>
            <w:left w:val="none" w:sz="0" w:space="0" w:color="auto"/>
            <w:bottom w:val="none" w:sz="0" w:space="0" w:color="auto"/>
            <w:right w:val="none" w:sz="0" w:space="0" w:color="auto"/>
          </w:divBdr>
        </w:div>
        <w:div w:id="833225267">
          <w:marLeft w:val="480"/>
          <w:marRight w:val="0"/>
          <w:marTop w:val="0"/>
          <w:marBottom w:val="0"/>
          <w:divBdr>
            <w:top w:val="none" w:sz="0" w:space="0" w:color="auto"/>
            <w:left w:val="none" w:sz="0" w:space="0" w:color="auto"/>
            <w:bottom w:val="none" w:sz="0" w:space="0" w:color="auto"/>
            <w:right w:val="none" w:sz="0" w:space="0" w:color="auto"/>
          </w:divBdr>
        </w:div>
        <w:div w:id="936403584">
          <w:marLeft w:val="480"/>
          <w:marRight w:val="0"/>
          <w:marTop w:val="0"/>
          <w:marBottom w:val="0"/>
          <w:divBdr>
            <w:top w:val="none" w:sz="0" w:space="0" w:color="auto"/>
            <w:left w:val="none" w:sz="0" w:space="0" w:color="auto"/>
            <w:bottom w:val="none" w:sz="0" w:space="0" w:color="auto"/>
            <w:right w:val="none" w:sz="0" w:space="0" w:color="auto"/>
          </w:divBdr>
        </w:div>
        <w:div w:id="1084061158">
          <w:marLeft w:val="480"/>
          <w:marRight w:val="0"/>
          <w:marTop w:val="0"/>
          <w:marBottom w:val="0"/>
          <w:divBdr>
            <w:top w:val="none" w:sz="0" w:space="0" w:color="auto"/>
            <w:left w:val="none" w:sz="0" w:space="0" w:color="auto"/>
            <w:bottom w:val="none" w:sz="0" w:space="0" w:color="auto"/>
            <w:right w:val="none" w:sz="0" w:space="0" w:color="auto"/>
          </w:divBdr>
        </w:div>
        <w:div w:id="1115490134">
          <w:marLeft w:val="480"/>
          <w:marRight w:val="0"/>
          <w:marTop w:val="0"/>
          <w:marBottom w:val="0"/>
          <w:divBdr>
            <w:top w:val="none" w:sz="0" w:space="0" w:color="auto"/>
            <w:left w:val="none" w:sz="0" w:space="0" w:color="auto"/>
            <w:bottom w:val="none" w:sz="0" w:space="0" w:color="auto"/>
            <w:right w:val="none" w:sz="0" w:space="0" w:color="auto"/>
          </w:divBdr>
        </w:div>
        <w:div w:id="1186090771">
          <w:marLeft w:val="480"/>
          <w:marRight w:val="0"/>
          <w:marTop w:val="0"/>
          <w:marBottom w:val="0"/>
          <w:divBdr>
            <w:top w:val="none" w:sz="0" w:space="0" w:color="auto"/>
            <w:left w:val="none" w:sz="0" w:space="0" w:color="auto"/>
            <w:bottom w:val="none" w:sz="0" w:space="0" w:color="auto"/>
            <w:right w:val="none" w:sz="0" w:space="0" w:color="auto"/>
          </w:divBdr>
        </w:div>
        <w:div w:id="1315448027">
          <w:marLeft w:val="480"/>
          <w:marRight w:val="0"/>
          <w:marTop w:val="0"/>
          <w:marBottom w:val="0"/>
          <w:divBdr>
            <w:top w:val="none" w:sz="0" w:space="0" w:color="auto"/>
            <w:left w:val="none" w:sz="0" w:space="0" w:color="auto"/>
            <w:bottom w:val="none" w:sz="0" w:space="0" w:color="auto"/>
            <w:right w:val="none" w:sz="0" w:space="0" w:color="auto"/>
          </w:divBdr>
        </w:div>
        <w:div w:id="1418791669">
          <w:marLeft w:val="480"/>
          <w:marRight w:val="0"/>
          <w:marTop w:val="0"/>
          <w:marBottom w:val="0"/>
          <w:divBdr>
            <w:top w:val="none" w:sz="0" w:space="0" w:color="auto"/>
            <w:left w:val="none" w:sz="0" w:space="0" w:color="auto"/>
            <w:bottom w:val="none" w:sz="0" w:space="0" w:color="auto"/>
            <w:right w:val="none" w:sz="0" w:space="0" w:color="auto"/>
          </w:divBdr>
        </w:div>
        <w:div w:id="1444808697">
          <w:marLeft w:val="480"/>
          <w:marRight w:val="0"/>
          <w:marTop w:val="0"/>
          <w:marBottom w:val="0"/>
          <w:divBdr>
            <w:top w:val="none" w:sz="0" w:space="0" w:color="auto"/>
            <w:left w:val="none" w:sz="0" w:space="0" w:color="auto"/>
            <w:bottom w:val="none" w:sz="0" w:space="0" w:color="auto"/>
            <w:right w:val="none" w:sz="0" w:space="0" w:color="auto"/>
          </w:divBdr>
        </w:div>
        <w:div w:id="1495603865">
          <w:marLeft w:val="480"/>
          <w:marRight w:val="0"/>
          <w:marTop w:val="0"/>
          <w:marBottom w:val="0"/>
          <w:divBdr>
            <w:top w:val="none" w:sz="0" w:space="0" w:color="auto"/>
            <w:left w:val="none" w:sz="0" w:space="0" w:color="auto"/>
            <w:bottom w:val="none" w:sz="0" w:space="0" w:color="auto"/>
            <w:right w:val="none" w:sz="0" w:space="0" w:color="auto"/>
          </w:divBdr>
        </w:div>
        <w:div w:id="1542861400">
          <w:marLeft w:val="480"/>
          <w:marRight w:val="0"/>
          <w:marTop w:val="0"/>
          <w:marBottom w:val="0"/>
          <w:divBdr>
            <w:top w:val="none" w:sz="0" w:space="0" w:color="auto"/>
            <w:left w:val="none" w:sz="0" w:space="0" w:color="auto"/>
            <w:bottom w:val="none" w:sz="0" w:space="0" w:color="auto"/>
            <w:right w:val="none" w:sz="0" w:space="0" w:color="auto"/>
          </w:divBdr>
        </w:div>
        <w:div w:id="1548296529">
          <w:marLeft w:val="480"/>
          <w:marRight w:val="0"/>
          <w:marTop w:val="0"/>
          <w:marBottom w:val="0"/>
          <w:divBdr>
            <w:top w:val="none" w:sz="0" w:space="0" w:color="auto"/>
            <w:left w:val="none" w:sz="0" w:space="0" w:color="auto"/>
            <w:bottom w:val="none" w:sz="0" w:space="0" w:color="auto"/>
            <w:right w:val="none" w:sz="0" w:space="0" w:color="auto"/>
          </w:divBdr>
        </w:div>
        <w:div w:id="1621570833">
          <w:marLeft w:val="480"/>
          <w:marRight w:val="0"/>
          <w:marTop w:val="0"/>
          <w:marBottom w:val="0"/>
          <w:divBdr>
            <w:top w:val="none" w:sz="0" w:space="0" w:color="auto"/>
            <w:left w:val="none" w:sz="0" w:space="0" w:color="auto"/>
            <w:bottom w:val="none" w:sz="0" w:space="0" w:color="auto"/>
            <w:right w:val="none" w:sz="0" w:space="0" w:color="auto"/>
          </w:divBdr>
        </w:div>
        <w:div w:id="1677227750">
          <w:marLeft w:val="480"/>
          <w:marRight w:val="0"/>
          <w:marTop w:val="0"/>
          <w:marBottom w:val="0"/>
          <w:divBdr>
            <w:top w:val="none" w:sz="0" w:space="0" w:color="auto"/>
            <w:left w:val="none" w:sz="0" w:space="0" w:color="auto"/>
            <w:bottom w:val="none" w:sz="0" w:space="0" w:color="auto"/>
            <w:right w:val="none" w:sz="0" w:space="0" w:color="auto"/>
          </w:divBdr>
        </w:div>
        <w:div w:id="1702779752">
          <w:marLeft w:val="480"/>
          <w:marRight w:val="0"/>
          <w:marTop w:val="0"/>
          <w:marBottom w:val="0"/>
          <w:divBdr>
            <w:top w:val="none" w:sz="0" w:space="0" w:color="auto"/>
            <w:left w:val="none" w:sz="0" w:space="0" w:color="auto"/>
            <w:bottom w:val="none" w:sz="0" w:space="0" w:color="auto"/>
            <w:right w:val="none" w:sz="0" w:space="0" w:color="auto"/>
          </w:divBdr>
        </w:div>
        <w:div w:id="1776368623">
          <w:marLeft w:val="480"/>
          <w:marRight w:val="0"/>
          <w:marTop w:val="0"/>
          <w:marBottom w:val="0"/>
          <w:divBdr>
            <w:top w:val="none" w:sz="0" w:space="0" w:color="auto"/>
            <w:left w:val="none" w:sz="0" w:space="0" w:color="auto"/>
            <w:bottom w:val="none" w:sz="0" w:space="0" w:color="auto"/>
            <w:right w:val="none" w:sz="0" w:space="0" w:color="auto"/>
          </w:divBdr>
        </w:div>
        <w:div w:id="1838616459">
          <w:marLeft w:val="480"/>
          <w:marRight w:val="0"/>
          <w:marTop w:val="0"/>
          <w:marBottom w:val="0"/>
          <w:divBdr>
            <w:top w:val="none" w:sz="0" w:space="0" w:color="auto"/>
            <w:left w:val="none" w:sz="0" w:space="0" w:color="auto"/>
            <w:bottom w:val="none" w:sz="0" w:space="0" w:color="auto"/>
            <w:right w:val="none" w:sz="0" w:space="0" w:color="auto"/>
          </w:divBdr>
        </w:div>
        <w:div w:id="1963685658">
          <w:marLeft w:val="480"/>
          <w:marRight w:val="0"/>
          <w:marTop w:val="0"/>
          <w:marBottom w:val="0"/>
          <w:divBdr>
            <w:top w:val="none" w:sz="0" w:space="0" w:color="auto"/>
            <w:left w:val="none" w:sz="0" w:space="0" w:color="auto"/>
            <w:bottom w:val="none" w:sz="0" w:space="0" w:color="auto"/>
            <w:right w:val="none" w:sz="0" w:space="0" w:color="auto"/>
          </w:divBdr>
        </w:div>
        <w:div w:id="1984233711">
          <w:marLeft w:val="480"/>
          <w:marRight w:val="0"/>
          <w:marTop w:val="0"/>
          <w:marBottom w:val="0"/>
          <w:divBdr>
            <w:top w:val="none" w:sz="0" w:space="0" w:color="auto"/>
            <w:left w:val="none" w:sz="0" w:space="0" w:color="auto"/>
            <w:bottom w:val="none" w:sz="0" w:space="0" w:color="auto"/>
            <w:right w:val="none" w:sz="0" w:space="0" w:color="auto"/>
          </w:divBdr>
        </w:div>
        <w:div w:id="1990401709">
          <w:marLeft w:val="480"/>
          <w:marRight w:val="0"/>
          <w:marTop w:val="0"/>
          <w:marBottom w:val="0"/>
          <w:divBdr>
            <w:top w:val="none" w:sz="0" w:space="0" w:color="auto"/>
            <w:left w:val="none" w:sz="0" w:space="0" w:color="auto"/>
            <w:bottom w:val="none" w:sz="0" w:space="0" w:color="auto"/>
            <w:right w:val="none" w:sz="0" w:space="0" w:color="auto"/>
          </w:divBdr>
        </w:div>
        <w:div w:id="2003392478">
          <w:marLeft w:val="480"/>
          <w:marRight w:val="0"/>
          <w:marTop w:val="0"/>
          <w:marBottom w:val="0"/>
          <w:divBdr>
            <w:top w:val="none" w:sz="0" w:space="0" w:color="auto"/>
            <w:left w:val="none" w:sz="0" w:space="0" w:color="auto"/>
            <w:bottom w:val="none" w:sz="0" w:space="0" w:color="auto"/>
            <w:right w:val="none" w:sz="0" w:space="0" w:color="auto"/>
          </w:divBdr>
        </w:div>
      </w:divsChild>
    </w:div>
    <w:div w:id="1558588703">
      <w:bodyDiv w:val="1"/>
      <w:marLeft w:val="0"/>
      <w:marRight w:val="0"/>
      <w:marTop w:val="0"/>
      <w:marBottom w:val="0"/>
      <w:divBdr>
        <w:top w:val="none" w:sz="0" w:space="0" w:color="auto"/>
        <w:left w:val="none" w:sz="0" w:space="0" w:color="auto"/>
        <w:bottom w:val="none" w:sz="0" w:space="0" w:color="auto"/>
        <w:right w:val="none" w:sz="0" w:space="0" w:color="auto"/>
      </w:divBdr>
    </w:div>
    <w:div w:id="1561985515">
      <w:bodyDiv w:val="1"/>
      <w:marLeft w:val="0"/>
      <w:marRight w:val="0"/>
      <w:marTop w:val="0"/>
      <w:marBottom w:val="0"/>
      <w:divBdr>
        <w:top w:val="none" w:sz="0" w:space="0" w:color="auto"/>
        <w:left w:val="none" w:sz="0" w:space="0" w:color="auto"/>
        <w:bottom w:val="none" w:sz="0" w:space="0" w:color="auto"/>
        <w:right w:val="none" w:sz="0" w:space="0" w:color="auto"/>
      </w:divBdr>
      <w:divsChild>
        <w:div w:id="15348827">
          <w:marLeft w:val="480"/>
          <w:marRight w:val="0"/>
          <w:marTop w:val="0"/>
          <w:marBottom w:val="0"/>
          <w:divBdr>
            <w:top w:val="none" w:sz="0" w:space="0" w:color="auto"/>
            <w:left w:val="none" w:sz="0" w:space="0" w:color="auto"/>
            <w:bottom w:val="none" w:sz="0" w:space="0" w:color="auto"/>
            <w:right w:val="none" w:sz="0" w:space="0" w:color="auto"/>
          </w:divBdr>
        </w:div>
        <w:div w:id="146943568">
          <w:marLeft w:val="480"/>
          <w:marRight w:val="0"/>
          <w:marTop w:val="0"/>
          <w:marBottom w:val="0"/>
          <w:divBdr>
            <w:top w:val="none" w:sz="0" w:space="0" w:color="auto"/>
            <w:left w:val="none" w:sz="0" w:space="0" w:color="auto"/>
            <w:bottom w:val="none" w:sz="0" w:space="0" w:color="auto"/>
            <w:right w:val="none" w:sz="0" w:space="0" w:color="auto"/>
          </w:divBdr>
        </w:div>
        <w:div w:id="163478152">
          <w:marLeft w:val="480"/>
          <w:marRight w:val="0"/>
          <w:marTop w:val="0"/>
          <w:marBottom w:val="0"/>
          <w:divBdr>
            <w:top w:val="none" w:sz="0" w:space="0" w:color="auto"/>
            <w:left w:val="none" w:sz="0" w:space="0" w:color="auto"/>
            <w:bottom w:val="none" w:sz="0" w:space="0" w:color="auto"/>
            <w:right w:val="none" w:sz="0" w:space="0" w:color="auto"/>
          </w:divBdr>
        </w:div>
        <w:div w:id="193736923">
          <w:marLeft w:val="480"/>
          <w:marRight w:val="0"/>
          <w:marTop w:val="0"/>
          <w:marBottom w:val="0"/>
          <w:divBdr>
            <w:top w:val="none" w:sz="0" w:space="0" w:color="auto"/>
            <w:left w:val="none" w:sz="0" w:space="0" w:color="auto"/>
            <w:bottom w:val="none" w:sz="0" w:space="0" w:color="auto"/>
            <w:right w:val="none" w:sz="0" w:space="0" w:color="auto"/>
          </w:divBdr>
        </w:div>
        <w:div w:id="246312405">
          <w:marLeft w:val="480"/>
          <w:marRight w:val="0"/>
          <w:marTop w:val="0"/>
          <w:marBottom w:val="0"/>
          <w:divBdr>
            <w:top w:val="none" w:sz="0" w:space="0" w:color="auto"/>
            <w:left w:val="none" w:sz="0" w:space="0" w:color="auto"/>
            <w:bottom w:val="none" w:sz="0" w:space="0" w:color="auto"/>
            <w:right w:val="none" w:sz="0" w:space="0" w:color="auto"/>
          </w:divBdr>
        </w:div>
        <w:div w:id="313266841">
          <w:marLeft w:val="480"/>
          <w:marRight w:val="0"/>
          <w:marTop w:val="0"/>
          <w:marBottom w:val="0"/>
          <w:divBdr>
            <w:top w:val="none" w:sz="0" w:space="0" w:color="auto"/>
            <w:left w:val="none" w:sz="0" w:space="0" w:color="auto"/>
            <w:bottom w:val="none" w:sz="0" w:space="0" w:color="auto"/>
            <w:right w:val="none" w:sz="0" w:space="0" w:color="auto"/>
          </w:divBdr>
        </w:div>
        <w:div w:id="350959258">
          <w:marLeft w:val="480"/>
          <w:marRight w:val="0"/>
          <w:marTop w:val="0"/>
          <w:marBottom w:val="0"/>
          <w:divBdr>
            <w:top w:val="none" w:sz="0" w:space="0" w:color="auto"/>
            <w:left w:val="none" w:sz="0" w:space="0" w:color="auto"/>
            <w:bottom w:val="none" w:sz="0" w:space="0" w:color="auto"/>
            <w:right w:val="none" w:sz="0" w:space="0" w:color="auto"/>
          </w:divBdr>
        </w:div>
        <w:div w:id="368654444">
          <w:marLeft w:val="480"/>
          <w:marRight w:val="0"/>
          <w:marTop w:val="0"/>
          <w:marBottom w:val="0"/>
          <w:divBdr>
            <w:top w:val="none" w:sz="0" w:space="0" w:color="auto"/>
            <w:left w:val="none" w:sz="0" w:space="0" w:color="auto"/>
            <w:bottom w:val="none" w:sz="0" w:space="0" w:color="auto"/>
            <w:right w:val="none" w:sz="0" w:space="0" w:color="auto"/>
          </w:divBdr>
        </w:div>
        <w:div w:id="376900990">
          <w:marLeft w:val="480"/>
          <w:marRight w:val="0"/>
          <w:marTop w:val="0"/>
          <w:marBottom w:val="0"/>
          <w:divBdr>
            <w:top w:val="none" w:sz="0" w:space="0" w:color="auto"/>
            <w:left w:val="none" w:sz="0" w:space="0" w:color="auto"/>
            <w:bottom w:val="none" w:sz="0" w:space="0" w:color="auto"/>
            <w:right w:val="none" w:sz="0" w:space="0" w:color="auto"/>
          </w:divBdr>
        </w:div>
        <w:div w:id="419958784">
          <w:marLeft w:val="480"/>
          <w:marRight w:val="0"/>
          <w:marTop w:val="0"/>
          <w:marBottom w:val="0"/>
          <w:divBdr>
            <w:top w:val="none" w:sz="0" w:space="0" w:color="auto"/>
            <w:left w:val="none" w:sz="0" w:space="0" w:color="auto"/>
            <w:bottom w:val="none" w:sz="0" w:space="0" w:color="auto"/>
            <w:right w:val="none" w:sz="0" w:space="0" w:color="auto"/>
          </w:divBdr>
        </w:div>
        <w:div w:id="426736075">
          <w:marLeft w:val="480"/>
          <w:marRight w:val="0"/>
          <w:marTop w:val="0"/>
          <w:marBottom w:val="0"/>
          <w:divBdr>
            <w:top w:val="none" w:sz="0" w:space="0" w:color="auto"/>
            <w:left w:val="none" w:sz="0" w:space="0" w:color="auto"/>
            <w:bottom w:val="none" w:sz="0" w:space="0" w:color="auto"/>
            <w:right w:val="none" w:sz="0" w:space="0" w:color="auto"/>
          </w:divBdr>
        </w:div>
        <w:div w:id="558789073">
          <w:marLeft w:val="480"/>
          <w:marRight w:val="0"/>
          <w:marTop w:val="0"/>
          <w:marBottom w:val="0"/>
          <w:divBdr>
            <w:top w:val="none" w:sz="0" w:space="0" w:color="auto"/>
            <w:left w:val="none" w:sz="0" w:space="0" w:color="auto"/>
            <w:bottom w:val="none" w:sz="0" w:space="0" w:color="auto"/>
            <w:right w:val="none" w:sz="0" w:space="0" w:color="auto"/>
          </w:divBdr>
        </w:div>
        <w:div w:id="579143539">
          <w:marLeft w:val="480"/>
          <w:marRight w:val="0"/>
          <w:marTop w:val="0"/>
          <w:marBottom w:val="0"/>
          <w:divBdr>
            <w:top w:val="none" w:sz="0" w:space="0" w:color="auto"/>
            <w:left w:val="none" w:sz="0" w:space="0" w:color="auto"/>
            <w:bottom w:val="none" w:sz="0" w:space="0" w:color="auto"/>
            <w:right w:val="none" w:sz="0" w:space="0" w:color="auto"/>
          </w:divBdr>
        </w:div>
        <w:div w:id="632172330">
          <w:marLeft w:val="480"/>
          <w:marRight w:val="0"/>
          <w:marTop w:val="0"/>
          <w:marBottom w:val="0"/>
          <w:divBdr>
            <w:top w:val="none" w:sz="0" w:space="0" w:color="auto"/>
            <w:left w:val="none" w:sz="0" w:space="0" w:color="auto"/>
            <w:bottom w:val="none" w:sz="0" w:space="0" w:color="auto"/>
            <w:right w:val="none" w:sz="0" w:space="0" w:color="auto"/>
          </w:divBdr>
        </w:div>
        <w:div w:id="734356864">
          <w:marLeft w:val="480"/>
          <w:marRight w:val="0"/>
          <w:marTop w:val="0"/>
          <w:marBottom w:val="0"/>
          <w:divBdr>
            <w:top w:val="none" w:sz="0" w:space="0" w:color="auto"/>
            <w:left w:val="none" w:sz="0" w:space="0" w:color="auto"/>
            <w:bottom w:val="none" w:sz="0" w:space="0" w:color="auto"/>
            <w:right w:val="none" w:sz="0" w:space="0" w:color="auto"/>
          </w:divBdr>
        </w:div>
        <w:div w:id="946810792">
          <w:marLeft w:val="480"/>
          <w:marRight w:val="0"/>
          <w:marTop w:val="0"/>
          <w:marBottom w:val="0"/>
          <w:divBdr>
            <w:top w:val="none" w:sz="0" w:space="0" w:color="auto"/>
            <w:left w:val="none" w:sz="0" w:space="0" w:color="auto"/>
            <w:bottom w:val="none" w:sz="0" w:space="0" w:color="auto"/>
            <w:right w:val="none" w:sz="0" w:space="0" w:color="auto"/>
          </w:divBdr>
        </w:div>
        <w:div w:id="1022707476">
          <w:marLeft w:val="480"/>
          <w:marRight w:val="0"/>
          <w:marTop w:val="0"/>
          <w:marBottom w:val="0"/>
          <w:divBdr>
            <w:top w:val="none" w:sz="0" w:space="0" w:color="auto"/>
            <w:left w:val="none" w:sz="0" w:space="0" w:color="auto"/>
            <w:bottom w:val="none" w:sz="0" w:space="0" w:color="auto"/>
            <w:right w:val="none" w:sz="0" w:space="0" w:color="auto"/>
          </w:divBdr>
        </w:div>
        <w:div w:id="1129980456">
          <w:marLeft w:val="480"/>
          <w:marRight w:val="0"/>
          <w:marTop w:val="0"/>
          <w:marBottom w:val="0"/>
          <w:divBdr>
            <w:top w:val="none" w:sz="0" w:space="0" w:color="auto"/>
            <w:left w:val="none" w:sz="0" w:space="0" w:color="auto"/>
            <w:bottom w:val="none" w:sz="0" w:space="0" w:color="auto"/>
            <w:right w:val="none" w:sz="0" w:space="0" w:color="auto"/>
          </w:divBdr>
        </w:div>
        <w:div w:id="1156265340">
          <w:marLeft w:val="480"/>
          <w:marRight w:val="0"/>
          <w:marTop w:val="0"/>
          <w:marBottom w:val="0"/>
          <w:divBdr>
            <w:top w:val="none" w:sz="0" w:space="0" w:color="auto"/>
            <w:left w:val="none" w:sz="0" w:space="0" w:color="auto"/>
            <w:bottom w:val="none" w:sz="0" w:space="0" w:color="auto"/>
            <w:right w:val="none" w:sz="0" w:space="0" w:color="auto"/>
          </w:divBdr>
        </w:div>
        <w:div w:id="1215704357">
          <w:marLeft w:val="480"/>
          <w:marRight w:val="0"/>
          <w:marTop w:val="0"/>
          <w:marBottom w:val="0"/>
          <w:divBdr>
            <w:top w:val="none" w:sz="0" w:space="0" w:color="auto"/>
            <w:left w:val="none" w:sz="0" w:space="0" w:color="auto"/>
            <w:bottom w:val="none" w:sz="0" w:space="0" w:color="auto"/>
            <w:right w:val="none" w:sz="0" w:space="0" w:color="auto"/>
          </w:divBdr>
        </w:div>
        <w:div w:id="1219131382">
          <w:marLeft w:val="480"/>
          <w:marRight w:val="0"/>
          <w:marTop w:val="0"/>
          <w:marBottom w:val="0"/>
          <w:divBdr>
            <w:top w:val="none" w:sz="0" w:space="0" w:color="auto"/>
            <w:left w:val="none" w:sz="0" w:space="0" w:color="auto"/>
            <w:bottom w:val="none" w:sz="0" w:space="0" w:color="auto"/>
            <w:right w:val="none" w:sz="0" w:space="0" w:color="auto"/>
          </w:divBdr>
        </w:div>
        <w:div w:id="1219240039">
          <w:marLeft w:val="480"/>
          <w:marRight w:val="0"/>
          <w:marTop w:val="0"/>
          <w:marBottom w:val="0"/>
          <w:divBdr>
            <w:top w:val="none" w:sz="0" w:space="0" w:color="auto"/>
            <w:left w:val="none" w:sz="0" w:space="0" w:color="auto"/>
            <w:bottom w:val="none" w:sz="0" w:space="0" w:color="auto"/>
            <w:right w:val="none" w:sz="0" w:space="0" w:color="auto"/>
          </w:divBdr>
        </w:div>
        <w:div w:id="1260021067">
          <w:marLeft w:val="480"/>
          <w:marRight w:val="0"/>
          <w:marTop w:val="0"/>
          <w:marBottom w:val="0"/>
          <w:divBdr>
            <w:top w:val="none" w:sz="0" w:space="0" w:color="auto"/>
            <w:left w:val="none" w:sz="0" w:space="0" w:color="auto"/>
            <w:bottom w:val="none" w:sz="0" w:space="0" w:color="auto"/>
            <w:right w:val="none" w:sz="0" w:space="0" w:color="auto"/>
          </w:divBdr>
        </w:div>
        <w:div w:id="1310358540">
          <w:marLeft w:val="480"/>
          <w:marRight w:val="0"/>
          <w:marTop w:val="0"/>
          <w:marBottom w:val="0"/>
          <w:divBdr>
            <w:top w:val="none" w:sz="0" w:space="0" w:color="auto"/>
            <w:left w:val="none" w:sz="0" w:space="0" w:color="auto"/>
            <w:bottom w:val="none" w:sz="0" w:space="0" w:color="auto"/>
            <w:right w:val="none" w:sz="0" w:space="0" w:color="auto"/>
          </w:divBdr>
        </w:div>
        <w:div w:id="1351681957">
          <w:marLeft w:val="480"/>
          <w:marRight w:val="0"/>
          <w:marTop w:val="0"/>
          <w:marBottom w:val="0"/>
          <w:divBdr>
            <w:top w:val="none" w:sz="0" w:space="0" w:color="auto"/>
            <w:left w:val="none" w:sz="0" w:space="0" w:color="auto"/>
            <w:bottom w:val="none" w:sz="0" w:space="0" w:color="auto"/>
            <w:right w:val="none" w:sz="0" w:space="0" w:color="auto"/>
          </w:divBdr>
        </w:div>
        <w:div w:id="1435050577">
          <w:marLeft w:val="480"/>
          <w:marRight w:val="0"/>
          <w:marTop w:val="0"/>
          <w:marBottom w:val="0"/>
          <w:divBdr>
            <w:top w:val="none" w:sz="0" w:space="0" w:color="auto"/>
            <w:left w:val="none" w:sz="0" w:space="0" w:color="auto"/>
            <w:bottom w:val="none" w:sz="0" w:space="0" w:color="auto"/>
            <w:right w:val="none" w:sz="0" w:space="0" w:color="auto"/>
          </w:divBdr>
        </w:div>
        <w:div w:id="1674844455">
          <w:marLeft w:val="480"/>
          <w:marRight w:val="0"/>
          <w:marTop w:val="0"/>
          <w:marBottom w:val="0"/>
          <w:divBdr>
            <w:top w:val="none" w:sz="0" w:space="0" w:color="auto"/>
            <w:left w:val="none" w:sz="0" w:space="0" w:color="auto"/>
            <w:bottom w:val="none" w:sz="0" w:space="0" w:color="auto"/>
            <w:right w:val="none" w:sz="0" w:space="0" w:color="auto"/>
          </w:divBdr>
        </w:div>
        <w:div w:id="1694107789">
          <w:marLeft w:val="480"/>
          <w:marRight w:val="0"/>
          <w:marTop w:val="0"/>
          <w:marBottom w:val="0"/>
          <w:divBdr>
            <w:top w:val="none" w:sz="0" w:space="0" w:color="auto"/>
            <w:left w:val="none" w:sz="0" w:space="0" w:color="auto"/>
            <w:bottom w:val="none" w:sz="0" w:space="0" w:color="auto"/>
            <w:right w:val="none" w:sz="0" w:space="0" w:color="auto"/>
          </w:divBdr>
        </w:div>
        <w:div w:id="1733038868">
          <w:marLeft w:val="480"/>
          <w:marRight w:val="0"/>
          <w:marTop w:val="0"/>
          <w:marBottom w:val="0"/>
          <w:divBdr>
            <w:top w:val="none" w:sz="0" w:space="0" w:color="auto"/>
            <w:left w:val="none" w:sz="0" w:space="0" w:color="auto"/>
            <w:bottom w:val="none" w:sz="0" w:space="0" w:color="auto"/>
            <w:right w:val="none" w:sz="0" w:space="0" w:color="auto"/>
          </w:divBdr>
        </w:div>
        <w:div w:id="1748921111">
          <w:marLeft w:val="480"/>
          <w:marRight w:val="0"/>
          <w:marTop w:val="0"/>
          <w:marBottom w:val="0"/>
          <w:divBdr>
            <w:top w:val="none" w:sz="0" w:space="0" w:color="auto"/>
            <w:left w:val="none" w:sz="0" w:space="0" w:color="auto"/>
            <w:bottom w:val="none" w:sz="0" w:space="0" w:color="auto"/>
            <w:right w:val="none" w:sz="0" w:space="0" w:color="auto"/>
          </w:divBdr>
        </w:div>
        <w:div w:id="1879076998">
          <w:marLeft w:val="480"/>
          <w:marRight w:val="0"/>
          <w:marTop w:val="0"/>
          <w:marBottom w:val="0"/>
          <w:divBdr>
            <w:top w:val="none" w:sz="0" w:space="0" w:color="auto"/>
            <w:left w:val="none" w:sz="0" w:space="0" w:color="auto"/>
            <w:bottom w:val="none" w:sz="0" w:space="0" w:color="auto"/>
            <w:right w:val="none" w:sz="0" w:space="0" w:color="auto"/>
          </w:divBdr>
        </w:div>
        <w:div w:id="1948930739">
          <w:marLeft w:val="480"/>
          <w:marRight w:val="0"/>
          <w:marTop w:val="0"/>
          <w:marBottom w:val="0"/>
          <w:divBdr>
            <w:top w:val="none" w:sz="0" w:space="0" w:color="auto"/>
            <w:left w:val="none" w:sz="0" w:space="0" w:color="auto"/>
            <w:bottom w:val="none" w:sz="0" w:space="0" w:color="auto"/>
            <w:right w:val="none" w:sz="0" w:space="0" w:color="auto"/>
          </w:divBdr>
        </w:div>
        <w:div w:id="1975941460">
          <w:marLeft w:val="480"/>
          <w:marRight w:val="0"/>
          <w:marTop w:val="0"/>
          <w:marBottom w:val="0"/>
          <w:divBdr>
            <w:top w:val="none" w:sz="0" w:space="0" w:color="auto"/>
            <w:left w:val="none" w:sz="0" w:space="0" w:color="auto"/>
            <w:bottom w:val="none" w:sz="0" w:space="0" w:color="auto"/>
            <w:right w:val="none" w:sz="0" w:space="0" w:color="auto"/>
          </w:divBdr>
        </w:div>
        <w:div w:id="1985548766">
          <w:marLeft w:val="480"/>
          <w:marRight w:val="0"/>
          <w:marTop w:val="0"/>
          <w:marBottom w:val="0"/>
          <w:divBdr>
            <w:top w:val="none" w:sz="0" w:space="0" w:color="auto"/>
            <w:left w:val="none" w:sz="0" w:space="0" w:color="auto"/>
            <w:bottom w:val="none" w:sz="0" w:space="0" w:color="auto"/>
            <w:right w:val="none" w:sz="0" w:space="0" w:color="auto"/>
          </w:divBdr>
        </w:div>
        <w:div w:id="2009941269">
          <w:marLeft w:val="480"/>
          <w:marRight w:val="0"/>
          <w:marTop w:val="0"/>
          <w:marBottom w:val="0"/>
          <w:divBdr>
            <w:top w:val="none" w:sz="0" w:space="0" w:color="auto"/>
            <w:left w:val="none" w:sz="0" w:space="0" w:color="auto"/>
            <w:bottom w:val="none" w:sz="0" w:space="0" w:color="auto"/>
            <w:right w:val="none" w:sz="0" w:space="0" w:color="auto"/>
          </w:divBdr>
        </w:div>
        <w:div w:id="2044597930">
          <w:marLeft w:val="480"/>
          <w:marRight w:val="0"/>
          <w:marTop w:val="0"/>
          <w:marBottom w:val="0"/>
          <w:divBdr>
            <w:top w:val="none" w:sz="0" w:space="0" w:color="auto"/>
            <w:left w:val="none" w:sz="0" w:space="0" w:color="auto"/>
            <w:bottom w:val="none" w:sz="0" w:space="0" w:color="auto"/>
            <w:right w:val="none" w:sz="0" w:space="0" w:color="auto"/>
          </w:divBdr>
        </w:div>
        <w:div w:id="2131584501">
          <w:marLeft w:val="480"/>
          <w:marRight w:val="0"/>
          <w:marTop w:val="0"/>
          <w:marBottom w:val="0"/>
          <w:divBdr>
            <w:top w:val="none" w:sz="0" w:space="0" w:color="auto"/>
            <w:left w:val="none" w:sz="0" w:space="0" w:color="auto"/>
            <w:bottom w:val="none" w:sz="0" w:space="0" w:color="auto"/>
            <w:right w:val="none" w:sz="0" w:space="0" w:color="auto"/>
          </w:divBdr>
        </w:div>
      </w:divsChild>
    </w:div>
    <w:div w:id="1564756134">
      <w:bodyDiv w:val="1"/>
      <w:marLeft w:val="0"/>
      <w:marRight w:val="0"/>
      <w:marTop w:val="0"/>
      <w:marBottom w:val="0"/>
      <w:divBdr>
        <w:top w:val="none" w:sz="0" w:space="0" w:color="auto"/>
        <w:left w:val="none" w:sz="0" w:space="0" w:color="auto"/>
        <w:bottom w:val="none" w:sz="0" w:space="0" w:color="auto"/>
        <w:right w:val="none" w:sz="0" w:space="0" w:color="auto"/>
      </w:divBdr>
    </w:div>
    <w:div w:id="1566142016">
      <w:bodyDiv w:val="1"/>
      <w:marLeft w:val="0"/>
      <w:marRight w:val="0"/>
      <w:marTop w:val="0"/>
      <w:marBottom w:val="0"/>
      <w:divBdr>
        <w:top w:val="none" w:sz="0" w:space="0" w:color="auto"/>
        <w:left w:val="none" w:sz="0" w:space="0" w:color="auto"/>
        <w:bottom w:val="none" w:sz="0" w:space="0" w:color="auto"/>
        <w:right w:val="none" w:sz="0" w:space="0" w:color="auto"/>
      </w:divBdr>
    </w:div>
    <w:div w:id="1567839084">
      <w:bodyDiv w:val="1"/>
      <w:marLeft w:val="0"/>
      <w:marRight w:val="0"/>
      <w:marTop w:val="0"/>
      <w:marBottom w:val="0"/>
      <w:divBdr>
        <w:top w:val="none" w:sz="0" w:space="0" w:color="auto"/>
        <w:left w:val="none" w:sz="0" w:space="0" w:color="auto"/>
        <w:bottom w:val="none" w:sz="0" w:space="0" w:color="auto"/>
        <w:right w:val="none" w:sz="0" w:space="0" w:color="auto"/>
      </w:divBdr>
    </w:div>
    <w:div w:id="1573661171">
      <w:bodyDiv w:val="1"/>
      <w:marLeft w:val="0"/>
      <w:marRight w:val="0"/>
      <w:marTop w:val="0"/>
      <w:marBottom w:val="0"/>
      <w:divBdr>
        <w:top w:val="none" w:sz="0" w:space="0" w:color="auto"/>
        <w:left w:val="none" w:sz="0" w:space="0" w:color="auto"/>
        <w:bottom w:val="none" w:sz="0" w:space="0" w:color="auto"/>
        <w:right w:val="none" w:sz="0" w:space="0" w:color="auto"/>
      </w:divBdr>
      <w:divsChild>
        <w:div w:id="146213443">
          <w:marLeft w:val="480"/>
          <w:marRight w:val="0"/>
          <w:marTop w:val="0"/>
          <w:marBottom w:val="0"/>
          <w:divBdr>
            <w:top w:val="none" w:sz="0" w:space="0" w:color="auto"/>
            <w:left w:val="none" w:sz="0" w:space="0" w:color="auto"/>
            <w:bottom w:val="none" w:sz="0" w:space="0" w:color="auto"/>
            <w:right w:val="none" w:sz="0" w:space="0" w:color="auto"/>
          </w:divBdr>
        </w:div>
        <w:div w:id="402723054">
          <w:marLeft w:val="480"/>
          <w:marRight w:val="0"/>
          <w:marTop w:val="0"/>
          <w:marBottom w:val="0"/>
          <w:divBdr>
            <w:top w:val="none" w:sz="0" w:space="0" w:color="auto"/>
            <w:left w:val="none" w:sz="0" w:space="0" w:color="auto"/>
            <w:bottom w:val="none" w:sz="0" w:space="0" w:color="auto"/>
            <w:right w:val="none" w:sz="0" w:space="0" w:color="auto"/>
          </w:divBdr>
        </w:div>
        <w:div w:id="615137161">
          <w:marLeft w:val="480"/>
          <w:marRight w:val="0"/>
          <w:marTop w:val="0"/>
          <w:marBottom w:val="0"/>
          <w:divBdr>
            <w:top w:val="none" w:sz="0" w:space="0" w:color="auto"/>
            <w:left w:val="none" w:sz="0" w:space="0" w:color="auto"/>
            <w:bottom w:val="none" w:sz="0" w:space="0" w:color="auto"/>
            <w:right w:val="none" w:sz="0" w:space="0" w:color="auto"/>
          </w:divBdr>
        </w:div>
        <w:div w:id="809009019">
          <w:marLeft w:val="480"/>
          <w:marRight w:val="0"/>
          <w:marTop w:val="0"/>
          <w:marBottom w:val="0"/>
          <w:divBdr>
            <w:top w:val="none" w:sz="0" w:space="0" w:color="auto"/>
            <w:left w:val="none" w:sz="0" w:space="0" w:color="auto"/>
            <w:bottom w:val="none" w:sz="0" w:space="0" w:color="auto"/>
            <w:right w:val="none" w:sz="0" w:space="0" w:color="auto"/>
          </w:divBdr>
        </w:div>
        <w:div w:id="1309283771">
          <w:marLeft w:val="480"/>
          <w:marRight w:val="0"/>
          <w:marTop w:val="0"/>
          <w:marBottom w:val="0"/>
          <w:divBdr>
            <w:top w:val="none" w:sz="0" w:space="0" w:color="auto"/>
            <w:left w:val="none" w:sz="0" w:space="0" w:color="auto"/>
            <w:bottom w:val="none" w:sz="0" w:space="0" w:color="auto"/>
            <w:right w:val="none" w:sz="0" w:space="0" w:color="auto"/>
          </w:divBdr>
        </w:div>
        <w:div w:id="1757481654">
          <w:marLeft w:val="480"/>
          <w:marRight w:val="0"/>
          <w:marTop w:val="0"/>
          <w:marBottom w:val="0"/>
          <w:divBdr>
            <w:top w:val="none" w:sz="0" w:space="0" w:color="auto"/>
            <w:left w:val="none" w:sz="0" w:space="0" w:color="auto"/>
            <w:bottom w:val="none" w:sz="0" w:space="0" w:color="auto"/>
            <w:right w:val="none" w:sz="0" w:space="0" w:color="auto"/>
          </w:divBdr>
        </w:div>
        <w:div w:id="1810512729">
          <w:marLeft w:val="480"/>
          <w:marRight w:val="0"/>
          <w:marTop w:val="0"/>
          <w:marBottom w:val="0"/>
          <w:divBdr>
            <w:top w:val="none" w:sz="0" w:space="0" w:color="auto"/>
            <w:left w:val="none" w:sz="0" w:space="0" w:color="auto"/>
            <w:bottom w:val="none" w:sz="0" w:space="0" w:color="auto"/>
            <w:right w:val="none" w:sz="0" w:space="0" w:color="auto"/>
          </w:divBdr>
        </w:div>
        <w:div w:id="1946648147">
          <w:marLeft w:val="480"/>
          <w:marRight w:val="0"/>
          <w:marTop w:val="0"/>
          <w:marBottom w:val="0"/>
          <w:divBdr>
            <w:top w:val="none" w:sz="0" w:space="0" w:color="auto"/>
            <w:left w:val="none" w:sz="0" w:space="0" w:color="auto"/>
            <w:bottom w:val="none" w:sz="0" w:space="0" w:color="auto"/>
            <w:right w:val="none" w:sz="0" w:space="0" w:color="auto"/>
          </w:divBdr>
        </w:div>
        <w:div w:id="2141604949">
          <w:marLeft w:val="480"/>
          <w:marRight w:val="0"/>
          <w:marTop w:val="0"/>
          <w:marBottom w:val="0"/>
          <w:divBdr>
            <w:top w:val="none" w:sz="0" w:space="0" w:color="auto"/>
            <w:left w:val="none" w:sz="0" w:space="0" w:color="auto"/>
            <w:bottom w:val="none" w:sz="0" w:space="0" w:color="auto"/>
            <w:right w:val="none" w:sz="0" w:space="0" w:color="auto"/>
          </w:divBdr>
        </w:div>
      </w:divsChild>
    </w:div>
    <w:div w:id="1583905232">
      <w:bodyDiv w:val="1"/>
      <w:marLeft w:val="0"/>
      <w:marRight w:val="0"/>
      <w:marTop w:val="0"/>
      <w:marBottom w:val="0"/>
      <w:divBdr>
        <w:top w:val="none" w:sz="0" w:space="0" w:color="auto"/>
        <w:left w:val="none" w:sz="0" w:space="0" w:color="auto"/>
        <w:bottom w:val="none" w:sz="0" w:space="0" w:color="auto"/>
        <w:right w:val="none" w:sz="0" w:space="0" w:color="auto"/>
      </w:divBdr>
    </w:div>
    <w:div w:id="1585912089">
      <w:bodyDiv w:val="1"/>
      <w:marLeft w:val="0"/>
      <w:marRight w:val="0"/>
      <w:marTop w:val="0"/>
      <w:marBottom w:val="0"/>
      <w:divBdr>
        <w:top w:val="none" w:sz="0" w:space="0" w:color="auto"/>
        <w:left w:val="none" w:sz="0" w:space="0" w:color="auto"/>
        <w:bottom w:val="none" w:sz="0" w:space="0" w:color="auto"/>
        <w:right w:val="none" w:sz="0" w:space="0" w:color="auto"/>
      </w:divBdr>
      <w:divsChild>
        <w:div w:id="112289757">
          <w:marLeft w:val="480"/>
          <w:marRight w:val="0"/>
          <w:marTop w:val="0"/>
          <w:marBottom w:val="0"/>
          <w:divBdr>
            <w:top w:val="none" w:sz="0" w:space="0" w:color="auto"/>
            <w:left w:val="none" w:sz="0" w:space="0" w:color="auto"/>
            <w:bottom w:val="none" w:sz="0" w:space="0" w:color="auto"/>
            <w:right w:val="none" w:sz="0" w:space="0" w:color="auto"/>
          </w:divBdr>
        </w:div>
        <w:div w:id="551431103">
          <w:marLeft w:val="480"/>
          <w:marRight w:val="0"/>
          <w:marTop w:val="0"/>
          <w:marBottom w:val="0"/>
          <w:divBdr>
            <w:top w:val="none" w:sz="0" w:space="0" w:color="auto"/>
            <w:left w:val="none" w:sz="0" w:space="0" w:color="auto"/>
            <w:bottom w:val="none" w:sz="0" w:space="0" w:color="auto"/>
            <w:right w:val="none" w:sz="0" w:space="0" w:color="auto"/>
          </w:divBdr>
        </w:div>
        <w:div w:id="821311230">
          <w:marLeft w:val="480"/>
          <w:marRight w:val="0"/>
          <w:marTop w:val="0"/>
          <w:marBottom w:val="0"/>
          <w:divBdr>
            <w:top w:val="none" w:sz="0" w:space="0" w:color="auto"/>
            <w:left w:val="none" w:sz="0" w:space="0" w:color="auto"/>
            <w:bottom w:val="none" w:sz="0" w:space="0" w:color="auto"/>
            <w:right w:val="none" w:sz="0" w:space="0" w:color="auto"/>
          </w:divBdr>
        </w:div>
        <w:div w:id="978611221">
          <w:marLeft w:val="480"/>
          <w:marRight w:val="0"/>
          <w:marTop w:val="0"/>
          <w:marBottom w:val="0"/>
          <w:divBdr>
            <w:top w:val="none" w:sz="0" w:space="0" w:color="auto"/>
            <w:left w:val="none" w:sz="0" w:space="0" w:color="auto"/>
            <w:bottom w:val="none" w:sz="0" w:space="0" w:color="auto"/>
            <w:right w:val="none" w:sz="0" w:space="0" w:color="auto"/>
          </w:divBdr>
        </w:div>
        <w:div w:id="1461877314">
          <w:marLeft w:val="480"/>
          <w:marRight w:val="0"/>
          <w:marTop w:val="0"/>
          <w:marBottom w:val="0"/>
          <w:divBdr>
            <w:top w:val="none" w:sz="0" w:space="0" w:color="auto"/>
            <w:left w:val="none" w:sz="0" w:space="0" w:color="auto"/>
            <w:bottom w:val="none" w:sz="0" w:space="0" w:color="auto"/>
            <w:right w:val="none" w:sz="0" w:space="0" w:color="auto"/>
          </w:divBdr>
        </w:div>
        <w:div w:id="1974823948">
          <w:marLeft w:val="480"/>
          <w:marRight w:val="0"/>
          <w:marTop w:val="0"/>
          <w:marBottom w:val="0"/>
          <w:divBdr>
            <w:top w:val="none" w:sz="0" w:space="0" w:color="auto"/>
            <w:left w:val="none" w:sz="0" w:space="0" w:color="auto"/>
            <w:bottom w:val="none" w:sz="0" w:space="0" w:color="auto"/>
            <w:right w:val="none" w:sz="0" w:space="0" w:color="auto"/>
          </w:divBdr>
        </w:div>
      </w:divsChild>
    </w:div>
    <w:div w:id="1591113030">
      <w:bodyDiv w:val="1"/>
      <w:marLeft w:val="0"/>
      <w:marRight w:val="0"/>
      <w:marTop w:val="0"/>
      <w:marBottom w:val="0"/>
      <w:divBdr>
        <w:top w:val="none" w:sz="0" w:space="0" w:color="auto"/>
        <w:left w:val="none" w:sz="0" w:space="0" w:color="auto"/>
        <w:bottom w:val="none" w:sz="0" w:space="0" w:color="auto"/>
        <w:right w:val="none" w:sz="0" w:space="0" w:color="auto"/>
      </w:divBdr>
    </w:div>
    <w:div w:id="1593589235">
      <w:bodyDiv w:val="1"/>
      <w:marLeft w:val="0"/>
      <w:marRight w:val="0"/>
      <w:marTop w:val="0"/>
      <w:marBottom w:val="0"/>
      <w:divBdr>
        <w:top w:val="none" w:sz="0" w:space="0" w:color="auto"/>
        <w:left w:val="none" w:sz="0" w:space="0" w:color="auto"/>
        <w:bottom w:val="none" w:sz="0" w:space="0" w:color="auto"/>
        <w:right w:val="none" w:sz="0" w:space="0" w:color="auto"/>
      </w:divBdr>
    </w:div>
    <w:div w:id="1601525922">
      <w:bodyDiv w:val="1"/>
      <w:marLeft w:val="0"/>
      <w:marRight w:val="0"/>
      <w:marTop w:val="0"/>
      <w:marBottom w:val="0"/>
      <w:divBdr>
        <w:top w:val="none" w:sz="0" w:space="0" w:color="auto"/>
        <w:left w:val="none" w:sz="0" w:space="0" w:color="auto"/>
        <w:bottom w:val="none" w:sz="0" w:space="0" w:color="auto"/>
        <w:right w:val="none" w:sz="0" w:space="0" w:color="auto"/>
      </w:divBdr>
      <w:divsChild>
        <w:div w:id="66728768">
          <w:marLeft w:val="480"/>
          <w:marRight w:val="0"/>
          <w:marTop w:val="0"/>
          <w:marBottom w:val="0"/>
          <w:divBdr>
            <w:top w:val="none" w:sz="0" w:space="0" w:color="auto"/>
            <w:left w:val="none" w:sz="0" w:space="0" w:color="auto"/>
            <w:bottom w:val="none" w:sz="0" w:space="0" w:color="auto"/>
            <w:right w:val="none" w:sz="0" w:space="0" w:color="auto"/>
          </w:divBdr>
        </w:div>
        <w:div w:id="97606317">
          <w:marLeft w:val="480"/>
          <w:marRight w:val="0"/>
          <w:marTop w:val="0"/>
          <w:marBottom w:val="0"/>
          <w:divBdr>
            <w:top w:val="none" w:sz="0" w:space="0" w:color="auto"/>
            <w:left w:val="none" w:sz="0" w:space="0" w:color="auto"/>
            <w:bottom w:val="none" w:sz="0" w:space="0" w:color="auto"/>
            <w:right w:val="none" w:sz="0" w:space="0" w:color="auto"/>
          </w:divBdr>
        </w:div>
        <w:div w:id="278296598">
          <w:marLeft w:val="480"/>
          <w:marRight w:val="0"/>
          <w:marTop w:val="0"/>
          <w:marBottom w:val="0"/>
          <w:divBdr>
            <w:top w:val="none" w:sz="0" w:space="0" w:color="auto"/>
            <w:left w:val="none" w:sz="0" w:space="0" w:color="auto"/>
            <w:bottom w:val="none" w:sz="0" w:space="0" w:color="auto"/>
            <w:right w:val="none" w:sz="0" w:space="0" w:color="auto"/>
          </w:divBdr>
        </w:div>
        <w:div w:id="340857287">
          <w:marLeft w:val="480"/>
          <w:marRight w:val="0"/>
          <w:marTop w:val="0"/>
          <w:marBottom w:val="0"/>
          <w:divBdr>
            <w:top w:val="none" w:sz="0" w:space="0" w:color="auto"/>
            <w:left w:val="none" w:sz="0" w:space="0" w:color="auto"/>
            <w:bottom w:val="none" w:sz="0" w:space="0" w:color="auto"/>
            <w:right w:val="none" w:sz="0" w:space="0" w:color="auto"/>
          </w:divBdr>
        </w:div>
        <w:div w:id="346372078">
          <w:marLeft w:val="480"/>
          <w:marRight w:val="0"/>
          <w:marTop w:val="0"/>
          <w:marBottom w:val="0"/>
          <w:divBdr>
            <w:top w:val="none" w:sz="0" w:space="0" w:color="auto"/>
            <w:left w:val="none" w:sz="0" w:space="0" w:color="auto"/>
            <w:bottom w:val="none" w:sz="0" w:space="0" w:color="auto"/>
            <w:right w:val="none" w:sz="0" w:space="0" w:color="auto"/>
          </w:divBdr>
        </w:div>
        <w:div w:id="444078142">
          <w:marLeft w:val="480"/>
          <w:marRight w:val="0"/>
          <w:marTop w:val="0"/>
          <w:marBottom w:val="0"/>
          <w:divBdr>
            <w:top w:val="none" w:sz="0" w:space="0" w:color="auto"/>
            <w:left w:val="none" w:sz="0" w:space="0" w:color="auto"/>
            <w:bottom w:val="none" w:sz="0" w:space="0" w:color="auto"/>
            <w:right w:val="none" w:sz="0" w:space="0" w:color="auto"/>
          </w:divBdr>
        </w:div>
        <w:div w:id="450706452">
          <w:marLeft w:val="480"/>
          <w:marRight w:val="0"/>
          <w:marTop w:val="0"/>
          <w:marBottom w:val="0"/>
          <w:divBdr>
            <w:top w:val="none" w:sz="0" w:space="0" w:color="auto"/>
            <w:left w:val="none" w:sz="0" w:space="0" w:color="auto"/>
            <w:bottom w:val="none" w:sz="0" w:space="0" w:color="auto"/>
            <w:right w:val="none" w:sz="0" w:space="0" w:color="auto"/>
          </w:divBdr>
        </w:div>
        <w:div w:id="470632804">
          <w:marLeft w:val="480"/>
          <w:marRight w:val="0"/>
          <w:marTop w:val="0"/>
          <w:marBottom w:val="0"/>
          <w:divBdr>
            <w:top w:val="none" w:sz="0" w:space="0" w:color="auto"/>
            <w:left w:val="none" w:sz="0" w:space="0" w:color="auto"/>
            <w:bottom w:val="none" w:sz="0" w:space="0" w:color="auto"/>
            <w:right w:val="none" w:sz="0" w:space="0" w:color="auto"/>
          </w:divBdr>
        </w:div>
        <w:div w:id="492182120">
          <w:marLeft w:val="480"/>
          <w:marRight w:val="0"/>
          <w:marTop w:val="0"/>
          <w:marBottom w:val="0"/>
          <w:divBdr>
            <w:top w:val="none" w:sz="0" w:space="0" w:color="auto"/>
            <w:left w:val="none" w:sz="0" w:space="0" w:color="auto"/>
            <w:bottom w:val="none" w:sz="0" w:space="0" w:color="auto"/>
            <w:right w:val="none" w:sz="0" w:space="0" w:color="auto"/>
          </w:divBdr>
        </w:div>
        <w:div w:id="510024933">
          <w:marLeft w:val="480"/>
          <w:marRight w:val="0"/>
          <w:marTop w:val="0"/>
          <w:marBottom w:val="0"/>
          <w:divBdr>
            <w:top w:val="none" w:sz="0" w:space="0" w:color="auto"/>
            <w:left w:val="none" w:sz="0" w:space="0" w:color="auto"/>
            <w:bottom w:val="none" w:sz="0" w:space="0" w:color="auto"/>
            <w:right w:val="none" w:sz="0" w:space="0" w:color="auto"/>
          </w:divBdr>
        </w:div>
        <w:div w:id="765082024">
          <w:marLeft w:val="480"/>
          <w:marRight w:val="0"/>
          <w:marTop w:val="0"/>
          <w:marBottom w:val="0"/>
          <w:divBdr>
            <w:top w:val="none" w:sz="0" w:space="0" w:color="auto"/>
            <w:left w:val="none" w:sz="0" w:space="0" w:color="auto"/>
            <w:bottom w:val="none" w:sz="0" w:space="0" w:color="auto"/>
            <w:right w:val="none" w:sz="0" w:space="0" w:color="auto"/>
          </w:divBdr>
        </w:div>
        <w:div w:id="1141773310">
          <w:marLeft w:val="480"/>
          <w:marRight w:val="0"/>
          <w:marTop w:val="0"/>
          <w:marBottom w:val="0"/>
          <w:divBdr>
            <w:top w:val="none" w:sz="0" w:space="0" w:color="auto"/>
            <w:left w:val="none" w:sz="0" w:space="0" w:color="auto"/>
            <w:bottom w:val="none" w:sz="0" w:space="0" w:color="auto"/>
            <w:right w:val="none" w:sz="0" w:space="0" w:color="auto"/>
          </w:divBdr>
        </w:div>
        <w:div w:id="1147893290">
          <w:marLeft w:val="480"/>
          <w:marRight w:val="0"/>
          <w:marTop w:val="0"/>
          <w:marBottom w:val="0"/>
          <w:divBdr>
            <w:top w:val="none" w:sz="0" w:space="0" w:color="auto"/>
            <w:left w:val="none" w:sz="0" w:space="0" w:color="auto"/>
            <w:bottom w:val="none" w:sz="0" w:space="0" w:color="auto"/>
            <w:right w:val="none" w:sz="0" w:space="0" w:color="auto"/>
          </w:divBdr>
        </w:div>
        <w:div w:id="1189879244">
          <w:marLeft w:val="480"/>
          <w:marRight w:val="0"/>
          <w:marTop w:val="0"/>
          <w:marBottom w:val="0"/>
          <w:divBdr>
            <w:top w:val="none" w:sz="0" w:space="0" w:color="auto"/>
            <w:left w:val="none" w:sz="0" w:space="0" w:color="auto"/>
            <w:bottom w:val="none" w:sz="0" w:space="0" w:color="auto"/>
            <w:right w:val="none" w:sz="0" w:space="0" w:color="auto"/>
          </w:divBdr>
        </w:div>
        <w:div w:id="1205606514">
          <w:marLeft w:val="480"/>
          <w:marRight w:val="0"/>
          <w:marTop w:val="0"/>
          <w:marBottom w:val="0"/>
          <w:divBdr>
            <w:top w:val="none" w:sz="0" w:space="0" w:color="auto"/>
            <w:left w:val="none" w:sz="0" w:space="0" w:color="auto"/>
            <w:bottom w:val="none" w:sz="0" w:space="0" w:color="auto"/>
            <w:right w:val="none" w:sz="0" w:space="0" w:color="auto"/>
          </w:divBdr>
        </w:div>
        <w:div w:id="1263956665">
          <w:marLeft w:val="480"/>
          <w:marRight w:val="0"/>
          <w:marTop w:val="0"/>
          <w:marBottom w:val="0"/>
          <w:divBdr>
            <w:top w:val="none" w:sz="0" w:space="0" w:color="auto"/>
            <w:left w:val="none" w:sz="0" w:space="0" w:color="auto"/>
            <w:bottom w:val="none" w:sz="0" w:space="0" w:color="auto"/>
            <w:right w:val="none" w:sz="0" w:space="0" w:color="auto"/>
          </w:divBdr>
        </w:div>
        <w:div w:id="1341468068">
          <w:marLeft w:val="480"/>
          <w:marRight w:val="0"/>
          <w:marTop w:val="0"/>
          <w:marBottom w:val="0"/>
          <w:divBdr>
            <w:top w:val="none" w:sz="0" w:space="0" w:color="auto"/>
            <w:left w:val="none" w:sz="0" w:space="0" w:color="auto"/>
            <w:bottom w:val="none" w:sz="0" w:space="0" w:color="auto"/>
            <w:right w:val="none" w:sz="0" w:space="0" w:color="auto"/>
          </w:divBdr>
        </w:div>
        <w:div w:id="1486579776">
          <w:marLeft w:val="480"/>
          <w:marRight w:val="0"/>
          <w:marTop w:val="0"/>
          <w:marBottom w:val="0"/>
          <w:divBdr>
            <w:top w:val="none" w:sz="0" w:space="0" w:color="auto"/>
            <w:left w:val="none" w:sz="0" w:space="0" w:color="auto"/>
            <w:bottom w:val="none" w:sz="0" w:space="0" w:color="auto"/>
            <w:right w:val="none" w:sz="0" w:space="0" w:color="auto"/>
          </w:divBdr>
        </w:div>
        <w:div w:id="1517622922">
          <w:marLeft w:val="480"/>
          <w:marRight w:val="0"/>
          <w:marTop w:val="0"/>
          <w:marBottom w:val="0"/>
          <w:divBdr>
            <w:top w:val="none" w:sz="0" w:space="0" w:color="auto"/>
            <w:left w:val="none" w:sz="0" w:space="0" w:color="auto"/>
            <w:bottom w:val="none" w:sz="0" w:space="0" w:color="auto"/>
            <w:right w:val="none" w:sz="0" w:space="0" w:color="auto"/>
          </w:divBdr>
        </w:div>
        <w:div w:id="1821534589">
          <w:marLeft w:val="480"/>
          <w:marRight w:val="0"/>
          <w:marTop w:val="0"/>
          <w:marBottom w:val="0"/>
          <w:divBdr>
            <w:top w:val="none" w:sz="0" w:space="0" w:color="auto"/>
            <w:left w:val="none" w:sz="0" w:space="0" w:color="auto"/>
            <w:bottom w:val="none" w:sz="0" w:space="0" w:color="auto"/>
            <w:right w:val="none" w:sz="0" w:space="0" w:color="auto"/>
          </w:divBdr>
        </w:div>
        <w:div w:id="1880701481">
          <w:marLeft w:val="480"/>
          <w:marRight w:val="0"/>
          <w:marTop w:val="0"/>
          <w:marBottom w:val="0"/>
          <w:divBdr>
            <w:top w:val="none" w:sz="0" w:space="0" w:color="auto"/>
            <w:left w:val="none" w:sz="0" w:space="0" w:color="auto"/>
            <w:bottom w:val="none" w:sz="0" w:space="0" w:color="auto"/>
            <w:right w:val="none" w:sz="0" w:space="0" w:color="auto"/>
          </w:divBdr>
        </w:div>
        <w:div w:id="2030329937">
          <w:marLeft w:val="480"/>
          <w:marRight w:val="0"/>
          <w:marTop w:val="0"/>
          <w:marBottom w:val="0"/>
          <w:divBdr>
            <w:top w:val="none" w:sz="0" w:space="0" w:color="auto"/>
            <w:left w:val="none" w:sz="0" w:space="0" w:color="auto"/>
            <w:bottom w:val="none" w:sz="0" w:space="0" w:color="auto"/>
            <w:right w:val="none" w:sz="0" w:space="0" w:color="auto"/>
          </w:divBdr>
        </w:div>
        <w:div w:id="2088502879">
          <w:marLeft w:val="480"/>
          <w:marRight w:val="0"/>
          <w:marTop w:val="0"/>
          <w:marBottom w:val="0"/>
          <w:divBdr>
            <w:top w:val="none" w:sz="0" w:space="0" w:color="auto"/>
            <w:left w:val="none" w:sz="0" w:space="0" w:color="auto"/>
            <w:bottom w:val="none" w:sz="0" w:space="0" w:color="auto"/>
            <w:right w:val="none" w:sz="0" w:space="0" w:color="auto"/>
          </w:divBdr>
        </w:div>
      </w:divsChild>
    </w:div>
    <w:div w:id="1603106060">
      <w:bodyDiv w:val="1"/>
      <w:marLeft w:val="0"/>
      <w:marRight w:val="0"/>
      <w:marTop w:val="0"/>
      <w:marBottom w:val="0"/>
      <w:divBdr>
        <w:top w:val="none" w:sz="0" w:space="0" w:color="auto"/>
        <w:left w:val="none" w:sz="0" w:space="0" w:color="auto"/>
        <w:bottom w:val="none" w:sz="0" w:space="0" w:color="auto"/>
        <w:right w:val="none" w:sz="0" w:space="0" w:color="auto"/>
      </w:divBdr>
      <w:divsChild>
        <w:div w:id="590050">
          <w:marLeft w:val="480"/>
          <w:marRight w:val="0"/>
          <w:marTop w:val="0"/>
          <w:marBottom w:val="0"/>
          <w:divBdr>
            <w:top w:val="none" w:sz="0" w:space="0" w:color="auto"/>
            <w:left w:val="none" w:sz="0" w:space="0" w:color="auto"/>
            <w:bottom w:val="none" w:sz="0" w:space="0" w:color="auto"/>
            <w:right w:val="none" w:sz="0" w:space="0" w:color="auto"/>
          </w:divBdr>
        </w:div>
        <w:div w:id="54201731">
          <w:marLeft w:val="480"/>
          <w:marRight w:val="0"/>
          <w:marTop w:val="0"/>
          <w:marBottom w:val="0"/>
          <w:divBdr>
            <w:top w:val="none" w:sz="0" w:space="0" w:color="auto"/>
            <w:left w:val="none" w:sz="0" w:space="0" w:color="auto"/>
            <w:bottom w:val="none" w:sz="0" w:space="0" w:color="auto"/>
            <w:right w:val="none" w:sz="0" w:space="0" w:color="auto"/>
          </w:divBdr>
        </w:div>
        <w:div w:id="175124234">
          <w:marLeft w:val="480"/>
          <w:marRight w:val="0"/>
          <w:marTop w:val="0"/>
          <w:marBottom w:val="0"/>
          <w:divBdr>
            <w:top w:val="none" w:sz="0" w:space="0" w:color="auto"/>
            <w:left w:val="none" w:sz="0" w:space="0" w:color="auto"/>
            <w:bottom w:val="none" w:sz="0" w:space="0" w:color="auto"/>
            <w:right w:val="none" w:sz="0" w:space="0" w:color="auto"/>
          </w:divBdr>
        </w:div>
        <w:div w:id="294991833">
          <w:marLeft w:val="480"/>
          <w:marRight w:val="0"/>
          <w:marTop w:val="0"/>
          <w:marBottom w:val="0"/>
          <w:divBdr>
            <w:top w:val="none" w:sz="0" w:space="0" w:color="auto"/>
            <w:left w:val="none" w:sz="0" w:space="0" w:color="auto"/>
            <w:bottom w:val="none" w:sz="0" w:space="0" w:color="auto"/>
            <w:right w:val="none" w:sz="0" w:space="0" w:color="auto"/>
          </w:divBdr>
        </w:div>
        <w:div w:id="468059865">
          <w:marLeft w:val="480"/>
          <w:marRight w:val="0"/>
          <w:marTop w:val="0"/>
          <w:marBottom w:val="0"/>
          <w:divBdr>
            <w:top w:val="none" w:sz="0" w:space="0" w:color="auto"/>
            <w:left w:val="none" w:sz="0" w:space="0" w:color="auto"/>
            <w:bottom w:val="none" w:sz="0" w:space="0" w:color="auto"/>
            <w:right w:val="none" w:sz="0" w:space="0" w:color="auto"/>
          </w:divBdr>
        </w:div>
        <w:div w:id="534269740">
          <w:marLeft w:val="480"/>
          <w:marRight w:val="0"/>
          <w:marTop w:val="0"/>
          <w:marBottom w:val="0"/>
          <w:divBdr>
            <w:top w:val="none" w:sz="0" w:space="0" w:color="auto"/>
            <w:left w:val="none" w:sz="0" w:space="0" w:color="auto"/>
            <w:bottom w:val="none" w:sz="0" w:space="0" w:color="auto"/>
            <w:right w:val="none" w:sz="0" w:space="0" w:color="auto"/>
          </w:divBdr>
        </w:div>
        <w:div w:id="570896919">
          <w:marLeft w:val="480"/>
          <w:marRight w:val="0"/>
          <w:marTop w:val="0"/>
          <w:marBottom w:val="0"/>
          <w:divBdr>
            <w:top w:val="none" w:sz="0" w:space="0" w:color="auto"/>
            <w:left w:val="none" w:sz="0" w:space="0" w:color="auto"/>
            <w:bottom w:val="none" w:sz="0" w:space="0" w:color="auto"/>
            <w:right w:val="none" w:sz="0" w:space="0" w:color="auto"/>
          </w:divBdr>
        </w:div>
        <w:div w:id="708922714">
          <w:marLeft w:val="480"/>
          <w:marRight w:val="0"/>
          <w:marTop w:val="0"/>
          <w:marBottom w:val="0"/>
          <w:divBdr>
            <w:top w:val="none" w:sz="0" w:space="0" w:color="auto"/>
            <w:left w:val="none" w:sz="0" w:space="0" w:color="auto"/>
            <w:bottom w:val="none" w:sz="0" w:space="0" w:color="auto"/>
            <w:right w:val="none" w:sz="0" w:space="0" w:color="auto"/>
          </w:divBdr>
        </w:div>
        <w:div w:id="753430482">
          <w:marLeft w:val="480"/>
          <w:marRight w:val="0"/>
          <w:marTop w:val="0"/>
          <w:marBottom w:val="0"/>
          <w:divBdr>
            <w:top w:val="none" w:sz="0" w:space="0" w:color="auto"/>
            <w:left w:val="none" w:sz="0" w:space="0" w:color="auto"/>
            <w:bottom w:val="none" w:sz="0" w:space="0" w:color="auto"/>
            <w:right w:val="none" w:sz="0" w:space="0" w:color="auto"/>
          </w:divBdr>
        </w:div>
        <w:div w:id="936255543">
          <w:marLeft w:val="480"/>
          <w:marRight w:val="0"/>
          <w:marTop w:val="0"/>
          <w:marBottom w:val="0"/>
          <w:divBdr>
            <w:top w:val="none" w:sz="0" w:space="0" w:color="auto"/>
            <w:left w:val="none" w:sz="0" w:space="0" w:color="auto"/>
            <w:bottom w:val="none" w:sz="0" w:space="0" w:color="auto"/>
            <w:right w:val="none" w:sz="0" w:space="0" w:color="auto"/>
          </w:divBdr>
        </w:div>
        <w:div w:id="939532567">
          <w:marLeft w:val="480"/>
          <w:marRight w:val="0"/>
          <w:marTop w:val="0"/>
          <w:marBottom w:val="0"/>
          <w:divBdr>
            <w:top w:val="none" w:sz="0" w:space="0" w:color="auto"/>
            <w:left w:val="none" w:sz="0" w:space="0" w:color="auto"/>
            <w:bottom w:val="none" w:sz="0" w:space="0" w:color="auto"/>
            <w:right w:val="none" w:sz="0" w:space="0" w:color="auto"/>
          </w:divBdr>
        </w:div>
        <w:div w:id="947469965">
          <w:marLeft w:val="480"/>
          <w:marRight w:val="0"/>
          <w:marTop w:val="0"/>
          <w:marBottom w:val="0"/>
          <w:divBdr>
            <w:top w:val="none" w:sz="0" w:space="0" w:color="auto"/>
            <w:left w:val="none" w:sz="0" w:space="0" w:color="auto"/>
            <w:bottom w:val="none" w:sz="0" w:space="0" w:color="auto"/>
            <w:right w:val="none" w:sz="0" w:space="0" w:color="auto"/>
          </w:divBdr>
        </w:div>
        <w:div w:id="986590756">
          <w:marLeft w:val="480"/>
          <w:marRight w:val="0"/>
          <w:marTop w:val="0"/>
          <w:marBottom w:val="0"/>
          <w:divBdr>
            <w:top w:val="none" w:sz="0" w:space="0" w:color="auto"/>
            <w:left w:val="none" w:sz="0" w:space="0" w:color="auto"/>
            <w:bottom w:val="none" w:sz="0" w:space="0" w:color="auto"/>
            <w:right w:val="none" w:sz="0" w:space="0" w:color="auto"/>
          </w:divBdr>
        </w:div>
        <w:div w:id="1061714325">
          <w:marLeft w:val="480"/>
          <w:marRight w:val="0"/>
          <w:marTop w:val="0"/>
          <w:marBottom w:val="0"/>
          <w:divBdr>
            <w:top w:val="none" w:sz="0" w:space="0" w:color="auto"/>
            <w:left w:val="none" w:sz="0" w:space="0" w:color="auto"/>
            <w:bottom w:val="none" w:sz="0" w:space="0" w:color="auto"/>
            <w:right w:val="none" w:sz="0" w:space="0" w:color="auto"/>
          </w:divBdr>
        </w:div>
        <w:div w:id="1093471369">
          <w:marLeft w:val="480"/>
          <w:marRight w:val="0"/>
          <w:marTop w:val="0"/>
          <w:marBottom w:val="0"/>
          <w:divBdr>
            <w:top w:val="none" w:sz="0" w:space="0" w:color="auto"/>
            <w:left w:val="none" w:sz="0" w:space="0" w:color="auto"/>
            <w:bottom w:val="none" w:sz="0" w:space="0" w:color="auto"/>
            <w:right w:val="none" w:sz="0" w:space="0" w:color="auto"/>
          </w:divBdr>
        </w:div>
        <w:div w:id="1126922737">
          <w:marLeft w:val="480"/>
          <w:marRight w:val="0"/>
          <w:marTop w:val="0"/>
          <w:marBottom w:val="0"/>
          <w:divBdr>
            <w:top w:val="none" w:sz="0" w:space="0" w:color="auto"/>
            <w:left w:val="none" w:sz="0" w:space="0" w:color="auto"/>
            <w:bottom w:val="none" w:sz="0" w:space="0" w:color="auto"/>
            <w:right w:val="none" w:sz="0" w:space="0" w:color="auto"/>
          </w:divBdr>
        </w:div>
        <w:div w:id="1153058548">
          <w:marLeft w:val="480"/>
          <w:marRight w:val="0"/>
          <w:marTop w:val="0"/>
          <w:marBottom w:val="0"/>
          <w:divBdr>
            <w:top w:val="none" w:sz="0" w:space="0" w:color="auto"/>
            <w:left w:val="none" w:sz="0" w:space="0" w:color="auto"/>
            <w:bottom w:val="none" w:sz="0" w:space="0" w:color="auto"/>
            <w:right w:val="none" w:sz="0" w:space="0" w:color="auto"/>
          </w:divBdr>
        </w:div>
        <w:div w:id="1233813168">
          <w:marLeft w:val="480"/>
          <w:marRight w:val="0"/>
          <w:marTop w:val="0"/>
          <w:marBottom w:val="0"/>
          <w:divBdr>
            <w:top w:val="none" w:sz="0" w:space="0" w:color="auto"/>
            <w:left w:val="none" w:sz="0" w:space="0" w:color="auto"/>
            <w:bottom w:val="none" w:sz="0" w:space="0" w:color="auto"/>
            <w:right w:val="none" w:sz="0" w:space="0" w:color="auto"/>
          </w:divBdr>
        </w:div>
        <w:div w:id="1360934103">
          <w:marLeft w:val="480"/>
          <w:marRight w:val="0"/>
          <w:marTop w:val="0"/>
          <w:marBottom w:val="0"/>
          <w:divBdr>
            <w:top w:val="none" w:sz="0" w:space="0" w:color="auto"/>
            <w:left w:val="none" w:sz="0" w:space="0" w:color="auto"/>
            <w:bottom w:val="none" w:sz="0" w:space="0" w:color="auto"/>
            <w:right w:val="none" w:sz="0" w:space="0" w:color="auto"/>
          </w:divBdr>
        </w:div>
        <w:div w:id="1553345102">
          <w:marLeft w:val="480"/>
          <w:marRight w:val="0"/>
          <w:marTop w:val="0"/>
          <w:marBottom w:val="0"/>
          <w:divBdr>
            <w:top w:val="none" w:sz="0" w:space="0" w:color="auto"/>
            <w:left w:val="none" w:sz="0" w:space="0" w:color="auto"/>
            <w:bottom w:val="none" w:sz="0" w:space="0" w:color="auto"/>
            <w:right w:val="none" w:sz="0" w:space="0" w:color="auto"/>
          </w:divBdr>
        </w:div>
        <w:div w:id="1621260878">
          <w:marLeft w:val="480"/>
          <w:marRight w:val="0"/>
          <w:marTop w:val="0"/>
          <w:marBottom w:val="0"/>
          <w:divBdr>
            <w:top w:val="none" w:sz="0" w:space="0" w:color="auto"/>
            <w:left w:val="none" w:sz="0" w:space="0" w:color="auto"/>
            <w:bottom w:val="none" w:sz="0" w:space="0" w:color="auto"/>
            <w:right w:val="none" w:sz="0" w:space="0" w:color="auto"/>
          </w:divBdr>
        </w:div>
        <w:div w:id="1626159708">
          <w:marLeft w:val="480"/>
          <w:marRight w:val="0"/>
          <w:marTop w:val="0"/>
          <w:marBottom w:val="0"/>
          <w:divBdr>
            <w:top w:val="none" w:sz="0" w:space="0" w:color="auto"/>
            <w:left w:val="none" w:sz="0" w:space="0" w:color="auto"/>
            <w:bottom w:val="none" w:sz="0" w:space="0" w:color="auto"/>
            <w:right w:val="none" w:sz="0" w:space="0" w:color="auto"/>
          </w:divBdr>
        </w:div>
        <w:div w:id="1658998222">
          <w:marLeft w:val="480"/>
          <w:marRight w:val="0"/>
          <w:marTop w:val="0"/>
          <w:marBottom w:val="0"/>
          <w:divBdr>
            <w:top w:val="none" w:sz="0" w:space="0" w:color="auto"/>
            <w:left w:val="none" w:sz="0" w:space="0" w:color="auto"/>
            <w:bottom w:val="none" w:sz="0" w:space="0" w:color="auto"/>
            <w:right w:val="none" w:sz="0" w:space="0" w:color="auto"/>
          </w:divBdr>
        </w:div>
        <w:div w:id="1710568689">
          <w:marLeft w:val="480"/>
          <w:marRight w:val="0"/>
          <w:marTop w:val="0"/>
          <w:marBottom w:val="0"/>
          <w:divBdr>
            <w:top w:val="none" w:sz="0" w:space="0" w:color="auto"/>
            <w:left w:val="none" w:sz="0" w:space="0" w:color="auto"/>
            <w:bottom w:val="none" w:sz="0" w:space="0" w:color="auto"/>
            <w:right w:val="none" w:sz="0" w:space="0" w:color="auto"/>
          </w:divBdr>
        </w:div>
        <w:div w:id="1774932051">
          <w:marLeft w:val="480"/>
          <w:marRight w:val="0"/>
          <w:marTop w:val="0"/>
          <w:marBottom w:val="0"/>
          <w:divBdr>
            <w:top w:val="none" w:sz="0" w:space="0" w:color="auto"/>
            <w:left w:val="none" w:sz="0" w:space="0" w:color="auto"/>
            <w:bottom w:val="none" w:sz="0" w:space="0" w:color="auto"/>
            <w:right w:val="none" w:sz="0" w:space="0" w:color="auto"/>
          </w:divBdr>
        </w:div>
        <w:div w:id="1873496838">
          <w:marLeft w:val="480"/>
          <w:marRight w:val="0"/>
          <w:marTop w:val="0"/>
          <w:marBottom w:val="0"/>
          <w:divBdr>
            <w:top w:val="none" w:sz="0" w:space="0" w:color="auto"/>
            <w:left w:val="none" w:sz="0" w:space="0" w:color="auto"/>
            <w:bottom w:val="none" w:sz="0" w:space="0" w:color="auto"/>
            <w:right w:val="none" w:sz="0" w:space="0" w:color="auto"/>
          </w:divBdr>
        </w:div>
        <w:div w:id="1995836125">
          <w:marLeft w:val="480"/>
          <w:marRight w:val="0"/>
          <w:marTop w:val="0"/>
          <w:marBottom w:val="0"/>
          <w:divBdr>
            <w:top w:val="none" w:sz="0" w:space="0" w:color="auto"/>
            <w:left w:val="none" w:sz="0" w:space="0" w:color="auto"/>
            <w:bottom w:val="none" w:sz="0" w:space="0" w:color="auto"/>
            <w:right w:val="none" w:sz="0" w:space="0" w:color="auto"/>
          </w:divBdr>
        </w:div>
        <w:div w:id="2040203767">
          <w:marLeft w:val="480"/>
          <w:marRight w:val="0"/>
          <w:marTop w:val="0"/>
          <w:marBottom w:val="0"/>
          <w:divBdr>
            <w:top w:val="none" w:sz="0" w:space="0" w:color="auto"/>
            <w:left w:val="none" w:sz="0" w:space="0" w:color="auto"/>
            <w:bottom w:val="none" w:sz="0" w:space="0" w:color="auto"/>
            <w:right w:val="none" w:sz="0" w:space="0" w:color="auto"/>
          </w:divBdr>
        </w:div>
        <w:div w:id="2062826740">
          <w:marLeft w:val="480"/>
          <w:marRight w:val="0"/>
          <w:marTop w:val="0"/>
          <w:marBottom w:val="0"/>
          <w:divBdr>
            <w:top w:val="none" w:sz="0" w:space="0" w:color="auto"/>
            <w:left w:val="none" w:sz="0" w:space="0" w:color="auto"/>
            <w:bottom w:val="none" w:sz="0" w:space="0" w:color="auto"/>
            <w:right w:val="none" w:sz="0" w:space="0" w:color="auto"/>
          </w:divBdr>
        </w:div>
        <w:div w:id="2085370003">
          <w:marLeft w:val="480"/>
          <w:marRight w:val="0"/>
          <w:marTop w:val="0"/>
          <w:marBottom w:val="0"/>
          <w:divBdr>
            <w:top w:val="none" w:sz="0" w:space="0" w:color="auto"/>
            <w:left w:val="none" w:sz="0" w:space="0" w:color="auto"/>
            <w:bottom w:val="none" w:sz="0" w:space="0" w:color="auto"/>
            <w:right w:val="none" w:sz="0" w:space="0" w:color="auto"/>
          </w:divBdr>
        </w:div>
        <w:div w:id="2106421493">
          <w:marLeft w:val="480"/>
          <w:marRight w:val="0"/>
          <w:marTop w:val="0"/>
          <w:marBottom w:val="0"/>
          <w:divBdr>
            <w:top w:val="none" w:sz="0" w:space="0" w:color="auto"/>
            <w:left w:val="none" w:sz="0" w:space="0" w:color="auto"/>
            <w:bottom w:val="none" w:sz="0" w:space="0" w:color="auto"/>
            <w:right w:val="none" w:sz="0" w:space="0" w:color="auto"/>
          </w:divBdr>
        </w:div>
        <w:div w:id="2136168010">
          <w:marLeft w:val="480"/>
          <w:marRight w:val="0"/>
          <w:marTop w:val="0"/>
          <w:marBottom w:val="0"/>
          <w:divBdr>
            <w:top w:val="none" w:sz="0" w:space="0" w:color="auto"/>
            <w:left w:val="none" w:sz="0" w:space="0" w:color="auto"/>
            <w:bottom w:val="none" w:sz="0" w:space="0" w:color="auto"/>
            <w:right w:val="none" w:sz="0" w:space="0" w:color="auto"/>
          </w:divBdr>
        </w:div>
      </w:divsChild>
    </w:div>
    <w:div w:id="1616865257">
      <w:bodyDiv w:val="1"/>
      <w:marLeft w:val="0"/>
      <w:marRight w:val="0"/>
      <w:marTop w:val="0"/>
      <w:marBottom w:val="0"/>
      <w:divBdr>
        <w:top w:val="none" w:sz="0" w:space="0" w:color="auto"/>
        <w:left w:val="none" w:sz="0" w:space="0" w:color="auto"/>
        <w:bottom w:val="none" w:sz="0" w:space="0" w:color="auto"/>
        <w:right w:val="none" w:sz="0" w:space="0" w:color="auto"/>
      </w:divBdr>
    </w:div>
    <w:div w:id="1616908057">
      <w:bodyDiv w:val="1"/>
      <w:marLeft w:val="0"/>
      <w:marRight w:val="0"/>
      <w:marTop w:val="0"/>
      <w:marBottom w:val="0"/>
      <w:divBdr>
        <w:top w:val="none" w:sz="0" w:space="0" w:color="auto"/>
        <w:left w:val="none" w:sz="0" w:space="0" w:color="auto"/>
        <w:bottom w:val="none" w:sz="0" w:space="0" w:color="auto"/>
        <w:right w:val="none" w:sz="0" w:space="0" w:color="auto"/>
      </w:divBdr>
      <w:divsChild>
        <w:div w:id="209923385">
          <w:marLeft w:val="480"/>
          <w:marRight w:val="0"/>
          <w:marTop w:val="0"/>
          <w:marBottom w:val="0"/>
          <w:divBdr>
            <w:top w:val="none" w:sz="0" w:space="0" w:color="auto"/>
            <w:left w:val="none" w:sz="0" w:space="0" w:color="auto"/>
            <w:bottom w:val="none" w:sz="0" w:space="0" w:color="auto"/>
            <w:right w:val="none" w:sz="0" w:space="0" w:color="auto"/>
          </w:divBdr>
        </w:div>
        <w:div w:id="284046455">
          <w:marLeft w:val="480"/>
          <w:marRight w:val="0"/>
          <w:marTop w:val="0"/>
          <w:marBottom w:val="0"/>
          <w:divBdr>
            <w:top w:val="none" w:sz="0" w:space="0" w:color="auto"/>
            <w:left w:val="none" w:sz="0" w:space="0" w:color="auto"/>
            <w:bottom w:val="none" w:sz="0" w:space="0" w:color="auto"/>
            <w:right w:val="none" w:sz="0" w:space="0" w:color="auto"/>
          </w:divBdr>
        </w:div>
        <w:div w:id="440802927">
          <w:marLeft w:val="480"/>
          <w:marRight w:val="0"/>
          <w:marTop w:val="0"/>
          <w:marBottom w:val="0"/>
          <w:divBdr>
            <w:top w:val="none" w:sz="0" w:space="0" w:color="auto"/>
            <w:left w:val="none" w:sz="0" w:space="0" w:color="auto"/>
            <w:bottom w:val="none" w:sz="0" w:space="0" w:color="auto"/>
            <w:right w:val="none" w:sz="0" w:space="0" w:color="auto"/>
          </w:divBdr>
        </w:div>
        <w:div w:id="457072272">
          <w:marLeft w:val="480"/>
          <w:marRight w:val="0"/>
          <w:marTop w:val="0"/>
          <w:marBottom w:val="0"/>
          <w:divBdr>
            <w:top w:val="none" w:sz="0" w:space="0" w:color="auto"/>
            <w:left w:val="none" w:sz="0" w:space="0" w:color="auto"/>
            <w:bottom w:val="none" w:sz="0" w:space="0" w:color="auto"/>
            <w:right w:val="none" w:sz="0" w:space="0" w:color="auto"/>
          </w:divBdr>
        </w:div>
        <w:div w:id="541284968">
          <w:marLeft w:val="480"/>
          <w:marRight w:val="0"/>
          <w:marTop w:val="0"/>
          <w:marBottom w:val="0"/>
          <w:divBdr>
            <w:top w:val="none" w:sz="0" w:space="0" w:color="auto"/>
            <w:left w:val="none" w:sz="0" w:space="0" w:color="auto"/>
            <w:bottom w:val="none" w:sz="0" w:space="0" w:color="auto"/>
            <w:right w:val="none" w:sz="0" w:space="0" w:color="auto"/>
          </w:divBdr>
        </w:div>
        <w:div w:id="683630333">
          <w:marLeft w:val="480"/>
          <w:marRight w:val="0"/>
          <w:marTop w:val="0"/>
          <w:marBottom w:val="0"/>
          <w:divBdr>
            <w:top w:val="none" w:sz="0" w:space="0" w:color="auto"/>
            <w:left w:val="none" w:sz="0" w:space="0" w:color="auto"/>
            <w:bottom w:val="none" w:sz="0" w:space="0" w:color="auto"/>
            <w:right w:val="none" w:sz="0" w:space="0" w:color="auto"/>
          </w:divBdr>
        </w:div>
        <w:div w:id="696739416">
          <w:marLeft w:val="480"/>
          <w:marRight w:val="0"/>
          <w:marTop w:val="0"/>
          <w:marBottom w:val="0"/>
          <w:divBdr>
            <w:top w:val="none" w:sz="0" w:space="0" w:color="auto"/>
            <w:left w:val="none" w:sz="0" w:space="0" w:color="auto"/>
            <w:bottom w:val="none" w:sz="0" w:space="0" w:color="auto"/>
            <w:right w:val="none" w:sz="0" w:space="0" w:color="auto"/>
          </w:divBdr>
        </w:div>
        <w:div w:id="862283932">
          <w:marLeft w:val="480"/>
          <w:marRight w:val="0"/>
          <w:marTop w:val="0"/>
          <w:marBottom w:val="0"/>
          <w:divBdr>
            <w:top w:val="none" w:sz="0" w:space="0" w:color="auto"/>
            <w:left w:val="none" w:sz="0" w:space="0" w:color="auto"/>
            <w:bottom w:val="none" w:sz="0" w:space="0" w:color="auto"/>
            <w:right w:val="none" w:sz="0" w:space="0" w:color="auto"/>
          </w:divBdr>
        </w:div>
        <w:div w:id="1036542577">
          <w:marLeft w:val="480"/>
          <w:marRight w:val="0"/>
          <w:marTop w:val="0"/>
          <w:marBottom w:val="0"/>
          <w:divBdr>
            <w:top w:val="none" w:sz="0" w:space="0" w:color="auto"/>
            <w:left w:val="none" w:sz="0" w:space="0" w:color="auto"/>
            <w:bottom w:val="none" w:sz="0" w:space="0" w:color="auto"/>
            <w:right w:val="none" w:sz="0" w:space="0" w:color="auto"/>
          </w:divBdr>
        </w:div>
        <w:div w:id="1121656260">
          <w:marLeft w:val="480"/>
          <w:marRight w:val="0"/>
          <w:marTop w:val="0"/>
          <w:marBottom w:val="0"/>
          <w:divBdr>
            <w:top w:val="none" w:sz="0" w:space="0" w:color="auto"/>
            <w:left w:val="none" w:sz="0" w:space="0" w:color="auto"/>
            <w:bottom w:val="none" w:sz="0" w:space="0" w:color="auto"/>
            <w:right w:val="none" w:sz="0" w:space="0" w:color="auto"/>
          </w:divBdr>
        </w:div>
        <w:div w:id="1263763261">
          <w:marLeft w:val="480"/>
          <w:marRight w:val="0"/>
          <w:marTop w:val="0"/>
          <w:marBottom w:val="0"/>
          <w:divBdr>
            <w:top w:val="none" w:sz="0" w:space="0" w:color="auto"/>
            <w:left w:val="none" w:sz="0" w:space="0" w:color="auto"/>
            <w:bottom w:val="none" w:sz="0" w:space="0" w:color="auto"/>
            <w:right w:val="none" w:sz="0" w:space="0" w:color="auto"/>
          </w:divBdr>
        </w:div>
        <w:div w:id="1310790678">
          <w:marLeft w:val="480"/>
          <w:marRight w:val="0"/>
          <w:marTop w:val="0"/>
          <w:marBottom w:val="0"/>
          <w:divBdr>
            <w:top w:val="none" w:sz="0" w:space="0" w:color="auto"/>
            <w:left w:val="none" w:sz="0" w:space="0" w:color="auto"/>
            <w:bottom w:val="none" w:sz="0" w:space="0" w:color="auto"/>
            <w:right w:val="none" w:sz="0" w:space="0" w:color="auto"/>
          </w:divBdr>
        </w:div>
        <w:div w:id="1366062584">
          <w:marLeft w:val="480"/>
          <w:marRight w:val="0"/>
          <w:marTop w:val="0"/>
          <w:marBottom w:val="0"/>
          <w:divBdr>
            <w:top w:val="none" w:sz="0" w:space="0" w:color="auto"/>
            <w:left w:val="none" w:sz="0" w:space="0" w:color="auto"/>
            <w:bottom w:val="none" w:sz="0" w:space="0" w:color="auto"/>
            <w:right w:val="none" w:sz="0" w:space="0" w:color="auto"/>
          </w:divBdr>
        </w:div>
        <w:div w:id="1367487338">
          <w:marLeft w:val="480"/>
          <w:marRight w:val="0"/>
          <w:marTop w:val="0"/>
          <w:marBottom w:val="0"/>
          <w:divBdr>
            <w:top w:val="none" w:sz="0" w:space="0" w:color="auto"/>
            <w:left w:val="none" w:sz="0" w:space="0" w:color="auto"/>
            <w:bottom w:val="none" w:sz="0" w:space="0" w:color="auto"/>
            <w:right w:val="none" w:sz="0" w:space="0" w:color="auto"/>
          </w:divBdr>
        </w:div>
        <w:div w:id="1445810573">
          <w:marLeft w:val="480"/>
          <w:marRight w:val="0"/>
          <w:marTop w:val="0"/>
          <w:marBottom w:val="0"/>
          <w:divBdr>
            <w:top w:val="none" w:sz="0" w:space="0" w:color="auto"/>
            <w:left w:val="none" w:sz="0" w:space="0" w:color="auto"/>
            <w:bottom w:val="none" w:sz="0" w:space="0" w:color="auto"/>
            <w:right w:val="none" w:sz="0" w:space="0" w:color="auto"/>
          </w:divBdr>
        </w:div>
        <w:div w:id="1659141738">
          <w:marLeft w:val="480"/>
          <w:marRight w:val="0"/>
          <w:marTop w:val="0"/>
          <w:marBottom w:val="0"/>
          <w:divBdr>
            <w:top w:val="none" w:sz="0" w:space="0" w:color="auto"/>
            <w:left w:val="none" w:sz="0" w:space="0" w:color="auto"/>
            <w:bottom w:val="none" w:sz="0" w:space="0" w:color="auto"/>
            <w:right w:val="none" w:sz="0" w:space="0" w:color="auto"/>
          </w:divBdr>
        </w:div>
        <w:div w:id="1670868072">
          <w:marLeft w:val="480"/>
          <w:marRight w:val="0"/>
          <w:marTop w:val="0"/>
          <w:marBottom w:val="0"/>
          <w:divBdr>
            <w:top w:val="none" w:sz="0" w:space="0" w:color="auto"/>
            <w:left w:val="none" w:sz="0" w:space="0" w:color="auto"/>
            <w:bottom w:val="none" w:sz="0" w:space="0" w:color="auto"/>
            <w:right w:val="none" w:sz="0" w:space="0" w:color="auto"/>
          </w:divBdr>
        </w:div>
        <w:div w:id="1701937021">
          <w:marLeft w:val="480"/>
          <w:marRight w:val="0"/>
          <w:marTop w:val="0"/>
          <w:marBottom w:val="0"/>
          <w:divBdr>
            <w:top w:val="none" w:sz="0" w:space="0" w:color="auto"/>
            <w:left w:val="none" w:sz="0" w:space="0" w:color="auto"/>
            <w:bottom w:val="none" w:sz="0" w:space="0" w:color="auto"/>
            <w:right w:val="none" w:sz="0" w:space="0" w:color="auto"/>
          </w:divBdr>
        </w:div>
        <w:div w:id="1753043893">
          <w:marLeft w:val="480"/>
          <w:marRight w:val="0"/>
          <w:marTop w:val="0"/>
          <w:marBottom w:val="0"/>
          <w:divBdr>
            <w:top w:val="none" w:sz="0" w:space="0" w:color="auto"/>
            <w:left w:val="none" w:sz="0" w:space="0" w:color="auto"/>
            <w:bottom w:val="none" w:sz="0" w:space="0" w:color="auto"/>
            <w:right w:val="none" w:sz="0" w:space="0" w:color="auto"/>
          </w:divBdr>
        </w:div>
        <w:div w:id="1798647143">
          <w:marLeft w:val="480"/>
          <w:marRight w:val="0"/>
          <w:marTop w:val="0"/>
          <w:marBottom w:val="0"/>
          <w:divBdr>
            <w:top w:val="none" w:sz="0" w:space="0" w:color="auto"/>
            <w:left w:val="none" w:sz="0" w:space="0" w:color="auto"/>
            <w:bottom w:val="none" w:sz="0" w:space="0" w:color="auto"/>
            <w:right w:val="none" w:sz="0" w:space="0" w:color="auto"/>
          </w:divBdr>
        </w:div>
        <w:div w:id="1803840175">
          <w:marLeft w:val="480"/>
          <w:marRight w:val="0"/>
          <w:marTop w:val="0"/>
          <w:marBottom w:val="0"/>
          <w:divBdr>
            <w:top w:val="none" w:sz="0" w:space="0" w:color="auto"/>
            <w:left w:val="none" w:sz="0" w:space="0" w:color="auto"/>
            <w:bottom w:val="none" w:sz="0" w:space="0" w:color="auto"/>
            <w:right w:val="none" w:sz="0" w:space="0" w:color="auto"/>
          </w:divBdr>
        </w:div>
        <w:div w:id="1849516633">
          <w:marLeft w:val="480"/>
          <w:marRight w:val="0"/>
          <w:marTop w:val="0"/>
          <w:marBottom w:val="0"/>
          <w:divBdr>
            <w:top w:val="none" w:sz="0" w:space="0" w:color="auto"/>
            <w:left w:val="none" w:sz="0" w:space="0" w:color="auto"/>
            <w:bottom w:val="none" w:sz="0" w:space="0" w:color="auto"/>
            <w:right w:val="none" w:sz="0" w:space="0" w:color="auto"/>
          </w:divBdr>
        </w:div>
        <w:div w:id="1875344225">
          <w:marLeft w:val="480"/>
          <w:marRight w:val="0"/>
          <w:marTop w:val="0"/>
          <w:marBottom w:val="0"/>
          <w:divBdr>
            <w:top w:val="none" w:sz="0" w:space="0" w:color="auto"/>
            <w:left w:val="none" w:sz="0" w:space="0" w:color="auto"/>
            <w:bottom w:val="none" w:sz="0" w:space="0" w:color="auto"/>
            <w:right w:val="none" w:sz="0" w:space="0" w:color="auto"/>
          </w:divBdr>
        </w:div>
        <w:div w:id="1954358490">
          <w:marLeft w:val="480"/>
          <w:marRight w:val="0"/>
          <w:marTop w:val="0"/>
          <w:marBottom w:val="0"/>
          <w:divBdr>
            <w:top w:val="none" w:sz="0" w:space="0" w:color="auto"/>
            <w:left w:val="none" w:sz="0" w:space="0" w:color="auto"/>
            <w:bottom w:val="none" w:sz="0" w:space="0" w:color="auto"/>
            <w:right w:val="none" w:sz="0" w:space="0" w:color="auto"/>
          </w:divBdr>
        </w:div>
        <w:div w:id="1962035380">
          <w:marLeft w:val="480"/>
          <w:marRight w:val="0"/>
          <w:marTop w:val="0"/>
          <w:marBottom w:val="0"/>
          <w:divBdr>
            <w:top w:val="none" w:sz="0" w:space="0" w:color="auto"/>
            <w:left w:val="none" w:sz="0" w:space="0" w:color="auto"/>
            <w:bottom w:val="none" w:sz="0" w:space="0" w:color="auto"/>
            <w:right w:val="none" w:sz="0" w:space="0" w:color="auto"/>
          </w:divBdr>
        </w:div>
      </w:divsChild>
    </w:div>
    <w:div w:id="1618415020">
      <w:bodyDiv w:val="1"/>
      <w:marLeft w:val="0"/>
      <w:marRight w:val="0"/>
      <w:marTop w:val="0"/>
      <w:marBottom w:val="0"/>
      <w:divBdr>
        <w:top w:val="none" w:sz="0" w:space="0" w:color="auto"/>
        <w:left w:val="none" w:sz="0" w:space="0" w:color="auto"/>
        <w:bottom w:val="none" w:sz="0" w:space="0" w:color="auto"/>
        <w:right w:val="none" w:sz="0" w:space="0" w:color="auto"/>
      </w:divBdr>
    </w:div>
    <w:div w:id="1626351881">
      <w:bodyDiv w:val="1"/>
      <w:marLeft w:val="0"/>
      <w:marRight w:val="0"/>
      <w:marTop w:val="0"/>
      <w:marBottom w:val="0"/>
      <w:divBdr>
        <w:top w:val="none" w:sz="0" w:space="0" w:color="auto"/>
        <w:left w:val="none" w:sz="0" w:space="0" w:color="auto"/>
        <w:bottom w:val="none" w:sz="0" w:space="0" w:color="auto"/>
        <w:right w:val="none" w:sz="0" w:space="0" w:color="auto"/>
      </w:divBdr>
      <w:divsChild>
        <w:div w:id="14576508">
          <w:marLeft w:val="480"/>
          <w:marRight w:val="0"/>
          <w:marTop w:val="0"/>
          <w:marBottom w:val="0"/>
          <w:divBdr>
            <w:top w:val="none" w:sz="0" w:space="0" w:color="auto"/>
            <w:left w:val="none" w:sz="0" w:space="0" w:color="auto"/>
            <w:bottom w:val="none" w:sz="0" w:space="0" w:color="auto"/>
            <w:right w:val="none" w:sz="0" w:space="0" w:color="auto"/>
          </w:divBdr>
        </w:div>
        <w:div w:id="37632475">
          <w:marLeft w:val="480"/>
          <w:marRight w:val="0"/>
          <w:marTop w:val="0"/>
          <w:marBottom w:val="0"/>
          <w:divBdr>
            <w:top w:val="none" w:sz="0" w:space="0" w:color="auto"/>
            <w:left w:val="none" w:sz="0" w:space="0" w:color="auto"/>
            <w:bottom w:val="none" w:sz="0" w:space="0" w:color="auto"/>
            <w:right w:val="none" w:sz="0" w:space="0" w:color="auto"/>
          </w:divBdr>
        </w:div>
        <w:div w:id="39210818">
          <w:marLeft w:val="480"/>
          <w:marRight w:val="0"/>
          <w:marTop w:val="0"/>
          <w:marBottom w:val="0"/>
          <w:divBdr>
            <w:top w:val="none" w:sz="0" w:space="0" w:color="auto"/>
            <w:left w:val="none" w:sz="0" w:space="0" w:color="auto"/>
            <w:bottom w:val="none" w:sz="0" w:space="0" w:color="auto"/>
            <w:right w:val="none" w:sz="0" w:space="0" w:color="auto"/>
          </w:divBdr>
        </w:div>
        <w:div w:id="153688608">
          <w:marLeft w:val="480"/>
          <w:marRight w:val="0"/>
          <w:marTop w:val="0"/>
          <w:marBottom w:val="0"/>
          <w:divBdr>
            <w:top w:val="none" w:sz="0" w:space="0" w:color="auto"/>
            <w:left w:val="none" w:sz="0" w:space="0" w:color="auto"/>
            <w:bottom w:val="none" w:sz="0" w:space="0" w:color="auto"/>
            <w:right w:val="none" w:sz="0" w:space="0" w:color="auto"/>
          </w:divBdr>
        </w:div>
        <w:div w:id="201526782">
          <w:marLeft w:val="480"/>
          <w:marRight w:val="0"/>
          <w:marTop w:val="0"/>
          <w:marBottom w:val="0"/>
          <w:divBdr>
            <w:top w:val="none" w:sz="0" w:space="0" w:color="auto"/>
            <w:left w:val="none" w:sz="0" w:space="0" w:color="auto"/>
            <w:bottom w:val="none" w:sz="0" w:space="0" w:color="auto"/>
            <w:right w:val="none" w:sz="0" w:space="0" w:color="auto"/>
          </w:divBdr>
        </w:div>
        <w:div w:id="230115755">
          <w:marLeft w:val="480"/>
          <w:marRight w:val="0"/>
          <w:marTop w:val="0"/>
          <w:marBottom w:val="0"/>
          <w:divBdr>
            <w:top w:val="none" w:sz="0" w:space="0" w:color="auto"/>
            <w:left w:val="none" w:sz="0" w:space="0" w:color="auto"/>
            <w:bottom w:val="none" w:sz="0" w:space="0" w:color="auto"/>
            <w:right w:val="none" w:sz="0" w:space="0" w:color="auto"/>
          </w:divBdr>
        </w:div>
        <w:div w:id="328414349">
          <w:marLeft w:val="480"/>
          <w:marRight w:val="0"/>
          <w:marTop w:val="0"/>
          <w:marBottom w:val="0"/>
          <w:divBdr>
            <w:top w:val="none" w:sz="0" w:space="0" w:color="auto"/>
            <w:left w:val="none" w:sz="0" w:space="0" w:color="auto"/>
            <w:bottom w:val="none" w:sz="0" w:space="0" w:color="auto"/>
            <w:right w:val="none" w:sz="0" w:space="0" w:color="auto"/>
          </w:divBdr>
        </w:div>
        <w:div w:id="381368652">
          <w:marLeft w:val="480"/>
          <w:marRight w:val="0"/>
          <w:marTop w:val="0"/>
          <w:marBottom w:val="0"/>
          <w:divBdr>
            <w:top w:val="none" w:sz="0" w:space="0" w:color="auto"/>
            <w:left w:val="none" w:sz="0" w:space="0" w:color="auto"/>
            <w:bottom w:val="none" w:sz="0" w:space="0" w:color="auto"/>
            <w:right w:val="none" w:sz="0" w:space="0" w:color="auto"/>
          </w:divBdr>
        </w:div>
        <w:div w:id="536938433">
          <w:marLeft w:val="480"/>
          <w:marRight w:val="0"/>
          <w:marTop w:val="0"/>
          <w:marBottom w:val="0"/>
          <w:divBdr>
            <w:top w:val="none" w:sz="0" w:space="0" w:color="auto"/>
            <w:left w:val="none" w:sz="0" w:space="0" w:color="auto"/>
            <w:bottom w:val="none" w:sz="0" w:space="0" w:color="auto"/>
            <w:right w:val="none" w:sz="0" w:space="0" w:color="auto"/>
          </w:divBdr>
        </w:div>
        <w:div w:id="648631837">
          <w:marLeft w:val="480"/>
          <w:marRight w:val="0"/>
          <w:marTop w:val="0"/>
          <w:marBottom w:val="0"/>
          <w:divBdr>
            <w:top w:val="none" w:sz="0" w:space="0" w:color="auto"/>
            <w:left w:val="none" w:sz="0" w:space="0" w:color="auto"/>
            <w:bottom w:val="none" w:sz="0" w:space="0" w:color="auto"/>
            <w:right w:val="none" w:sz="0" w:space="0" w:color="auto"/>
          </w:divBdr>
        </w:div>
        <w:div w:id="688483622">
          <w:marLeft w:val="480"/>
          <w:marRight w:val="0"/>
          <w:marTop w:val="0"/>
          <w:marBottom w:val="0"/>
          <w:divBdr>
            <w:top w:val="none" w:sz="0" w:space="0" w:color="auto"/>
            <w:left w:val="none" w:sz="0" w:space="0" w:color="auto"/>
            <w:bottom w:val="none" w:sz="0" w:space="0" w:color="auto"/>
            <w:right w:val="none" w:sz="0" w:space="0" w:color="auto"/>
          </w:divBdr>
        </w:div>
        <w:div w:id="691959083">
          <w:marLeft w:val="480"/>
          <w:marRight w:val="0"/>
          <w:marTop w:val="0"/>
          <w:marBottom w:val="0"/>
          <w:divBdr>
            <w:top w:val="none" w:sz="0" w:space="0" w:color="auto"/>
            <w:left w:val="none" w:sz="0" w:space="0" w:color="auto"/>
            <w:bottom w:val="none" w:sz="0" w:space="0" w:color="auto"/>
            <w:right w:val="none" w:sz="0" w:space="0" w:color="auto"/>
          </w:divBdr>
        </w:div>
        <w:div w:id="700546903">
          <w:marLeft w:val="480"/>
          <w:marRight w:val="0"/>
          <w:marTop w:val="0"/>
          <w:marBottom w:val="0"/>
          <w:divBdr>
            <w:top w:val="none" w:sz="0" w:space="0" w:color="auto"/>
            <w:left w:val="none" w:sz="0" w:space="0" w:color="auto"/>
            <w:bottom w:val="none" w:sz="0" w:space="0" w:color="auto"/>
            <w:right w:val="none" w:sz="0" w:space="0" w:color="auto"/>
          </w:divBdr>
        </w:div>
        <w:div w:id="715351870">
          <w:marLeft w:val="480"/>
          <w:marRight w:val="0"/>
          <w:marTop w:val="0"/>
          <w:marBottom w:val="0"/>
          <w:divBdr>
            <w:top w:val="none" w:sz="0" w:space="0" w:color="auto"/>
            <w:left w:val="none" w:sz="0" w:space="0" w:color="auto"/>
            <w:bottom w:val="none" w:sz="0" w:space="0" w:color="auto"/>
            <w:right w:val="none" w:sz="0" w:space="0" w:color="auto"/>
          </w:divBdr>
        </w:div>
        <w:div w:id="780565101">
          <w:marLeft w:val="480"/>
          <w:marRight w:val="0"/>
          <w:marTop w:val="0"/>
          <w:marBottom w:val="0"/>
          <w:divBdr>
            <w:top w:val="none" w:sz="0" w:space="0" w:color="auto"/>
            <w:left w:val="none" w:sz="0" w:space="0" w:color="auto"/>
            <w:bottom w:val="none" w:sz="0" w:space="0" w:color="auto"/>
            <w:right w:val="none" w:sz="0" w:space="0" w:color="auto"/>
          </w:divBdr>
        </w:div>
        <w:div w:id="885071112">
          <w:marLeft w:val="480"/>
          <w:marRight w:val="0"/>
          <w:marTop w:val="0"/>
          <w:marBottom w:val="0"/>
          <w:divBdr>
            <w:top w:val="none" w:sz="0" w:space="0" w:color="auto"/>
            <w:left w:val="none" w:sz="0" w:space="0" w:color="auto"/>
            <w:bottom w:val="none" w:sz="0" w:space="0" w:color="auto"/>
            <w:right w:val="none" w:sz="0" w:space="0" w:color="auto"/>
          </w:divBdr>
        </w:div>
        <w:div w:id="946084986">
          <w:marLeft w:val="480"/>
          <w:marRight w:val="0"/>
          <w:marTop w:val="0"/>
          <w:marBottom w:val="0"/>
          <w:divBdr>
            <w:top w:val="none" w:sz="0" w:space="0" w:color="auto"/>
            <w:left w:val="none" w:sz="0" w:space="0" w:color="auto"/>
            <w:bottom w:val="none" w:sz="0" w:space="0" w:color="auto"/>
            <w:right w:val="none" w:sz="0" w:space="0" w:color="auto"/>
          </w:divBdr>
        </w:div>
        <w:div w:id="959843089">
          <w:marLeft w:val="480"/>
          <w:marRight w:val="0"/>
          <w:marTop w:val="0"/>
          <w:marBottom w:val="0"/>
          <w:divBdr>
            <w:top w:val="none" w:sz="0" w:space="0" w:color="auto"/>
            <w:left w:val="none" w:sz="0" w:space="0" w:color="auto"/>
            <w:bottom w:val="none" w:sz="0" w:space="0" w:color="auto"/>
            <w:right w:val="none" w:sz="0" w:space="0" w:color="auto"/>
          </w:divBdr>
        </w:div>
        <w:div w:id="1008099198">
          <w:marLeft w:val="480"/>
          <w:marRight w:val="0"/>
          <w:marTop w:val="0"/>
          <w:marBottom w:val="0"/>
          <w:divBdr>
            <w:top w:val="none" w:sz="0" w:space="0" w:color="auto"/>
            <w:left w:val="none" w:sz="0" w:space="0" w:color="auto"/>
            <w:bottom w:val="none" w:sz="0" w:space="0" w:color="auto"/>
            <w:right w:val="none" w:sz="0" w:space="0" w:color="auto"/>
          </w:divBdr>
        </w:div>
        <w:div w:id="1015577796">
          <w:marLeft w:val="480"/>
          <w:marRight w:val="0"/>
          <w:marTop w:val="0"/>
          <w:marBottom w:val="0"/>
          <w:divBdr>
            <w:top w:val="none" w:sz="0" w:space="0" w:color="auto"/>
            <w:left w:val="none" w:sz="0" w:space="0" w:color="auto"/>
            <w:bottom w:val="none" w:sz="0" w:space="0" w:color="auto"/>
            <w:right w:val="none" w:sz="0" w:space="0" w:color="auto"/>
          </w:divBdr>
        </w:div>
        <w:div w:id="1044712533">
          <w:marLeft w:val="480"/>
          <w:marRight w:val="0"/>
          <w:marTop w:val="0"/>
          <w:marBottom w:val="0"/>
          <w:divBdr>
            <w:top w:val="none" w:sz="0" w:space="0" w:color="auto"/>
            <w:left w:val="none" w:sz="0" w:space="0" w:color="auto"/>
            <w:bottom w:val="none" w:sz="0" w:space="0" w:color="auto"/>
            <w:right w:val="none" w:sz="0" w:space="0" w:color="auto"/>
          </w:divBdr>
        </w:div>
        <w:div w:id="1049499088">
          <w:marLeft w:val="480"/>
          <w:marRight w:val="0"/>
          <w:marTop w:val="0"/>
          <w:marBottom w:val="0"/>
          <w:divBdr>
            <w:top w:val="none" w:sz="0" w:space="0" w:color="auto"/>
            <w:left w:val="none" w:sz="0" w:space="0" w:color="auto"/>
            <w:bottom w:val="none" w:sz="0" w:space="0" w:color="auto"/>
            <w:right w:val="none" w:sz="0" w:space="0" w:color="auto"/>
          </w:divBdr>
        </w:div>
        <w:div w:id="1112092180">
          <w:marLeft w:val="480"/>
          <w:marRight w:val="0"/>
          <w:marTop w:val="0"/>
          <w:marBottom w:val="0"/>
          <w:divBdr>
            <w:top w:val="none" w:sz="0" w:space="0" w:color="auto"/>
            <w:left w:val="none" w:sz="0" w:space="0" w:color="auto"/>
            <w:bottom w:val="none" w:sz="0" w:space="0" w:color="auto"/>
            <w:right w:val="none" w:sz="0" w:space="0" w:color="auto"/>
          </w:divBdr>
        </w:div>
        <w:div w:id="1143427322">
          <w:marLeft w:val="480"/>
          <w:marRight w:val="0"/>
          <w:marTop w:val="0"/>
          <w:marBottom w:val="0"/>
          <w:divBdr>
            <w:top w:val="none" w:sz="0" w:space="0" w:color="auto"/>
            <w:left w:val="none" w:sz="0" w:space="0" w:color="auto"/>
            <w:bottom w:val="none" w:sz="0" w:space="0" w:color="auto"/>
            <w:right w:val="none" w:sz="0" w:space="0" w:color="auto"/>
          </w:divBdr>
        </w:div>
        <w:div w:id="1175264032">
          <w:marLeft w:val="480"/>
          <w:marRight w:val="0"/>
          <w:marTop w:val="0"/>
          <w:marBottom w:val="0"/>
          <w:divBdr>
            <w:top w:val="none" w:sz="0" w:space="0" w:color="auto"/>
            <w:left w:val="none" w:sz="0" w:space="0" w:color="auto"/>
            <w:bottom w:val="none" w:sz="0" w:space="0" w:color="auto"/>
            <w:right w:val="none" w:sz="0" w:space="0" w:color="auto"/>
          </w:divBdr>
        </w:div>
        <w:div w:id="1195650746">
          <w:marLeft w:val="480"/>
          <w:marRight w:val="0"/>
          <w:marTop w:val="0"/>
          <w:marBottom w:val="0"/>
          <w:divBdr>
            <w:top w:val="none" w:sz="0" w:space="0" w:color="auto"/>
            <w:left w:val="none" w:sz="0" w:space="0" w:color="auto"/>
            <w:bottom w:val="none" w:sz="0" w:space="0" w:color="auto"/>
            <w:right w:val="none" w:sz="0" w:space="0" w:color="auto"/>
          </w:divBdr>
        </w:div>
        <w:div w:id="1364087090">
          <w:marLeft w:val="480"/>
          <w:marRight w:val="0"/>
          <w:marTop w:val="0"/>
          <w:marBottom w:val="0"/>
          <w:divBdr>
            <w:top w:val="none" w:sz="0" w:space="0" w:color="auto"/>
            <w:left w:val="none" w:sz="0" w:space="0" w:color="auto"/>
            <w:bottom w:val="none" w:sz="0" w:space="0" w:color="auto"/>
            <w:right w:val="none" w:sz="0" w:space="0" w:color="auto"/>
          </w:divBdr>
        </w:div>
        <w:div w:id="1371876550">
          <w:marLeft w:val="480"/>
          <w:marRight w:val="0"/>
          <w:marTop w:val="0"/>
          <w:marBottom w:val="0"/>
          <w:divBdr>
            <w:top w:val="none" w:sz="0" w:space="0" w:color="auto"/>
            <w:left w:val="none" w:sz="0" w:space="0" w:color="auto"/>
            <w:bottom w:val="none" w:sz="0" w:space="0" w:color="auto"/>
            <w:right w:val="none" w:sz="0" w:space="0" w:color="auto"/>
          </w:divBdr>
        </w:div>
        <w:div w:id="1386638630">
          <w:marLeft w:val="480"/>
          <w:marRight w:val="0"/>
          <w:marTop w:val="0"/>
          <w:marBottom w:val="0"/>
          <w:divBdr>
            <w:top w:val="none" w:sz="0" w:space="0" w:color="auto"/>
            <w:left w:val="none" w:sz="0" w:space="0" w:color="auto"/>
            <w:bottom w:val="none" w:sz="0" w:space="0" w:color="auto"/>
            <w:right w:val="none" w:sz="0" w:space="0" w:color="auto"/>
          </w:divBdr>
        </w:div>
        <w:div w:id="1413118618">
          <w:marLeft w:val="480"/>
          <w:marRight w:val="0"/>
          <w:marTop w:val="0"/>
          <w:marBottom w:val="0"/>
          <w:divBdr>
            <w:top w:val="none" w:sz="0" w:space="0" w:color="auto"/>
            <w:left w:val="none" w:sz="0" w:space="0" w:color="auto"/>
            <w:bottom w:val="none" w:sz="0" w:space="0" w:color="auto"/>
            <w:right w:val="none" w:sz="0" w:space="0" w:color="auto"/>
          </w:divBdr>
        </w:div>
        <w:div w:id="1473015344">
          <w:marLeft w:val="480"/>
          <w:marRight w:val="0"/>
          <w:marTop w:val="0"/>
          <w:marBottom w:val="0"/>
          <w:divBdr>
            <w:top w:val="none" w:sz="0" w:space="0" w:color="auto"/>
            <w:left w:val="none" w:sz="0" w:space="0" w:color="auto"/>
            <w:bottom w:val="none" w:sz="0" w:space="0" w:color="auto"/>
            <w:right w:val="none" w:sz="0" w:space="0" w:color="auto"/>
          </w:divBdr>
        </w:div>
        <w:div w:id="1533417244">
          <w:marLeft w:val="480"/>
          <w:marRight w:val="0"/>
          <w:marTop w:val="0"/>
          <w:marBottom w:val="0"/>
          <w:divBdr>
            <w:top w:val="none" w:sz="0" w:space="0" w:color="auto"/>
            <w:left w:val="none" w:sz="0" w:space="0" w:color="auto"/>
            <w:bottom w:val="none" w:sz="0" w:space="0" w:color="auto"/>
            <w:right w:val="none" w:sz="0" w:space="0" w:color="auto"/>
          </w:divBdr>
        </w:div>
        <w:div w:id="1535969552">
          <w:marLeft w:val="480"/>
          <w:marRight w:val="0"/>
          <w:marTop w:val="0"/>
          <w:marBottom w:val="0"/>
          <w:divBdr>
            <w:top w:val="none" w:sz="0" w:space="0" w:color="auto"/>
            <w:left w:val="none" w:sz="0" w:space="0" w:color="auto"/>
            <w:bottom w:val="none" w:sz="0" w:space="0" w:color="auto"/>
            <w:right w:val="none" w:sz="0" w:space="0" w:color="auto"/>
          </w:divBdr>
        </w:div>
        <w:div w:id="1548492511">
          <w:marLeft w:val="480"/>
          <w:marRight w:val="0"/>
          <w:marTop w:val="0"/>
          <w:marBottom w:val="0"/>
          <w:divBdr>
            <w:top w:val="none" w:sz="0" w:space="0" w:color="auto"/>
            <w:left w:val="none" w:sz="0" w:space="0" w:color="auto"/>
            <w:bottom w:val="none" w:sz="0" w:space="0" w:color="auto"/>
            <w:right w:val="none" w:sz="0" w:space="0" w:color="auto"/>
          </w:divBdr>
        </w:div>
        <w:div w:id="1795129120">
          <w:marLeft w:val="480"/>
          <w:marRight w:val="0"/>
          <w:marTop w:val="0"/>
          <w:marBottom w:val="0"/>
          <w:divBdr>
            <w:top w:val="none" w:sz="0" w:space="0" w:color="auto"/>
            <w:left w:val="none" w:sz="0" w:space="0" w:color="auto"/>
            <w:bottom w:val="none" w:sz="0" w:space="0" w:color="auto"/>
            <w:right w:val="none" w:sz="0" w:space="0" w:color="auto"/>
          </w:divBdr>
        </w:div>
        <w:div w:id="1810702267">
          <w:marLeft w:val="480"/>
          <w:marRight w:val="0"/>
          <w:marTop w:val="0"/>
          <w:marBottom w:val="0"/>
          <w:divBdr>
            <w:top w:val="none" w:sz="0" w:space="0" w:color="auto"/>
            <w:left w:val="none" w:sz="0" w:space="0" w:color="auto"/>
            <w:bottom w:val="none" w:sz="0" w:space="0" w:color="auto"/>
            <w:right w:val="none" w:sz="0" w:space="0" w:color="auto"/>
          </w:divBdr>
        </w:div>
        <w:div w:id="1904293245">
          <w:marLeft w:val="480"/>
          <w:marRight w:val="0"/>
          <w:marTop w:val="0"/>
          <w:marBottom w:val="0"/>
          <w:divBdr>
            <w:top w:val="none" w:sz="0" w:space="0" w:color="auto"/>
            <w:left w:val="none" w:sz="0" w:space="0" w:color="auto"/>
            <w:bottom w:val="none" w:sz="0" w:space="0" w:color="auto"/>
            <w:right w:val="none" w:sz="0" w:space="0" w:color="auto"/>
          </w:divBdr>
        </w:div>
        <w:div w:id="1937326413">
          <w:marLeft w:val="480"/>
          <w:marRight w:val="0"/>
          <w:marTop w:val="0"/>
          <w:marBottom w:val="0"/>
          <w:divBdr>
            <w:top w:val="none" w:sz="0" w:space="0" w:color="auto"/>
            <w:left w:val="none" w:sz="0" w:space="0" w:color="auto"/>
            <w:bottom w:val="none" w:sz="0" w:space="0" w:color="auto"/>
            <w:right w:val="none" w:sz="0" w:space="0" w:color="auto"/>
          </w:divBdr>
        </w:div>
        <w:div w:id="2088184621">
          <w:marLeft w:val="480"/>
          <w:marRight w:val="0"/>
          <w:marTop w:val="0"/>
          <w:marBottom w:val="0"/>
          <w:divBdr>
            <w:top w:val="none" w:sz="0" w:space="0" w:color="auto"/>
            <w:left w:val="none" w:sz="0" w:space="0" w:color="auto"/>
            <w:bottom w:val="none" w:sz="0" w:space="0" w:color="auto"/>
            <w:right w:val="none" w:sz="0" w:space="0" w:color="auto"/>
          </w:divBdr>
        </w:div>
      </w:divsChild>
    </w:div>
    <w:div w:id="1632320565">
      <w:bodyDiv w:val="1"/>
      <w:marLeft w:val="0"/>
      <w:marRight w:val="0"/>
      <w:marTop w:val="0"/>
      <w:marBottom w:val="0"/>
      <w:divBdr>
        <w:top w:val="none" w:sz="0" w:space="0" w:color="auto"/>
        <w:left w:val="none" w:sz="0" w:space="0" w:color="auto"/>
        <w:bottom w:val="none" w:sz="0" w:space="0" w:color="auto"/>
        <w:right w:val="none" w:sz="0" w:space="0" w:color="auto"/>
      </w:divBdr>
    </w:div>
    <w:div w:id="1635911851">
      <w:bodyDiv w:val="1"/>
      <w:marLeft w:val="0"/>
      <w:marRight w:val="0"/>
      <w:marTop w:val="0"/>
      <w:marBottom w:val="0"/>
      <w:divBdr>
        <w:top w:val="none" w:sz="0" w:space="0" w:color="auto"/>
        <w:left w:val="none" w:sz="0" w:space="0" w:color="auto"/>
        <w:bottom w:val="none" w:sz="0" w:space="0" w:color="auto"/>
        <w:right w:val="none" w:sz="0" w:space="0" w:color="auto"/>
      </w:divBdr>
      <w:divsChild>
        <w:div w:id="41636547">
          <w:marLeft w:val="480"/>
          <w:marRight w:val="0"/>
          <w:marTop w:val="0"/>
          <w:marBottom w:val="0"/>
          <w:divBdr>
            <w:top w:val="none" w:sz="0" w:space="0" w:color="auto"/>
            <w:left w:val="none" w:sz="0" w:space="0" w:color="auto"/>
            <w:bottom w:val="none" w:sz="0" w:space="0" w:color="auto"/>
            <w:right w:val="none" w:sz="0" w:space="0" w:color="auto"/>
          </w:divBdr>
        </w:div>
        <w:div w:id="96606541">
          <w:marLeft w:val="480"/>
          <w:marRight w:val="0"/>
          <w:marTop w:val="0"/>
          <w:marBottom w:val="0"/>
          <w:divBdr>
            <w:top w:val="none" w:sz="0" w:space="0" w:color="auto"/>
            <w:left w:val="none" w:sz="0" w:space="0" w:color="auto"/>
            <w:bottom w:val="none" w:sz="0" w:space="0" w:color="auto"/>
            <w:right w:val="none" w:sz="0" w:space="0" w:color="auto"/>
          </w:divBdr>
        </w:div>
        <w:div w:id="126044923">
          <w:marLeft w:val="480"/>
          <w:marRight w:val="0"/>
          <w:marTop w:val="0"/>
          <w:marBottom w:val="0"/>
          <w:divBdr>
            <w:top w:val="none" w:sz="0" w:space="0" w:color="auto"/>
            <w:left w:val="none" w:sz="0" w:space="0" w:color="auto"/>
            <w:bottom w:val="none" w:sz="0" w:space="0" w:color="auto"/>
            <w:right w:val="none" w:sz="0" w:space="0" w:color="auto"/>
          </w:divBdr>
        </w:div>
        <w:div w:id="134220874">
          <w:marLeft w:val="480"/>
          <w:marRight w:val="0"/>
          <w:marTop w:val="0"/>
          <w:marBottom w:val="0"/>
          <w:divBdr>
            <w:top w:val="none" w:sz="0" w:space="0" w:color="auto"/>
            <w:left w:val="none" w:sz="0" w:space="0" w:color="auto"/>
            <w:bottom w:val="none" w:sz="0" w:space="0" w:color="auto"/>
            <w:right w:val="none" w:sz="0" w:space="0" w:color="auto"/>
          </w:divBdr>
        </w:div>
        <w:div w:id="269974957">
          <w:marLeft w:val="480"/>
          <w:marRight w:val="0"/>
          <w:marTop w:val="0"/>
          <w:marBottom w:val="0"/>
          <w:divBdr>
            <w:top w:val="none" w:sz="0" w:space="0" w:color="auto"/>
            <w:left w:val="none" w:sz="0" w:space="0" w:color="auto"/>
            <w:bottom w:val="none" w:sz="0" w:space="0" w:color="auto"/>
            <w:right w:val="none" w:sz="0" w:space="0" w:color="auto"/>
          </w:divBdr>
        </w:div>
        <w:div w:id="353920943">
          <w:marLeft w:val="480"/>
          <w:marRight w:val="0"/>
          <w:marTop w:val="0"/>
          <w:marBottom w:val="0"/>
          <w:divBdr>
            <w:top w:val="none" w:sz="0" w:space="0" w:color="auto"/>
            <w:left w:val="none" w:sz="0" w:space="0" w:color="auto"/>
            <w:bottom w:val="none" w:sz="0" w:space="0" w:color="auto"/>
            <w:right w:val="none" w:sz="0" w:space="0" w:color="auto"/>
          </w:divBdr>
        </w:div>
        <w:div w:id="386608897">
          <w:marLeft w:val="480"/>
          <w:marRight w:val="0"/>
          <w:marTop w:val="0"/>
          <w:marBottom w:val="0"/>
          <w:divBdr>
            <w:top w:val="none" w:sz="0" w:space="0" w:color="auto"/>
            <w:left w:val="none" w:sz="0" w:space="0" w:color="auto"/>
            <w:bottom w:val="none" w:sz="0" w:space="0" w:color="auto"/>
            <w:right w:val="none" w:sz="0" w:space="0" w:color="auto"/>
          </w:divBdr>
        </w:div>
        <w:div w:id="395326006">
          <w:marLeft w:val="480"/>
          <w:marRight w:val="0"/>
          <w:marTop w:val="0"/>
          <w:marBottom w:val="0"/>
          <w:divBdr>
            <w:top w:val="none" w:sz="0" w:space="0" w:color="auto"/>
            <w:left w:val="none" w:sz="0" w:space="0" w:color="auto"/>
            <w:bottom w:val="none" w:sz="0" w:space="0" w:color="auto"/>
            <w:right w:val="none" w:sz="0" w:space="0" w:color="auto"/>
          </w:divBdr>
        </w:div>
        <w:div w:id="437989631">
          <w:marLeft w:val="480"/>
          <w:marRight w:val="0"/>
          <w:marTop w:val="0"/>
          <w:marBottom w:val="0"/>
          <w:divBdr>
            <w:top w:val="none" w:sz="0" w:space="0" w:color="auto"/>
            <w:left w:val="none" w:sz="0" w:space="0" w:color="auto"/>
            <w:bottom w:val="none" w:sz="0" w:space="0" w:color="auto"/>
            <w:right w:val="none" w:sz="0" w:space="0" w:color="auto"/>
          </w:divBdr>
        </w:div>
        <w:div w:id="447747187">
          <w:marLeft w:val="480"/>
          <w:marRight w:val="0"/>
          <w:marTop w:val="0"/>
          <w:marBottom w:val="0"/>
          <w:divBdr>
            <w:top w:val="none" w:sz="0" w:space="0" w:color="auto"/>
            <w:left w:val="none" w:sz="0" w:space="0" w:color="auto"/>
            <w:bottom w:val="none" w:sz="0" w:space="0" w:color="auto"/>
            <w:right w:val="none" w:sz="0" w:space="0" w:color="auto"/>
          </w:divBdr>
        </w:div>
        <w:div w:id="568001932">
          <w:marLeft w:val="480"/>
          <w:marRight w:val="0"/>
          <w:marTop w:val="0"/>
          <w:marBottom w:val="0"/>
          <w:divBdr>
            <w:top w:val="none" w:sz="0" w:space="0" w:color="auto"/>
            <w:left w:val="none" w:sz="0" w:space="0" w:color="auto"/>
            <w:bottom w:val="none" w:sz="0" w:space="0" w:color="auto"/>
            <w:right w:val="none" w:sz="0" w:space="0" w:color="auto"/>
          </w:divBdr>
        </w:div>
        <w:div w:id="768234648">
          <w:marLeft w:val="480"/>
          <w:marRight w:val="0"/>
          <w:marTop w:val="0"/>
          <w:marBottom w:val="0"/>
          <w:divBdr>
            <w:top w:val="none" w:sz="0" w:space="0" w:color="auto"/>
            <w:left w:val="none" w:sz="0" w:space="0" w:color="auto"/>
            <w:bottom w:val="none" w:sz="0" w:space="0" w:color="auto"/>
            <w:right w:val="none" w:sz="0" w:space="0" w:color="auto"/>
          </w:divBdr>
        </w:div>
        <w:div w:id="803083801">
          <w:marLeft w:val="480"/>
          <w:marRight w:val="0"/>
          <w:marTop w:val="0"/>
          <w:marBottom w:val="0"/>
          <w:divBdr>
            <w:top w:val="none" w:sz="0" w:space="0" w:color="auto"/>
            <w:left w:val="none" w:sz="0" w:space="0" w:color="auto"/>
            <w:bottom w:val="none" w:sz="0" w:space="0" w:color="auto"/>
            <w:right w:val="none" w:sz="0" w:space="0" w:color="auto"/>
          </w:divBdr>
        </w:div>
        <w:div w:id="1421557758">
          <w:marLeft w:val="480"/>
          <w:marRight w:val="0"/>
          <w:marTop w:val="0"/>
          <w:marBottom w:val="0"/>
          <w:divBdr>
            <w:top w:val="none" w:sz="0" w:space="0" w:color="auto"/>
            <w:left w:val="none" w:sz="0" w:space="0" w:color="auto"/>
            <w:bottom w:val="none" w:sz="0" w:space="0" w:color="auto"/>
            <w:right w:val="none" w:sz="0" w:space="0" w:color="auto"/>
          </w:divBdr>
        </w:div>
        <w:div w:id="1499691070">
          <w:marLeft w:val="480"/>
          <w:marRight w:val="0"/>
          <w:marTop w:val="0"/>
          <w:marBottom w:val="0"/>
          <w:divBdr>
            <w:top w:val="none" w:sz="0" w:space="0" w:color="auto"/>
            <w:left w:val="none" w:sz="0" w:space="0" w:color="auto"/>
            <w:bottom w:val="none" w:sz="0" w:space="0" w:color="auto"/>
            <w:right w:val="none" w:sz="0" w:space="0" w:color="auto"/>
          </w:divBdr>
        </w:div>
        <w:div w:id="1512455079">
          <w:marLeft w:val="480"/>
          <w:marRight w:val="0"/>
          <w:marTop w:val="0"/>
          <w:marBottom w:val="0"/>
          <w:divBdr>
            <w:top w:val="none" w:sz="0" w:space="0" w:color="auto"/>
            <w:left w:val="none" w:sz="0" w:space="0" w:color="auto"/>
            <w:bottom w:val="none" w:sz="0" w:space="0" w:color="auto"/>
            <w:right w:val="none" w:sz="0" w:space="0" w:color="auto"/>
          </w:divBdr>
        </w:div>
        <w:div w:id="1522818098">
          <w:marLeft w:val="480"/>
          <w:marRight w:val="0"/>
          <w:marTop w:val="0"/>
          <w:marBottom w:val="0"/>
          <w:divBdr>
            <w:top w:val="none" w:sz="0" w:space="0" w:color="auto"/>
            <w:left w:val="none" w:sz="0" w:space="0" w:color="auto"/>
            <w:bottom w:val="none" w:sz="0" w:space="0" w:color="auto"/>
            <w:right w:val="none" w:sz="0" w:space="0" w:color="auto"/>
          </w:divBdr>
        </w:div>
        <w:div w:id="1532109769">
          <w:marLeft w:val="480"/>
          <w:marRight w:val="0"/>
          <w:marTop w:val="0"/>
          <w:marBottom w:val="0"/>
          <w:divBdr>
            <w:top w:val="none" w:sz="0" w:space="0" w:color="auto"/>
            <w:left w:val="none" w:sz="0" w:space="0" w:color="auto"/>
            <w:bottom w:val="none" w:sz="0" w:space="0" w:color="auto"/>
            <w:right w:val="none" w:sz="0" w:space="0" w:color="auto"/>
          </w:divBdr>
        </w:div>
        <w:div w:id="1542403552">
          <w:marLeft w:val="480"/>
          <w:marRight w:val="0"/>
          <w:marTop w:val="0"/>
          <w:marBottom w:val="0"/>
          <w:divBdr>
            <w:top w:val="none" w:sz="0" w:space="0" w:color="auto"/>
            <w:left w:val="none" w:sz="0" w:space="0" w:color="auto"/>
            <w:bottom w:val="none" w:sz="0" w:space="0" w:color="auto"/>
            <w:right w:val="none" w:sz="0" w:space="0" w:color="auto"/>
          </w:divBdr>
        </w:div>
        <w:div w:id="1590429823">
          <w:marLeft w:val="480"/>
          <w:marRight w:val="0"/>
          <w:marTop w:val="0"/>
          <w:marBottom w:val="0"/>
          <w:divBdr>
            <w:top w:val="none" w:sz="0" w:space="0" w:color="auto"/>
            <w:left w:val="none" w:sz="0" w:space="0" w:color="auto"/>
            <w:bottom w:val="none" w:sz="0" w:space="0" w:color="auto"/>
            <w:right w:val="none" w:sz="0" w:space="0" w:color="auto"/>
          </w:divBdr>
        </w:div>
        <w:div w:id="1626346517">
          <w:marLeft w:val="480"/>
          <w:marRight w:val="0"/>
          <w:marTop w:val="0"/>
          <w:marBottom w:val="0"/>
          <w:divBdr>
            <w:top w:val="none" w:sz="0" w:space="0" w:color="auto"/>
            <w:left w:val="none" w:sz="0" w:space="0" w:color="auto"/>
            <w:bottom w:val="none" w:sz="0" w:space="0" w:color="auto"/>
            <w:right w:val="none" w:sz="0" w:space="0" w:color="auto"/>
          </w:divBdr>
        </w:div>
        <w:div w:id="1655449051">
          <w:marLeft w:val="480"/>
          <w:marRight w:val="0"/>
          <w:marTop w:val="0"/>
          <w:marBottom w:val="0"/>
          <w:divBdr>
            <w:top w:val="none" w:sz="0" w:space="0" w:color="auto"/>
            <w:left w:val="none" w:sz="0" w:space="0" w:color="auto"/>
            <w:bottom w:val="none" w:sz="0" w:space="0" w:color="auto"/>
            <w:right w:val="none" w:sz="0" w:space="0" w:color="auto"/>
          </w:divBdr>
        </w:div>
        <w:div w:id="1664236884">
          <w:marLeft w:val="480"/>
          <w:marRight w:val="0"/>
          <w:marTop w:val="0"/>
          <w:marBottom w:val="0"/>
          <w:divBdr>
            <w:top w:val="none" w:sz="0" w:space="0" w:color="auto"/>
            <w:left w:val="none" w:sz="0" w:space="0" w:color="auto"/>
            <w:bottom w:val="none" w:sz="0" w:space="0" w:color="auto"/>
            <w:right w:val="none" w:sz="0" w:space="0" w:color="auto"/>
          </w:divBdr>
        </w:div>
        <w:div w:id="1685092514">
          <w:marLeft w:val="480"/>
          <w:marRight w:val="0"/>
          <w:marTop w:val="0"/>
          <w:marBottom w:val="0"/>
          <w:divBdr>
            <w:top w:val="none" w:sz="0" w:space="0" w:color="auto"/>
            <w:left w:val="none" w:sz="0" w:space="0" w:color="auto"/>
            <w:bottom w:val="none" w:sz="0" w:space="0" w:color="auto"/>
            <w:right w:val="none" w:sz="0" w:space="0" w:color="auto"/>
          </w:divBdr>
        </w:div>
        <w:div w:id="1763405435">
          <w:marLeft w:val="480"/>
          <w:marRight w:val="0"/>
          <w:marTop w:val="0"/>
          <w:marBottom w:val="0"/>
          <w:divBdr>
            <w:top w:val="none" w:sz="0" w:space="0" w:color="auto"/>
            <w:left w:val="none" w:sz="0" w:space="0" w:color="auto"/>
            <w:bottom w:val="none" w:sz="0" w:space="0" w:color="auto"/>
            <w:right w:val="none" w:sz="0" w:space="0" w:color="auto"/>
          </w:divBdr>
        </w:div>
        <w:div w:id="2080512778">
          <w:marLeft w:val="480"/>
          <w:marRight w:val="0"/>
          <w:marTop w:val="0"/>
          <w:marBottom w:val="0"/>
          <w:divBdr>
            <w:top w:val="none" w:sz="0" w:space="0" w:color="auto"/>
            <w:left w:val="none" w:sz="0" w:space="0" w:color="auto"/>
            <w:bottom w:val="none" w:sz="0" w:space="0" w:color="auto"/>
            <w:right w:val="none" w:sz="0" w:space="0" w:color="auto"/>
          </w:divBdr>
        </w:div>
        <w:div w:id="2085294213">
          <w:marLeft w:val="480"/>
          <w:marRight w:val="0"/>
          <w:marTop w:val="0"/>
          <w:marBottom w:val="0"/>
          <w:divBdr>
            <w:top w:val="none" w:sz="0" w:space="0" w:color="auto"/>
            <w:left w:val="none" w:sz="0" w:space="0" w:color="auto"/>
            <w:bottom w:val="none" w:sz="0" w:space="0" w:color="auto"/>
            <w:right w:val="none" w:sz="0" w:space="0" w:color="auto"/>
          </w:divBdr>
        </w:div>
        <w:div w:id="2105151258">
          <w:marLeft w:val="480"/>
          <w:marRight w:val="0"/>
          <w:marTop w:val="0"/>
          <w:marBottom w:val="0"/>
          <w:divBdr>
            <w:top w:val="none" w:sz="0" w:space="0" w:color="auto"/>
            <w:left w:val="none" w:sz="0" w:space="0" w:color="auto"/>
            <w:bottom w:val="none" w:sz="0" w:space="0" w:color="auto"/>
            <w:right w:val="none" w:sz="0" w:space="0" w:color="auto"/>
          </w:divBdr>
        </w:div>
        <w:div w:id="2113210091">
          <w:marLeft w:val="480"/>
          <w:marRight w:val="0"/>
          <w:marTop w:val="0"/>
          <w:marBottom w:val="0"/>
          <w:divBdr>
            <w:top w:val="none" w:sz="0" w:space="0" w:color="auto"/>
            <w:left w:val="none" w:sz="0" w:space="0" w:color="auto"/>
            <w:bottom w:val="none" w:sz="0" w:space="0" w:color="auto"/>
            <w:right w:val="none" w:sz="0" w:space="0" w:color="auto"/>
          </w:divBdr>
        </w:div>
      </w:divsChild>
    </w:div>
    <w:div w:id="1648389095">
      <w:bodyDiv w:val="1"/>
      <w:marLeft w:val="0"/>
      <w:marRight w:val="0"/>
      <w:marTop w:val="0"/>
      <w:marBottom w:val="0"/>
      <w:divBdr>
        <w:top w:val="none" w:sz="0" w:space="0" w:color="auto"/>
        <w:left w:val="none" w:sz="0" w:space="0" w:color="auto"/>
        <w:bottom w:val="none" w:sz="0" w:space="0" w:color="auto"/>
        <w:right w:val="none" w:sz="0" w:space="0" w:color="auto"/>
      </w:divBdr>
    </w:div>
    <w:div w:id="1651865780">
      <w:bodyDiv w:val="1"/>
      <w:marLeft w:val="0"/>
      <w:marRight w:val="0"/>
      <w:marTop w:val="0"/>
      <w:marBottom w:val="0"/>
      <w:divBdr>
        <w:top w:val="none" w:sz="0" w:space="0" w:color="auto"/>
        <w:left w:val="none" w:sz="0" w:space="0" w:color="auto"/>
        <w:bottom w:val="none" w:sz="0" w:space="0" w:color="auto"/>
        <w:right w:val="none" w:sz="0" w:space="0" w:color="auto"/>
      </w:divBdr>
      <w:divsChild>
        <w:div w:id="133912070">
          <w:marLeft w:val="480"/>
          <w:marRight w:val="0"/>
          <w:marTop w:val="0"/>
          <w:marBottom w:val="0"/>
          <w:divBdr>
            <w:top w:val="none" w:sz="0" w:space="0" w:color="auto"/>
            <w:left w:val="none" w:sz="0" w:space="0" w:color="auto"/>
            <w:bottom w:val="none" w:sz="0" w:space="0" w:color="auto"/>
            <w:right w:val="none" w:sz="0" w:space="0" w:color="auto"/>
          </w:divBdr>
        </w:div>
        <w:div w:id="212355629">
          <w:marLeft w:val="480"/>
          <w:marRight w:val="0"/>
          <w:marTop w:val="0"/>
          <w:marBottom w:val="0"/>
          <w:divBdr>
            <w:top w:val="none" w:sz="0" w:space="0" w:color="auto"/>
            <w:left w:val="none" w:sz="0" w:space="0" w:color="auto"/>
            <w:bottom w:val="none" w:sz="0" w:space="0" w:color="auto"/>
            <w:right w:val="none" w:sz="0" w:space="0" w:color="auto"/>
          </w:divBdr>
        </w:div>
        <w:div w:id="231744083">
          <w:marLeft w:val="480"/>
          <w:marRight w:val="0"/>
          <w:marTop w:val="0"/>
          <w:marBottom w:val="0"/>
          <w:divBdr>
            <w:top w:val="none" w:sz="0" w:space="0" w:color="auto"/>
            <w:left w:val="none" w:sz="0" w:space="0" w:color="auto"/>
            <w:bottom w:val="none" w:sz="0" w:space="0" w:color="auto"/>
            <w:right w:val="none" w:sz="0" w:space="0" w:color="auto"/>
          </w:divBdr>
        </w:div>
        <w:div w:id="658922110">
          <w:marLeft w:val="480"/>
          <w:marRight w:val="0"/>
          <w:marTop w:val="0"/>
          <w:marBottom w:val="0"/>
          <w:divBdr>
            <w:top w:val="none" w:sz="0" w:space="0" w:color="auto"/>
            <w:left w:val="none" w:sz="0" w:space="0" w:color="auto"/>
            <w:bottom w:val="none" w:sz="0" w:space="0" w:color="auto"/>
            <w:right w:val="none" w:sz="0" w:space="0" w:color="auto"/>
          </w:divBdr>
        </w:div>
        <w:div w:id="718476558">
          <w:marLeft w:val="480"/>
          <w:marRight w:val="0"/>
          <w:marTop w:val="0"/>
          <w:marBottom w:val="0"/>
          <w:divBdr>
            <w:top w:val="none" w:sz="0" w:space="0" w:color="auto"/>
            <w:left w:val="none" w:sz="0" w:space="0" w:color="auto"/>
            <w:bottom w:val="none" w:sz="0" w:space="0" w:color="auto"/>
            <w:right w:val="none" w:sz="0" w:space="0" w:color="auto"/>
          </w:divBdr>
        </w:div>
        <w:div w:id="752624907">
          <w:marLeft w:val="480"/>
          <w:marRight w:val="0"/>
          <w:marTop w:val="0"/>
          <w:marBottom w:val="0"/>
          <w:divBdr>
            <w:top w:val="none" w:sz="0" w:space="0" w:color="auto"/>
            <w:left w:val="none" w:sz="0" w:space="0" w:color="auto"/>
            <w:bottom w:val="none" w:sz="0" w:space="0" w:color="auto"/>
            <w:right w:val="none" w:sz="0" w:space="0" w:color="auto"/>
          </w:divBdr>
        </w:div>
        <w:div w:id="791047838">
          <w:marLeft w:val="480"/>
          <w:marRight w:val="0"/>
          <w:marTop w:val="0"/>
          <w:marBottom w:val="0"/>
          <w:divBdr>
            <w:top w:val="none" w:sz="0" w:space="0" w:color="auto"/>
            <w:left w:val="none" w:sz="0" w:space="0" w:color="auto"/>
            <w:bottom w:val="none" w:sz="0" w:space="0" w:color="auto"/>
            <w:right w:val="none" w:sz="0" w:space="0" w:color="auto"/>
          </w:divBdr>
        </w:div>
        <w:div w:id="793059833">
          <w:marLeft w:val="480"/>
          <w:marRight w:val="0"/>
          <w:marTop w:val="0"/>
          <w:marBottom w:val="0"/>
          <w:divBdr>
            <w:top w:val="none" w:sz="0" w:space="0" w:color="auto"/>
            <w:left w:val="none" w:sz="0" w:space="0" w:color="auto"/>
            <w:bottom w:val="none" w:sz="0" w:space="0" w:color="auto"/>
            <w:right w:val="none" w:sz="0" w:space="0" w:color="auto"/>
          </w:divBdr>
        </w:div>
        <w:div w:id="857738941">
          <w:marLeft w:val="480"/>
          <w:marRight w:val="0"/>
          <w:marTop w:val="0"/>
          <w:marBottom w:val="0"/>
          <w:divBdr>
            <w:top w:val="none" w:sz="0" w:space="0" w:color="auto"/>
            <w:left w:val="none" w:sz="0" w:space="0" w:color="auto"/>
            <w:bottom w:val="none" w:sz="0" w:space="0" w:color="auto"/>
            <w:right w:val="none" w:sz="0" w:space="0" w:color="auto"/>
          </w:divBdr>
        </w:div>
        <w:div w:id="936475011">
          <w:marLeft w:val="480"/>
          <w:marRight w:val="0"/>
          <w:marTop w:val="0"/>
          <w:marBottom w:val="0"/>
          <w:divBdr>
            <w:top w:val="none" w:sz="0" w:space="0" w:color="auto"/>
            <w:left w:val="none" w:sz="0" w:space="0" w:color="auto"/>
            <w:bottom w:val="none" w:sz="0" w:space="0" w:color="auto"/>
            <w:right w:val="none" w:sz="0" w:space="0" w:color="auto"/>
          </w:divBdr>
        </w:div>
        <w:div w:id="937450008">
          <w:marLeft w:val="480"/>
          <w:marRight w:val="0"/>
          <w:marTop w:val="0"/>
          <w:marBottom w:val="0"/>
          <w:divBdr>
            <w:top w:val="none" w:sz="0" w:space="0" w:color="auto"/>
            <w:left w:val="none" w:sz="0" w:space="0" w:color="auto"/>
            <w:bottom w:val="none" w:sz="0" w:space="0" w:color="auto"/>
            <w:right w:val="none" w:sz="0" w:space="0" w:color="auto"/>
          </w:divBdr>
        </w:div>
        <w:div w:id="1003626755">
          <w:marLeft w:val="480"/>
          <w:marRight w:val="0"/>
          <w:marTop w:val="0"/>
          <w:marBottom w:val="0"/>
          <w:divBdr>
            <w:top w:val="none" w:sz="0" w:space="0" w:color="auto"/>
            <w:left w:val="none" w:sz="0" w:space="0" w:color="auto"/>
            <w:bottom w:val="none" w:sz="0" w:space="0" w:color="auto"/>
            <w:right w:val="none" w:sz="0" w:space="0" w:color="auto"/>
          </w:divBdr>
        </w:div>
        <w:div w:id="1004287806">
          <w:marLeft w:val="480"/>
          <w:marRight w:val="0"/>
          <w:marTop w:val="0"/>
          <w:marBottom w:val="0"/>
          <w:divBdr>
            <w:top w:val="none" w:sz="0" w:space="0" w:color="auto"/>
            <w:left w:val="none" w:sz="0" w:space="0" w:color="auto"/>
            <w:bottom w:val="none" w:sz="0" w:space="0" w:color="auto"/>
            <w:right w:val="none" w:sz="0" w:space="0" w:color="auto"/>
          </w:divBdr>
        </w:div>
        <w:div w:id="1014111141">
          <w:marLeft w:val="480"/>
          <w:marRight w:val="0"/>
          <w:marTop w:val="0"/>
          <w:marBottom w:val="0"/>
          <w:divBdr>
            <w:top w:val="none" w:sz="0" w:space="0" w:color="auto"/>
            <w:left w:val="none" w:sz="0" w:space="0" w:color="auto"/>
            <w:bottom w:val="none" w:sz="0" w:space="0" w:color="auto"/>
            <w:right w:val="none" w:sz="0" w:space="0" w:color="auto"/>
          </w:divBdr>
        </w:div>
        <w:div w:id="1043284993">
          <w:marLeft w:val="480"/>
          <w:marRight w:val="0"/>
          <w:marTop w:val="0"/>
          <w:marBottom w:val="0"/>
          <w:divBdr>
            <w:top w:val="none" w:sz="0" w:space="0" w:color="auto"/>
            <w:left w:val="none" w:sz="0" w:space="0" w:color="auto"/>
            <w:bottom w:val="none" w:sz="0" w:space="0" w:color="auto"/>
            <w:right w:val="none" w:sz="0" w:space="0" w:color="auto"/>
          </w:divBdr>
        </w:div>
        <w:div w:id="1135753755">
          <w:marLeft w:val="480"/>
          <w:marRight w:val="0"/>
          <w:marTop w:val="0"/>
          <w:marBottom w:val="0"/>
          <w:divBdr>
            <w:top w:val="none" w:sz="0" w:space="0" w:color="auto"/>
            <w:left w:val="none" w:sz="0" w:space="0" w:color="auto"/>
            <w:bottom w:val="none" w:sz="0" w:space="0" w:color="auto"/>
            <w:right w:val="none" w:sz="0" w:space="0" w:color="auto"/>
          </w:divBdr>
        </w:div>
        <w:div w:id="1159031213">
          <w:marLeft w:val="480"/>
          <w:marRight w:val="0"/>
          <w:marTop w:val="0"/>
          <w:marBottom w:val="0"/>
          <w:divBdr>
            <w:top w:val="none" w:sz="0" w:space="0" w:color="auto"/>
            <w:left w:val="none" w:sz="0" w:space="0" w:color="auto"/>
            <w:bottom w:val="none" w:sz="0" w:space="0" w:color="auto"/>
            <w:right w:val="none" w:sz="0" w:space="0" w:color="auto"/>
          </w:divBdr>
        </w:div>
        <w:div w:id="1166743435">
          <w:marLeft w:val="480"/>
          <w:marRight w:val="0"/>
          <w:marTop w:val="0"/>
          <w:marBottom w:val="0"/>
          <w:divBdr>
            <w:top w:val="none" w:sz="0" w:space="0" w:color="auto"/>
            <w:left w:val="none" w:sz="0" w:space="0" w:color="auto"/>
            <w:bottom w:val="none" w:sz="0" w:space="0" w:color="auto"/>
            <w:right w:val="none" w:sz="0" w:space="0" w:color="auto"/>
          </w:divBdr>
        </w:div>
        <w:div w:id="1167749395">
          <w:marLeft w:val="480"/>
          <w:marRight w:val="0"/>
          <w:marTop w:val="0"/>
          <w:marBottom w:val="0"/>
          <w:divBdr>
            <w:top w:val="none" w:sz="0" w:space="0" w:color="auto"/>
            <w:left w:val="none" w:sz="0" w:space="0" w:color="auto"/>
            <w:bottom w:val="none" w:sz="0" w:space="0" w:color="auto"/>
            <w:right w:val="none" w:sz="0" w:space="0" w:color="auto"/>
          </w:divBdr>
        </w:div>
        <w:div w:id="1214123336">
          <w:marLeft w:val="480"/>
          <w:marRight w:val="0"/>
          <w:marTop w:val="0"/>
          <w:marBottom w:val="0"/>
          <w:divBdr>
            <w:top w:val="none" w:sz="0" w:space="0" w:color="auto"/>
            <w:left w:val="none" w:sz="0" w:space="0" w:color="auto"/>
            <w:bottom w:val="none" w:sz="0" w:space="0" w:color="auto"/>
            <w:right w:val="none" w:sz="0" w:space="0" w:color="auto"/>
          </w:divBdr>
        </w:div>
        <w:div w:id="1265067996">
          <w:marLeft w:val="480"/>
          <w:marRight w:val="0"/>
          <w:marTop w:val="0"/>
          <w:marBottom w:val="0"/>
          <w:divBdr>
            <w:top w:val="none" w:sz="0" w:space="0" w:color="auto"/>
            <w:left w:val="none" w:sz="0" w:space="0" w:color="auto"/>
            <w:bottom w:val="none" w:sz="0" w:space="0" w:color="auto"/>
            <w:right w:val="none" w:sz="0" w:space="0" w:color="auto"/>
          </w:divBdr>
        </w:div>
        <w:div w:id="1331592878">
          <w:marLeft w:val="480"/>
          <w:marRight w:val="0"/>
          <w:marTop w:val="0"/>
          <w:marBottom w:val="0"/>
          <w:divBdr>
            <w:top w:val="none" w:sz="0" w:space="0" w:color="auto"/>
            <w:left w:val="none" w:sz="0" w:space="0" w:color="auto"/>
            <w:bottom w:val="none" w:sz="0" w:space="0" w:color="auto"/>
            <w:right w:val="none" w:sz="0" w:space="0" w:color="auto"/>
          </w:divBdr>
        </w:div>
        <w:div w:id="1457025085">
          <w:marLeft w:val="480"/>
          <w:marRight w:val="0"/>
          <w:marTop w:val="0"/>
          <w:marBottom w:val="0"/>
          <w:divBdr>
            <w:top w:val="none" w:sz="0" w:space="0" w:color="auto"/>
            <w:left w:val="none" w:sz="0" w:space="0" w:color="auto"/>
            <w:bottom w:val="none" w:sz="0" w:space="0" w:color="auto"/>
            <w:right w:val="none" w:sz="0" w:space="0" w:color="auto"/>
          </w:divBdr>
        </w:div>
        <w:div w:id="1531339315">
          <w:marLeft w:val="480"/>
          <w:marRight w:val="0"/>
          <w:marTop w:val="0"/>
          <w:marBottom w:val="0"/>
          <w:divBdr>
            <w:top w:val="none" w:sz="0" w:space="0" w:color="auto"/>
            <w:left w:val="none" w:sz="0" w:space="0" w:color="auto"/>
            <w:bottom w:val="none" w:sz="0" w:space="0" w:color="auto"/>
            <w:right w:val="none" w:sz="0" w:space="0" w:color="auto"/>
          </w:divBdr>
        </w:div>
        <w:div w:id="1656258417">
          <w:marLeft w:val="480"/>
          <w:marRight w:val="0"/>
          <w:marTop w:val="0"/>
          <w:marBottom w:val="0"/>
          <w:divBdr>
            <w:top w:val="none" w:sz="0" w:space="0" w:color="auto"/>
            <w:left w:val="none" w:sz="0" w:space="0" w:color="auto"/>
            <w:bottom w:val="none" w:sz="0" w:space="0" w:color="auto"/>
            <w:right w:val="none" w:sz="0" w:space="0" w:color="auto"/>
          </w:divBdr>
        </w:div>
        <w:div w:id="1740979213">
          <w:marLeft w:val="480"/>
          <w:marRight w:val="0"/>
          <w:marTop w:val="0"/>
          <w:marBottom w:val="0"/>
          <w:divBdr>
            <w:top w:val="none" w:sz="0" w:space="0" w:color="auto"/>
            <w:left w:val="none" w:sz="0" w:space="0" w:color="auto"/>
            <w:bottom w:val="none" w:sz="0" w:space="0" w:color="auto"/>
            <w:right w:val="none" w:sz="0" w:space="0" w:color="auto"/>
          </w:divBdr>
        </w:div>
        <w:div w:id="1791435654">
          <w:marLeft w:val="480"/>
          <w:marRight w:val="0"/>
          <w:marTop w:val="0"/>
          <w:marBottom w:val="0"/>
          <w:divBdr>
            <w:top w:val="none" w:sz="0" w:space="0" w:color="auto"/>
            <w:left w:val="none" w:sz="0" w:space="0" w:color="auto"/>
            <w:bottom w:val="none" w:sz="0" w:space="0" w:color="auto"/>
            <w:right w:val="none" w:sz="0" w:space="0" w:color="auto"/>
          </w:divBdr>
        </w:div>
        <w:div w:id="1796220325">
          <w:marLeft w:val="480"/>
          <w:marRight w:val="0"/>
          <w:marTop w:val="0"/>
          <w:marBottom w:val="0"/>
          <w:divBdr>
            <w:top w:val="none" w:sz="0" w:space="0" w:color="auto"/>
            <w:left w:val="none" w:sz="0" w:space="0" w:color="auto"/>
            <w:bottom w:val="none" w:sz="0" w:space="0" w:color="auto"/>
            <w:right w:val="none" w:sz="0" w:space="0" w:color="auto"/>
          </w:divBdr>
        </w:div>
        <w:div w:id="1836264336">
          <w:marLeft w:val="480"/>
          <w:marRight w:val="0"/>
          <w:marTop w:val="0"/>
          <w:marBottom w:val="0"/>
          <w:divBdr>
            <w:top w:val="none" w:sz="0" w:space="0" w:color="auto"/>
            <w:left w:val="none" w:sz="0" w:space="0" w:color="auto"/>
            <w:bottom w:val="none" w:sz="0" w:space="0" w:color="auto"/>
            <w:right w:val="none" w:sz="0" w:space="0" w:color="auto"/>
          </w:divBdr>
        </w:div>
        <w:div w:id="1973096894">
          <w:marLeft w:val="480"/>
          <w:marRight w:val="0"/>
          <w:marTop w:val="0"/>
          <w:marBottom w:val="0"/>
          <w:divBdr>
            <w:top w:val="none" w:sz="0" w:space="0" w:color="auto"/>
            <w:left w:val="none" w:sz="0" w:space="0" w:color="auto"/>
            <w:bottom w:val="none" w:sz="0" w:space="0" w:color="auto"/>
            <w:right w:val="none" w:sz="0" w:space="0" w:color="auto"/>
          </w:divBdr>
        </w:div>
        <w:div w:id="2042709594">
          <w:marLeft w:val="480"/>
          <w:marRight w:val="0"/>
          <w:marTop w:val="0"/>
          <w:marBottom w:val="0"/>
          <w:divBdr>
            <w:top w:val="none" w:sz="0" w:space="0" w:color="auto"/>
            <w:left w:val="none" w:sz="0" w:space="0" w:color="auto"/>
            <w:bottom w:val="none" w:sz="0" w:space="0" w:color="auto"/>
            <w:right w:val="none" w:sz="0" w:space="0" w:color="auto"/>
          </w:divBdr>
        </w:div>
        <w:div w:id="2127771263">
          <w:marLeft w:val="480"/>
          <w:marRight w:val="0"/>
          <w:marTop w:val="0"/>
          <w:marBottom w:val="0"/>
          <w:divBdr>
            <w:top w:val="none" w:sz="0" w:space="0" w:color="auto"/>
            <w:left w:val="none" w:sz="0" w:space="0" w:color="auto"/>
            <w:bottom w:val="none" w:sz="0" w:space="0" w:color="auto"/>
            <w:right w:val="none" w:sz="0" w:space="0" w:color="auto"/>
          </w:divBdr>
        </w:div>
        <w:div w:id="2147315872">
          <w:marLeft w:val="480"/>
          <w:marRight w:val="0"/>
          <w:marTop w:val="0"/>
          <w:marBottom w:val="0"/>
          <w:divBdr>
            <w:top w:val="none" w:sz="0" w:space="0" w:color="auto"/>
            <w:left w:val="none" w:sz="0" w:space="0" w:color="auto"/>
            <w:bottom w:val="none" w:sz="0" w:space="0" w:color="auto"/>
            <w:right w:val="none" w:sz="0" w:space="0" w:color="auto"/>
          </w:divBdr>
        </w:div>
      </w:divsChild>
    </w:div>
    <w:div w:id="1651985554">
      <w:bodyDiv w:val="1"/>
      <w:marLeft w:val="0"/>
      <w:marRight w:val="0"/>
      <w:marTop w:val="0"/>
      <w:marBottom w:val="0"/>
      <w:divBdr>
        <w:top w:val="none" w:sz="0" w:space="0" w:color="auto"/>
        <w:left w:val="none" w:sz="0" w:space="0" w:color="auto"/>
        <w:bottom w:val="none" w:sz="0" w:space="0" w:color="auto"/>
        <w:right w:val="none" w:sz="0" w:space="0" w:color="auto"/>
      </w:divBdr>
    </w:div>
    <w:div w:id="1659961637">
      <w:bodyDiv w:val="1"/>
      <w:marLeft w:val="0"/>
      <w:marRight w:val="0"/>
      <w:marTop w:val="0"/>
      <w:marBottom w:val="0"/>
      <w:divBdr>
        <w:top w:val="none" w:sz="0" w:space="0" w:color="auto"/>
        <w:left w:val="none" w:sz="0" w:space="0" w:color="auto"/>
        <w:bottom w:val="none" w:sz="0" w:space="0" w:color="auto"/>
        <w:right w:val="none" w:sz="0" w:space="0" w:color="auto"/>
      </w:divBdr>
      <w:divsChild>
        <w:div w:id="52430497">
          <w:marLeft w:val="480"/>
          <w:marRight w:val="0"/>
          <w:marTop w:val="0"/>
          <w:marBottom w:val="0"/>
          <w:divBdr>
            <w:top w:val="none" w:sz="0" w:space="0" w:color="auto"/>
            <w:left w:val="none" w:sz="0" w:space="0" w:color="auto"/>
            <w:bottom w:val="none" w:sz="0" w:space="0" w:color="auto"/>
            <w:right w:val="none" w:sz="0" w:space="0" w:color="auto"/>
          </w:divBdr>
        </w:div>
        <w:div w:id="164052379">
          <w:marLeft w:val="480"/>
          <w:marRight w:val="0"/>
          <w:marTop w:val="0"/>
          <w:marBottom w:val="0"/>
          <w:divBdr>
            <w:top w:val="none" w:sz="0" w:space="0" w:color="auto"/>
            <w:left w:val="none" w:sz="0" w:space="0" w:color="auto"/>
            <w:bottom w:val="none" w:sz="0" w:space="0" w:color="auto"/>
            <w:right w:val="none" w:sz="0" w:space="0" w:color="auto"/>
          </w:divBdr>
        </w:div>
        <w:div w:id="272909831">
          <w:marLeft w:val="480"/>
          <w:marRight w:val="0"/>
          <w:marTop w:val="0"/>
          <w:marBottom w:val="0"/>
          <w:divBdr>
            <w:top w:val="none" w:sz="0" w:space="0" w:color="auto"/>
            <w:left w:val="none" w:sz="0" w:space="0" w:color="auto"/>
            <w:bottom w:val="none" w:sz="0" w:space="0" w:color="auto"/>
            <w:right w:val="none" w:sz="0" w:space="0" w:color="auto"/>
          </w:divBdr>
        </w:div>
        <w:div w:id="300381253">
          <w:marLeft w:val="480"/>
          <w:marRight w:val="0"/>
          <w:marTop w:val="0"/>
          <w:marBottom w:val="0"/>
          <w:divBdr>
            <w:top w:val="none" w:sz="0" w:space="0" w:color="auto"/>
            <w:left w:val="none" w:sz="0" w:space="0" w:color="auto"/>
            <w:bottom w:val="none" w:sz="0" w:space="0" w:color="auto"/>
            <w:right w:val="none" w:sz="0" w:space="0" w:color="auto"/>
          </w:divBdr>
        </w:div>
        <w:div w:id="316735686">
          <w:marLeft w:val="480"/>
          <w:marRight w:val="0"/>
          <w:marTop w:val="0"/>
          <w:marBottom w:val="0"/>
          <w:divBdr>
            <w:top w:val="none" w:sz="0" w:space="0" w:color="auto"/>
            <w:left w:val="none" w:sz="0" w:space="0" w:color="auto"/>
            <w:bottom w:val="none" w:sz="0" w:space="0" w:color="auto"/>
            <w:right w:val="none" w:sz="0" w:space="0" w:color="auto"/>
          </w:divBdr>
        </w:div>
        <w:div w:id="319693585">
          <w:marLeft w:val="480"/>
          <w:marRight w:val="0"/>
          <w:marTop w:val="0"/>
          <w:marBottom w:val="0"/>
          <w:divBdr>
            <w:top w:val="none" w:sz="0" w:space="0" w:color="auto"/>
            <w:left w:val="none" w:sz="0" w:space="0" w:color="auto"/>
            <w:bottom w:val="none" w:sz="0" w:space="0" w:color="auto"/>
            <w:right w:val="none" w:sz="0" w:space="0" w:color="auto"/>
          </w:divBdr>
        </w:div>
        <w:div w:id="408113627">
          <w:marLeft w:val="480"/>
          <w:marRight w:val="0"/>
          <w:marTop w:val="0"/>
          <w:marBottom w:val="0"/>
          <w:divBdr>
            <w:top w:val="none" w:sz="0" w:space="0" w:color="auto"/>
            <w:left w:val="none" w:sz="0" w:space="0" w:color="auto"/>
            <w:bottom w:val="none" w:sz="0" w:space="0" w:color="auto"/>
            <w:right w:val="none" w:sz="0" w:space="0" w:color="auto"/>
          </w:divBdr>
        </w:div>
        <w:div w:id="412162394">
          <w:marLeft w:val="480"/>
          <w:marRight w:val="0"/>
          <w:marTop w:val="0"/>
          <w:marBottom w:val="0"/>
          <w:divBdr>
            <w:top w:val="none" w:sz="0" w:space="0" w:color="auto"/>
            <w:left w:val="none" w:sz="0" w:space="0" w:color="auto"/>
            <w:bottom w:val="none" w:sz="0" w:space="0" w:color="auto"/>
            <w:right w:val="none" w:sz="0" w:space="0" w:color="auto"/>
          </w:divBdr>
        </w:div>
        <w:div w:id="501899497">
          <w:marLeft w:val="480"/>
          <w:marRight w:val="0"/>
          <w:marTop w:val="0"/>
          <w:marBottom w:val="0"/>
          <w:divBdr>
            <w:top w:val="none" w:sz="0" w:space="0" w:color="auto"/>
            <w:left w:val="none" w:sz="0" w:space="0" w:color="auto"/>
            <w:bottom w:val="none" w:sz="0" w:space="0" w:color="auto"/>
            <w:right w:val="none" w:sz="0" w:space="0" w:color="auto"/>
          </w:divBdr>
        </w:div>
        <w:div w:id="515267951">
          <w:marLeft w:val="480"/>
          <w:marRight w:val="0"/>
          <w:marTop w:val="0"/>
          <w:marBottom w:val="0"/>
          <w:divBdr>
            <w:top w:val="none" w:sz="0" w:space="0" w:color="auto"/>
            <w:left w:val="none" w:sz="0" w:space="0" w:color="auto"/>
            <w:bottom w:val="none" w:sz="0" w:space="0" w:color="auto"/>
            <w:right w:val="none" w:sz="0" w:space="0" w:color="auto"/>
          </w:divBdr>
        </w:div>
        <w:div w:id="538012749">
          <w:marLeft w:val="480"/>
          <w:marRight w:val="0"/>
          <w:marTop w:val="0"/>
          <w:marBottom w:val="0"/>
          <w:divBdr>
            <w:top w:val="none" w:sz="0" w:space="0" w:color="auto"/>
            <w:left w:val="none" w:sz="0" w:space="0" w:color="auto"/>
            <w:bottom w:val="none" w:sz="0" w:space="0" w:color="auto"/>
            <w:right w:val="none" w:sz="0" w:space="0" w:color="auto"/>
          </w:divBdr>
        </w:div>
        <w:div w:id="544220779">
          <w:marLeft w:val="480"/>
          <w:marRight w:val="0"/>
          <w:marTop w:val="0"/>
          <w:marBottom w:val="0"/>
          <w:divBdr>
            <w:top w:val="none" w:sz="0" w:space="0" w:color="auto"/>
            <w:left w:val="none" w:sz="0" w:space="0" w:color="auto"/>
            <w:bottom w:val="none" w:sz="0" w:space="0" w:color="auto"/>
            <w:right w:val="none" w:sz="0" w:space="0" w:color="auto"/>
          </w:divBdr>
        </w:div>
        <w:div w:id="576399636">
          <w:marLeft w:val="480"/>
          <w:marRight w:val="0"/>
          <w:marTop w:val="0"/>
          <w:marBottom w:val="0"/>
          <w:divBdr>
            <w:top w:val="none" w:sz="0" w:space="0" w:color="auto"/>
            <w:left w:val="none" w:sz="0" w:space="0" w:color="auto"/>
            <w:bottom w:val="none" w:sz="0" w:space="0" w:color="auto"/>
            <w:right w:val="none" w:sz="0" w:space="0" w:color="auto"/>
          </w:divBdr>
        </w:div>
        <w:div w:id="595671920">
          <w:marLeft w:val="480"/>
          <w:marRight w:val="0"/>
          <w:marTop w:val="0"/>
          <w:marBottom w:val="0"/>
          <w:divBdr>
            <w:top w:val="none" w:sz="0" w:space="0" w:color="auto"/>
            <w:left w:val="none" w:sz="0" w:space="0" w:color="auto"/>
            <w:bottom w:val="none" w:sz="0" w:space="0" w:color="auto"/>
            <w:right w:val="none" w:sz="0" w:space="0" w:color="auto"/>
          </w:divBdr>
        </w:div>
        <w:div w:id="603459827">
          <w:marLeft w:val="480"/>
          <w:marRight w:val="0"/>
          <w:marTop w:val="0"/>
          <w:marBottom w:val="0"/>
          <w:divBdr>
            <w:top w:val="none" w:sz="0" w:space="0" w:color="auto"/>
            <w:left w:val="none" w:sz="0" w:space="0" w:color="auto"/>
            <w:bottom w:val="none" w:sz="0" w:space="0" w:color="auto"/>
            <w:right w:val="none" w:sz="0" w:space="0" w:color="auto"/>
          </w:divBdr>
        </w:div>
        <w:div w:id="904143909">
          <w:marLeft w:val="480"/>
          <w:marRight w:val="0"/>
          <w:marTop w:val="0"/>
          <w:marBottom w:val="0"/>
          <w:divBdr>
            <w:top w:val="none" w:sz="0" w:space="0" w:color="auto"/>
            <w:left w:val="none" w:sz="0" w:space="0" w:color="auto"/>
            <w:bottom w:val="none" w:sz="0" w:space="0" w:color="auto"/>
            <w:right w:val="none" w:sz="0" w:space="0" w:color="auto"/>
          </w:divBdr>
        </w:div>
        <w:div w:id="941690395">
          <w:marLeft w:val="480"/>
          <w:marRight w:val="0"/>
          <w:marTop w:val="0"/>
          <w:marBottom w:val="0"/>
          <w:divBdr>
            <w:top w:val="none" w:sz="0" w:space="0" w:color="auto"/>
            <w:left w:val="none" w:sz="0" w:space="0" w:color="auto"/>
            <w:bottom w:val="none" w:sz="0" w:space="0" w:color="auto"/>
            <w:right w:val="none" w:sz="0" w:space="0" w:color="auto"/>
          </w:divBdr>
        </w:div>
        <w:div w:id="969554870">
          <w:marLeft w:val="480"/>
          <w:marRight w:val="0"/>
          <w:marTop w:val="0"/>
          <w:marBottom w:val="0"/>
          <w:divBdr>
            <w:top w:val="none" w:sz="0" w:space="0" w:color="auto"/>
            <w:left w:val="none" w:sz="0" w:space="0" w:color="auto"/>
            <w:bottom w:val="none" w:sz="0" w:space="0" w:color="auto"/>
            <w:right w:val="none" w:sz="0" w:space="0" w:color="auto"/>
          </w:divBdr>
        </w:div>
        <w:div w:id="1007749076">
          <w:marLeft w:val="480"/>
          <w:marRight w:val="0"/>
          <w:marTop w:val="0"/>
          <w:marBottom w:val="0"/>
          <w:divBdr>
            <w:top w:val="none" w:sz="0" w:space="0" w:color="auto"/>
            <w:left w:val="none" w:sz="0" w:space="0" w:color="auto"/>
            <w:bottom w:val="none" w:sz="0" w:space="0" w:color="auto"/>
            <w:right w:val="none" w:sz="0" w:space="0" w:color="auto"/>
          </w:divBdr>
        </w:div>
        <w:div w:id="1143962739">
          <w:marLeft w:val="480"/>
          <w:marRight w:val="0"/>
          <w:marTop w:val="0"/>
          <w:marBottom w:val="0"/>
          <w:divBdr>
            <w:top w:val="none" w:sz="0" w:space="0" w:color="auto"/>
            <w:left w:val="none" w:sz="0" w:space="0" w:color="auto"/>
            <w:bottom w:val="none" w:sz="0" w:space="0" w:color="auto"/>
            <w:right w:val="none" w:sz="0" w:space="0" w:color="auto"/>
          </w:divBdr>
        </w:div>
        <w:div w:id="1168137678">
          <w:marLeft w:val="480"/>
          <w:marRight w:val="0"/>
          <w:marTop w:val="0"/>
          <w:marBottom w:val="0"/>
          <w:divBdr>
            <w:top w:val="none" w:sz="0" w:space="0" w:color="auto"/>
            <w:left w:val="none" w:sz="0" w:space="0" w:color="auto"/>
            <w:bottom w:val="none" w:sz="0" w:space="0" w:color="auto"/>
            <w:right w:val="none" w:sz="0" w:space="0" w:color="auto"/>
          </w:divBdr>
        </w:div>
        <w:div w:id="1168670537">
          <w:marLeft w:val="480"/>
          <w:marRight w:val="0"/>
          <w:marTop w:val="0"/>
          <w:marBottom w:val="0"/>
          <w:divBdr>
            <w:top w:val="none" w:sz="0" w:space="0" w:color="auto"/>
            <w:left w:val="none" w:sz="0" w:space="0" w:color="auto"/>
            <w:bottom w:val="none" w:sz="0" w:space="0" w:color="auto"/>
            <w:right w:val="none" w:sz="0" w:space="0" w:color="auto"/>
          </w:divBdr>
        </w:div>
        <w:div w:id="1173716152">
          <w:marLeft w:val="480"/>
          <w:marRight w:val="0"/>
          <w:marTop w:val="0"/>
          <w:marBottom w:val="0"/>
          <w:divBdr>
            <w:top w:val="none" w:sz="0" w:space="0" w:color="auto"/>
            <w:left w:val="none" w:sz="0" w:space="0" w:color="auto"/>
            <w:bottom w:val="none" w:sz="0" w:space="0" w:color="auto"/>
            <w:right w:val="none" w:sz="0" w:space="0" w:color="auto"/>
          </w:divBdr>
        </w:div>
        <w:div w:id="1176962225">
          <w:marLeft w:val="480"/>
          <w:marRight w:val="0"/>
          <w:marTop w:val="0"/>
          <w:marBottom w:val="0"/>
          <w:divBdr>
            <w:top w:val="none" w:sz="0" w:space="0" w:color="auto"/>
            <w:left w:val="none" w:sz="0" w:space="0" w:color="auto"/>
            <w:bottom w:val="none" w:sz="0" w:space="0" w:color="auto"/>
            <w:right w:val="none" w:sz="0" w:space="0" w:color="auto"/>
          </w:divBdr>
        </w:div>
        <w:div w:id="1211308426">
          <w:marLeft w:val="480"/>
          <w:marRight w:val="0"/>
          <w:marTop w:val="0"/>
          <w:marBottom w:val="0"/>
          <w:divBdr>
            <w:top w:val="none" w:sz="0" w:space="0" w:color="auto"/>
            <w:left w:val="none" w:sz="0" w:space="0" w:color="auto"/>
            <w:bottom w:val="none" w:sz="0" w:space="0" w:color="auto"/>
            <w:right w:val="none" w:sz="0" w:space="0" w:color="auto"/>
          </w:divBdr>
        </w:div>
        <w:div w:id="1231505451">
          <w:marLeft w:val="480"/>
          <w:marRight w:val="0"/>
          <w:marTop w:val="0"/>
          <w:marBottom w:val="0"/>
          <w:divBdr>
            <w:top w:val="none" w:sz="0" w:space="0" w:color="auto"/>
            <w:left w:val="none" w:sz="0" w:space="0" w:color="auto"/>
            <w:bottom w:val="none" w:sz="0" w:space="0" w:color="auto"/>
            <w:right w:val="none" w:sz="0" w:space="0" w:color="auto"/>
          </w:divBdr>
        </w:div>
        <w:div w:id="1364789653">
          <w:marLeft w:val="480"/>
          <w:marRight w:val="0"/>
          <w:marTop w:val="0"/>
          <w:marBottom w:val="0"/>
          <w:divBdr>
            <w:top w:val="none" w:sz="0" w:space="0" w:color="auto"/>
            <w:left w:val="none" w:sz="0" w:space="0" w:color="auto"/>
            <w:bottom w:val="none" w:sz="0" w:space="0" w:color="auto"/>
            <w:right w:val="none" w:sz="0" w:space="0" w:color="auto"/>
          </w:divBdr>
        </w:div>
        <w:div w:id="1421442913">
          <w:marLeft w:val="480"/>
          <w:marRight w:val="0"/>
          <w:marTop w:val="0"/>
          <w:marBottom w:val="0"/>
          <w:divBdr>
            <w:top w:val="none" w:sz="0" w:space="0" w:color="auto"/>
            <w:left w:val="none" w:sz="0" w:space="0" w:color="auto"/>
            <w:bottom w:val="none" w:sz="0" w:space="0" w:color="auto"/>
            <w:right w:val="none" w:sz="0" w:space="0" w:color="auto"/>
          </w:divBdr>
        </w:div>
        <w:div w:id="1458061866">
          <w:marLeft w:val="480"/>
          <w:marRight w:val="0"/>
          <w:marTop w:val="0"/>
          <w:marBottom w:val="0"/>
          <w:divBdr>
            <w:top w:val="none" w:sz="0" w:space="0" w:color="auto"/>
            <w:left w:val="none" w:sz="0" w:space="0" w:color="auto"/>
            <w:bottom w:val="none" w:sz="0" w:space="0" w:color="auto"/>
            <w:right w:val="none" w:sz="0" w:space="0" w:color="auto"/>
          </w:divBdr>
        </w:div>
        <w:div w:id="1565603975">
          <w:marLeft w:val="480"/>
          <w:marRight w:val="0"/>
          <w:marTop w:val="0"/>
          <w:marBottom w:val="0"/>
          <w:divBdr>
            <w:top w:val="none" w:sz="0" w:space="0" w:color="auto"/>
            <w:left w:val="none" w:sz="0" w:space="0" w:color="auto"/>
            <w:bottom w:val="none" w:sz="0" w:space="0" w:color="auto"/>
            <w:right w:val="none" w:sz="0" w:space="0" w:color="auto"/>
          </w:divBdr>
        </w:div>
        <w:div w:id="1589002835">
          <w:marLeft w:val="480"/>
          <w:marRight w:val="0"/>
          <w:marTop w:val="0"/>
          <w:marBottom w:val="0"/>
          <w:divBdr>
            <w:top w:val="none" w:sz="0" w:space="0" w:color="auto"/>
            <w:left w:val="none" w:sz="0" w:space="0" w:color="auto"/>
            <w:bottom w:val="none" w:sz="0" w:space="0" w:color="auto"/>
            <w:right w:val="none" w:sz="0" w:space="0" w:color="auto"/>
          </w:divBdr>
        </w:div>
        <w:div w:id="1589802206">
          <w:marLeft w:val="480"/>
          <w:marRight w:val="0"/>
          <w:marTop w:val="0"/>
          <w:marBottom w:val="0"/>
          <w:divBdr>
            <w:top w:val="none" w:sz="0" w:space="0" w:color="auto"/>
            <w:left w:val="none" w:sz="0" w:space="0" w:color="auto"/>
            <w:bottom w:val="none" w:sz="0" w:space="0" w:color="auto"/>
            <w:right w:val="none" w:sz="0" w:space="0" w:color="auto"/>
          </w:divBdr>
        </w:div>
        <w:div w:id="1747993697">
          <w:marLeft w:val="480"/>
          <w:marRight w:val="0"/>
          <w:marTop w:val="0"/>
          <w:marBottom w:val="0"/>
          <w:divBdr>
            <w:top w:val="none" w:sz="0" w:space="0" w:color="auto"/>
            <w:left w:val="none" w:sz="0" w:space="0" w:color="auto"/>
            <w:bottom w:val="none" w:sz="0" w:space="0" w:color="auto"/>
            <w:right w:val="none" w:sz="0" w:space="0" w:color="auto"/>
          </w:divBdr>
        </w:div>
        <w:div w:id="1755009764">
          <w:marLeft w:val="480"/>
          <w:marRight w:val="0"/>
          <w:marTop w:val="0"/>
          <w:marBottom w:val="0"/>
          <w:divBdr>
            <w:top w:val="none" w:sz="0" w:space="0" w:color="auto"/>
            <w:left w:val="none" w:sz="0" w:space="0" w:color="auto"/>
            <w:bottom w:val="none" w:sz="0" w:space="0" w:color="auto"/>
            <w:right w:val="none" w:sz="0" w:space="0" w:color="auto"/>
          </w:divBdr>
        </w:div>
        <w:div w:id="1818953146">
          <w:marLeft w:val="480"/>
          <w:marRight w:val="0"/>
          <w:marTop w:val="0"/>
          <w:marBottom w:val="0"/>
          <w:divBdr>
            <w:top w:val="none" w:sz="0" w:space="0" w:color="auto"/>
            <w:left w:val="none" w:sz="0" w:space="0" w:color="auto"/>
            <w:bottom w:val="none" w:sz="0" w:space="0" w:color="auto"/>
            <w:right w:val="none" w:sz="0" w:space="0" w:color="auto"/>
          </w:divBdr>
        </w:div>
        <w:div w:id="1880312539">
          <w:marLeft w:val="480"/>
          <w:marRight w:val="0"/>
          <w:marTop w:val="0"/>
          <w:marBottom w:val="0"/>
          <w:divBdr>
            <w:top w:val="none" w:sz="0" w:space="0" w:color="auto"/>
            <w:left w:val="none" w:sz="0" w:space="0" w:color="auto"/>
            <w:bottom w:val="none" w:sz="0" w:space="0" w:color="auto"/>
            <w:right w:val="none" w:sz="0" w:space="0" w:color="auto"/>
          </w:divBdr>
        </w:div>
        <w:div w:id="2049600850">
          <w:marLeft w:val="480"/>
          <w:marRight w:val="0"/>
          <w:marTop w:val="0"/>
          <w:marBottom w:val="0"/>
          <w:divBdr>
            <w:top w:val="none" w:sz="0" w:space="0" w:color="auto"/>
            <w:left w:val="none" w:sz="0" w:space="0" w:color="auto"/>
            <w:bottom w:val="none" w:sz="0" w:space="0" w:color="auto"/>
            <w:right w:val="none" w:sz="0" w:space="0" w:color="auto"/>
          </w:divBdr>
        </w:div>
        <w:div w:id="2134864095">
          <w:marLeft w:val="480"/>
          <w:marRight w:val="0"/>
          <w:marTop w:val="0"/>
          <w:marBottom w:val="0"/>
          <w:divBdr>
            <w:top w:val="none" w:sz="0" w:space="0" w:color="auto"/>
            <w:left w:val="none" w:sz="0" w:space="0" w:color="auto"/>
            <w:bottom w:val="none" w:sz="0" w:space="0" w:color="auto"/>
            <w:right w:val="none" w:sz="0" w:space="0" w:color="auto"/>
          </w:divBdr>
        </w:div>
      </w:divsChild>
    </w:div>
    <w:div w:id="1666546414">
      <w:bodyDiv w:val="1"/>
      <w:marLeft w:val="0"/>
      <w:marRight w:val="0"/>
      <w:marTop w:val="0"/>
      <w:marBottom w:val="0"/>
      <w:divBdr>
        <w:top w:val="none" w:sz="0" w:space="0" w:color="auto"/>
        <w:left w:val="none" w:sz="0" w:space="0" w:color="auto"/>
        <w:bottom w:val="none" w:sz="0" w:space="0" w:color="auto"/>
        <w:right w:val="none" w:sz="0" w:space="0" w:color="auto"/>
      </w:divBdr>
    </w:div>
    <w:div w:id="1671172738">
      <w:bodyDiv w:val="1"/>
      <w:marLeft w:val="0"/>
      <w:marRight w:val="0"/>
      <w:marTop w:val="0"/>
      <w:marBottom w:val="0"/>
      <w:divBdr>
        <w:top w:val="none" w:sz="0" w:space="0" w:color="auto"/>
        <w:left w:val="none" w:sz="0" w:space="0" w:color="auto"/>
        <w:bottom w:val="none" w:sz="0" w:space="0" w:color="auto"/>
        <w:right w:val="none" w:sz="0" w:space="0" w:color="auto"/>
      </w:divBdr>
    </w:div>
    <w:div w:id="1676152539">
      <w:bodyDiv w:val="1"/>
      <w:marLeft w:val="0"/>
      <w:marRight w:val="0"/>
      <w:marTop w:val="0"/>
      <w:marBottom w:val="0"/>
      <w:divBdr>
        <w:top w:val="none" w:sz="0" w:space="0" w:color="auto"/>
        <w:left w:val="none" w:sz="0" w:space="0" w:color="auto"/>
        <w:bottom w:val="none" w:sz="0" w:space="0" w:color="auto"/>
        <w:right w:val="none" w:sz="0" w:space="0" w:color="auto"/>
      </w:divBdr>
      <w:divsChild>
        <w:div w:id="108013991">
          <w:marLeft w:val="480"/>
          <w:marRight w:val="0"/>
          <w:marTop w:val="0"/>
          <w:marBottom w:val="0"/>
          <w:divBdr>
            <w:top w:val="none" w:sz="0" w:space="0" w:color="auto"/>
            <w:left w:val="none" w:sz="0" w:space="0" w:color="auto"/>
            <w:bottom w:val="none" w:sz="0" w:space="0" w:color="auto"/>
            <w:right w:val="none" w:sz="0" w:space="0" w:color="auto"/>
          </w:divBdr>
        </w:div>
        <w:div w:id="174417796">
          <w:marLeft w:val="480"/>
          <w:marRight w:val="0"/>
          <w:marTop w:val="0"/>
          <w:marBottom w:val="0"/>
          <w:divBdr>
            <w:top w:val="none" w:sz="0" w:space="0" w:color="auto"/>
            <w:left w:val="none" w:sz="0" w:space="0" w:color="auto"/>
            <w:bottom w:val="none" w:sz="0" w:space="0" w:color="auto"/>
            <w:right w:val="none" w:sz="0" w:space="0" w:color="auto"/>
          </w:divBdr>
        </w:div>
        <w:div w:id="203324122">
          <w:marLeft w:val="480"/>
          <w:marRight w:val="0"/>
          <w:marTop w:val="0"/>
          <w:marBottom w:val="0"/>
          <w:divBdr>
            <w:top w:val="none" w:sz="0" w:space="0" w:color="auto"/>
            <w:left w:val="none" w:sz="0" w:space="0" w:color="auto"/>
            <w:bottom w:val="none" w:sz="0" w:space="0" w:color="auto"/>
            <w:right w:val="none" w:sz="0" w:space="0" w:color="auto"/>
          </w:divBdr>
        </w:div>
        <w:div w:id="367099335">
          <w:marLeft w:val="480"/>
          <w:marRight w:val="0"/>
          <w:marTop w:val="0"/>
          <w:marBottom w:val="0"/>
          <w:divBdr>
            <w:top w:val="none" w:sz="0" w:space="0" w:color="auto"/>
            <w:left w:val="none" w:sz="0" w:space="0" w:color="auto"/>
            <w:bottom w:val="none" w:sz="0" w:space="0" w:color="auto"/>
            <w:right w:val="none" w:sz="0" w:space="0" w:color="auto"/>
          </w:divBdr>
        </w:div>
        <w:div w:id="415520653">
          <w:marLeft w:val="480"/>
          <w:marRight w:val="0"/>
          <w:marTop w:val="0"/>
          <w:marBottom w:val="0"/>
          <w:divBdr>
            <w:top w:val="none" w:sz="0" w:space="0" w:color="auto"/>
            <w:left w:val="none" w:sz="0" w:space="0" w:color="auto"/>
            <w:bottom w:val="none" w:sz="0" w:space="0" w:color="auto"/>
            <w:right w:val="none" w:sz="0" w:space="0" w:color="auto"/>
          </w:divBdr>
        </w:div>
        <w:div w:id="450321112">
          <w:marLeft w:val="480"/>
          <w:marRight w:val="0"/>
          <w:marTop w:val="0"/>
          <w:marBottom w:val="0"/>
          <w:divBdr>
            <w:top w:val="none" w:sz="0" w:space="0" w:color="auto"/>
            <w:left w:val="none" w:sz="0" w:space="0" w:color="auto"/>
            <w:bottom w:val="none" w:sz="0" w:space="0" w:color="auto"/>
            <w:right w:val="none" w:sz="0" w:space="0" w:color="auto"/>
          </w:divBdr>
        </w:div>
        <w:div w:id="506795913">
          <w:marLeft w:val="480"/>
          <w:marRight w:val="0"/>
          <w:marTop w:val="0"/>
          <w:marBottom w:val="0"/>
          <w:divBdr>
            <w:top w:val="none" w:sz="0" w:space="0" w:color="auto"/>
            <w:left w:val="none" w:sz="0" w:space="0" w:color="auto"/>
            <w:bottom w:val="none" w:sz="0" w:space="0" w:color="auto"/>
            <w:right w:val="none" w:sz="0" w:space="0" w:color="auto"/>
          </w:divBdr>
        </w:div>
        <w:div w:id="530534158">
          <w:marLeft w:val="480"/>
          <w:marRight w:val="0"/>
          <w:marTop w:val="0"/>
          <w:marBottom w:val="0"/>
          <w:divBdr>
            <w:top w:val="none" w:sz="0" w:space="0" w:color="auto"/>
            <w:left w:val="none" w:sz="0" w:space="0" w:color="auto"/>
            <w:bottom w:val="none" w:sz="0" w:space="0" w:color="auto"/>
            <w:right w:val="none" w:sz="0" w:space="0" w:color="auto"/>
          </w:divBdr>
        </w:div>
        <w:div w:id="547111563">
          <w:marLeft w:val="480"/>
          <w:marRight w:val="0"/>
          <w:marTop w:val="0"/>
          <w:marBottom w:val="0"/>
          <w:divBdr>
            <w:top w:val="none" w:sz="0" w:space="0" w:color="auto"/>
            <w:left w:val="none" w:sz="0" w:space="0" w:color="auto"/>
            <w:bottom w:val="none" w:sz="0" w:space="0" w:color="auto"/>
            <w:right w:val="none" w:sz="0" w:space="0" w:color="auto"/>
          </w:divBdr>
        </w:div>
        <w:div w:id="568730988">
          <w:marLeft w:val="480"/>
          <w:marRight w:val="0"/>
          <w:marTop w:val="0"/>
          <w:marBottom w:val="0"/>
          <w:divBdr>
            <w:top w:val="none" w:sz="0" w:space="0" w:color="auto"/>
            <w:left w:val="none" w:sz="0" w:space="0" w:color="auto"/>
            <w:bottom w:val="none" w:sz="0" w:space="0" w:color="auto"/>
            <w:right w:val="none" w:sz="0" w:space="0" w:color="auto"/>
          </w:divBdr>
        </w:div>
        <w:div w:id="689335215">
          <w:marLeft w:val="480"/>
          <w:marRight w:val="0"/>
          <w:marTop w:val="0"/>
          <w:marBottom w:val="0"/>
          <w:divBdr>
            <w:top w:val="none" w:sz="0" w:space="0" w:color="auto"/>
            <w:left w:val="none" w:sz="0" w:space="0" w:color="auto"/>
            <w:bottom w:val="none" w:sz="0" w:space="0" w:color="auto"/>
            <w:right w:val="none" w:sz="0" w:space="0" w:color="auto"/>
          </w:divBdr>
        </w:div>
        <w:div w:id="701176469">
          <w:marLeft w:val="480"/>
          <w:marRight w:val="0"/>
          <w:marTop w:val="0"/>
          <w:marBottom w:val="0"/>
          <w:divBdr>
            <w:top w:val="none" w:sz="0" w:space="0" w:color="auto"/>
            <w:left w:val="none" w:sz="0" w:space="0" w:color="auto"/>
            <w:bottom w:val="none" w:sz="0" w:space="0" w:color="auto"/>
            <w:right w:val="none" w:sz="0" w:space="0" w:color="auto"/>
          </w:divBdr>
        </w:div>
        <w:div w:id="717431889">
          <w:marLeft w:val="480"/>
          <w:marRight w:val="0"/>
          <w:marTop w:val="0"/>
          <w:marBottom w:val="0"/>
          <w:divBdr>
            <w:top w:val="none" w:sz="0" w:space="0" w:color="auto"/>
            <w:left w:val="none" w:sz="0" w:space="0" w:color="auto"/>
            <w:bottom w:val="none" w:sz="0" w:space="0" w:color="auto"/>
            <w:right w:val="none" w:sz="0" w:space="0" w:color="auto"/>
          </w:divBdr>
        </w:div>
        <w:div w:id="786432982">
          <w:marLeft w:val="480"/>
          <w:marRight w:val="0"/>
          <w:marTop w:val="0"/>
          <w:marBottom w:val="0"/>
          <w:divBdr>
            <w:top w:val="none" w:sz="0" w:space="0" w:color="auto"/>
            <w:left w:val="none" w:sz="0" w:space="0" w:color="auto"/>
            <w:bottom w:val="none" w:sz="0" w:space="0" w:color="auto"/>
            <w:right w:val="none" w:sz="0" w:space="0" w:color="auto"/>
          </w:divBdr>
        </w:div>
        <w:div w:id="851067962">
          <w:marLeft w:val="480"/>
          <w:marRight w:val="0"/>
          <w:marTop w:val="0"/>
          <w:marBottom w:val="0"/>
          <w:divBdr>
            <w:top w:val="none" w:sz="0" w:space="0" w:color="auto"/>
            <w:left w:val="none" w:sz="0" w:space="0" w:color="auto"/>
            <w:bottom w:val="none" w:sz="0" w:space="0" w:color="auto"/>
            <w:right w:val="none" w:sz="0" w:space="0" w:color="auto"/>
          </w:divBdr>
        </w:div>
        <w:div w:id="871654124">
          <w:marLeft w:val="480"/>
          <w:marRight w:val="0"/>
          <w:marTop w:val="0"/>
          <w:marBottom w:val="0"/>
          <w:divBdr>
            <w:top w:val="none" w:sz="0" w:space="0" w:color="auto"/>
            <w:left w:val="none" w:sz="0" w:space="0" w:color="auto"/>
            <w:bottom w:val="none" w:sz="0" w:space="0" w:color="auto"/>
            <w:right w:val="none" w:sz="0" w:space="0" w:color="auto"/>
          </w:divBdr>
        </w:div>
        <w:div w:id="878710243">
          <w:marLeft w:val="480"/>
          <w:marRight w:val="0"/>
          <w:marTop w:val="0"/>
          <w:marBottom w:val="0"/>
          <w:divBdr>
            <w:top w:val="none" w:sz="0" w:space="0" w:color="auto"/>
            <w:left w:val="none" w:sz="0" w:space="0" w:color="auto"/>
            <w:bottom w:val="none" w:sz="0" w:space="0" w:color="auto"/>
            <w:right w:val="none" w:sz="0" w:space="0" w:color="auto"/>
          </w:divBdr>
        </w:div>
        <w:div w:id="917641948">
          <w:marLeft w:val="480"/>
          <w:marRight w:val="0"/>
          <w:marTop w:val="0"/>
          <w:marBottom w:val="0"/>
          <w:divBdr>
            <w:top w:val="none" w:sz="0" w:space="0" w:color="auto"/>
            <w:left w:val="none" w:sz="0" w:space="0" w:color="auto"/>
            <w:bottom w:val="none" w:sz="0" w:space="0" w:color="auto"/>
            <w:right w:val="none" w:sz="0" w:space="0" w:color="auto"/>
          </w:divBdr>
        </w:div>
        <w:div w:id="979843348">
          <w:marLeft w:val="480"/>
          <w:marRight w:val="0"/>
          <w:marTop w:val="0"/>
          <w:marBottom w:val="0"/>
          <w:divBdr>
            <w:top w:val="none" w:sz="0" w:space="0" w:color="auto"/>
            <w:left w:val="none" w:sz="0" w:space="0" w:color="auto"/>
            <w:bottom w:val="none" w:sz="0" w:space="0" w:color="auto"/>
            <w:right w:val="none" w:sz="0" w:space="0" w:color="auto"/>
          </w:divBdr>
        </w:div>
        <w:div w:id="1070423818">
          <w:marLeft w:val="480"/>
          <w:marRight w:val="0"/>
          <w:marTop w:val="0"/>
          <w:marBottom w:val="0"/>
          <w:divBdr>
            <w:top w:val="none" w:sz="0" w:space="0" w:color="auto"/>
            <w:left w:val="none" w:sz="0" w:space="0" w:color="auto"/>
            <w:bottom w:val="none" w:sz="0" w:space="0" w:color="auto"/>
            <w:right w:val="none" w:sz="0" w:space="0" w:color="auto"/>
          </w:divBdr>
        </w:div>
        <w:div w:id="1105078534">
          <w:marLeft w:val="480"/>
          <w:marRight w:val="0"/>
          <w:marTop w:val="0"/>
          <w:marBottom w:val="0"/>
          <w:divBdr>
            <w:top w:val="none" w:sz="0" w:space="0" w:color="auto"/>
            <w:left w:val="none" w:sz="0" w:space="0" w:color="auto"/>
            <w:bottom w:val="none" w:sz="0" w:space="0" w:color="auto"/>
            <w:right w:val="none" w:sz="0" w:space="0" w:color="auto"/>
          </w:divBdr>
        </w:div>
        <w:div w:id="1275284925">
          <w:marLeft w:val="480"/>
          <w:marRight w:val="0"/>
          <w:marTop w:val="0"/>
          <w:marBottom w:val="0"/>
          <w:divBdr>
            <w:top w:val="none" w:sz="0" w:space="0" w:color="auto"/>
            <w:left w:val="none" w:sz="0" w:space="0" w:color="auto"/>
            <w:bottom w:val="none" w:sz="0" w:space="0" w:color="auto"/>
            <w:right w:val="none" w:sz="0" w:space="0" w:color="auto"/>
          </w:divBdr>
        </w:div>
        <w:div w:id="1431201924">
          <w:marLeft w:val="480"/>
          <w:marRight w:val="0"/>
          <w:marTop w:val="0"/>
          <w:marBottom w:val="0"/>
          <w:divBdr>
            <w:top w:val="none" w:sz="0" w:space="0" w:color="auto"/>
            <w:left w:val="none" w:sz="0" w:space="0" w:color="auto"/>
            <w:bottom w:val="none" w:sz="0" w:space="0" w:color="auto"/>
            <w:right w:val="none" w:sz="0" w:space="0" w:color="auto"/>
          </w:divBdr>
        </w:div>
        <w:div w:id="1441607958">
          <w:marLeft w:val="480"/>
          <w:marRight w:val="0"/>
          <w:marTop w:val="0"/>
          <w:marBottom w:val="0"/>
          <w:divBdr>
            <w:top w:val="none" w:sz="0" w:space="0" w:color="auto"/>
            <w:left w:val="none" w:sz="0" w:space="0" w:color="auto"/>
            <w:bottom w:val="none" w:sz="0" w:space="0" w:color="auto"/>
            <w:right w:val="none" w:sz="0" w:space="0" w:color="auto"/>
          </w:divBdr>
        </w:div>
        <w:div w:id="1458377957">
          <w:marLeft w:val="480"/>
          <w:marRight w:val="0"/>
          <w:marTop w:val="0"/>
          <w:marBottom w:val="0"/>
          <w:divBdr>
            <w:top w:val="none" w:sz="0" w:space="0" w:color="auto"/>
            <w:left w:val="none" w:sz="0" w:space="0" w:color="auto"/>
            <w:bottom w:val="none" w:sz="0" w:space="0" w:color="auto"/>
            <w:right w:val="none" w:sz="0" w:space="0" w:color="auto"/>
          </w:divBdr>
        </w:div>
        <w:div w:id="1555506733">
          <w:marLeft w:val="480"/>
          <w:marRight w:val="0"/>
          <w:marTop w:val="0"/>
          <w:marBottom w:val="0"/>
          <w:divBdr>
            <w:top w:val="none" w:sz="0" w:space="0" w:color="auto"/>
            <w:left w:val="none" w:sz="0" w:space="0" w:color="auto"/>
            <w:bottom w:val="none" w:sz="0" w:space="0" w:color="auto"/>
            <w:right w:val="none" w:sz="0" w:space="0" w:color="auto"/>
          </w:divBdr>
        </w:div>
        <w:div w:id="1583904782">
          <w:marLeft w:val="480"/>
          <w:marRight w:val="0"/>
          <w:marTop w:val="0"/>
          <w:marBottom w:val="0"/>
          <w:divBdr>
            <w:top w:val="none" w:sz="0" w:space="0" w:color="auto"/>
            <w:left w:val="none" w:sz="0" w:space="0" w:color="auto"/>
            <w:bottom w:val="none" w:sz="0" w:space="0" w:color="auto"/>
            <w:right w:val="none" w:sz="0" w:space="0" w:color="auto"/>
          </w:divBdr>
        </w:div>
        <w:div w:id="1641764206">
          <w:marLeft w:val="480"/>
          <w:marRight w:val="0"/>
          <w:marTop w:val="0"/>
          <w:marBottom w:val="0"/>
          <w:divBdr>
            <w:top w:val="none" w:sz="0" w:space="0" w:color="auto"/>
            <w:left w:val="none" w:sz="0" w:space="0" w:color="auto"/>
            <w:bottom w:val="none" w:sz="0" w:space="0" w:color="auto"/>
            <w:right w:val="none" w:sz="0" w:space="0" w:color="auto"/>
          </w:divBdr>
        </w:div>
        <w:div w:id="1653219861">
          <w:marLeft w:val="480"/>
          <w:marRight w:val="0"/>
          <w:marTop w:val="0"/>
          <w:marBottom w:val="0"/>
          <w:divBdr>
            <w:top w:val="none" w:sz="0" w:space="0" w:color="auto"/>
            <w:left w:val="none" w:sz="0" w:space="0" w:color="auto"/>
            <w:bottom w:val="none" w:sz="0" w:space="0" w:color="auto"/>
            <w:right w:val="none" w:sz="0" w:space="0" w:color="auto"/>
          </w:divBdr>
        </w:div>
        <w:div w:id="1682509114">
          <w:marLeft w:val="480"/>
          <w:marRight w:val="0"/>
          <w:marTop w:val="0"/>
          <w:marBottom w:val="0"/>
          <w:divBdr>
            <w:top w:val="none" w:sz="0" w:space="0" w:color="auto"/>
            <w:left w:val="none" w:sz="0" w:space="0" w:color="auto"/>
            <w:bottom w:val="none" w:sz="0" w:space="0" w:color="auto"/>
            <w:right w:val="none" w:sz="0" w:space="0" w:color="auto"/>
          </w:divBdr>
        </w:div>
        <w:div w:id="1753046083">
          <w:marLeft w:val="480"/>
          <w:marRight w:val="0"/>
          <w:marTop w:val="0"/>
          <w:marBottom w:val="0"/>
          <w:divBdr>
            <w:top w:val="none" w:sz="0" w:space="0" w:color="auto"/>
            <w:left w:val="none" w:sz="0" w:space="0" w:color="auto"/>
            <w:bottom w:val="none" w:sz="0" w:space="0" w:color="auto"/>
            <w:right w:val="none" w:sz="0" w:space="0" w:color="auto"/>
          </w:divBdr>
        </w:div>
        <w:div w:id="1816556966">
          <w:marLeft w:val="480"/>
          <w:marRight w:val="0"/>
          <w:marTop w:val="0"/>
          <w:marBottom w:val="0"/>
          <w:divBdr>
            <w:top w:val="none" w:sz="0" w:space="0" w:color="auto"/>
            <w:left w:val="none" w:sz="0" w:space="0" w:color="auto"/>
            <w:bottom w:val="none" w:sz="0" w:space="0" w:color="auto"/>
            <w:right w:val="none" w:sz="0" w:space="0" w:color="auto"/>
          </w:divBdr>
        </w:div>
        <w:div w:id="1834833647">
          <w:marLeft w:val="480"/>
          <w:marRight w:val="0"/>
          <w:marTop w:val="0"/>
          <w:marBottom w:val="0"/>
          <w:divBdr>
            <w:top w:val="none" w:sz="0" w:space="0" w:color="auto"/>
            <w:left w:val="none" w:sz="0" w:space="0" w:color="auto"/>
            <w:bottom w:val="none" w:sz="0" w:space="0" w:color="auto"/>
            <w:right w:val="none" w:sz="0" w:space="0" w:color="auto"/>
          </w:divBdr>
        </w:div>
        <w:div w:id="1853910394">
          <w:marLeft w:val="480"/>
          <w:marRight w:val="0"/>
          <w:marTop w:val="0"/>
          <w:marBottom w:val="0"/>
          <w:divBdr>
            <w:top w:val="none" w:sz="0" w:space="0" w:color="auto"/>
            <w:left w:val="none" w:sz="0" w:space="0" w:color="auto"/>
            <w:bottom w:val="none" w:sz="0" w:space="0" w:color="auto"/>
            <w:right w:val="none" w:sz="0" w:space="0" w:color="auto"/>
          </w:divBdr>
        </w:div>
        <w:div w:id="1897355871">
          <w:marLeft w:val="480"/>
          <w:marRight w:val="0"/>
          <w:marTop w:val="0"/>
          <w:marBottom w:val="0"/>
          <w:divBdr>
            <w:top w:val="none" w:sz="0" w:space="0" w:color="auto"/>
            <w:left w:val="none" w:sz="0" w:space="0" w:color="auto"/>
            <w:bottom w:val="none" w:sz="0" w:space="0" w:color="auto"/>
            <w:right w:val="none" w:sz="0" w:space="0" w:color="auto"/>
          </w:divBdr>
        </w:div>
        <w:div w:id="1943219291">
          <w:marLeft w:val="480"/>
          <w:marRight w:val="0"/>
          <w:marTop w:val="0"/>
          <w:marBottom w:val="0"/>
          <w:divBdr>
            <w:top w:val="none" w:sz="0" w:space="0" w:color="auto"/>
            <w:left w:val="none" w:sz="0" w:space="0" w:color="auto"/>
            <w:bottom w:val="none" w:sz="0" w:space="0" w:color="auto"/>
            <w:right w:val="none" w:sz="0" w:space="0" w:color="auto"/>
          </w:divBdr>
        </w:div>
        <w:div w:id="1965187084">
          <w:marLeft w:val="480"/>
          <w:marRight w:val="0"/>
          <w:marTop w:val="0"/>
          <w:marBottom w:val="0"/>
          <w:divBdr>
            <w:top w:val="none" w:sz="0" w:space="0" w:color="auto"/>
            <w:left w:val="none" w:sz="0" w:space="0" w:color="auto"/>
            <w:bottom w:val="none" w:sz="0" w:space="0" w:color="auto"/>
            <w:right w:val="none" w:sz="0" w:space="0" w:color="auto"/>
          </w:divBdr>
        </w:div>
      </w:divsChild>
    </w:div>
    <w:div w:id="1683124205">
      <w:bodyDiv w:val="1"/>
      <w:marLeft w:val="0"/>
      <w:marRight w:val="0"/>
      <w:marTop w:val="0"/>
      <w:marBottom w:val="0"/>
      <w:divBdr>
        <w:top w:val="none" w:sz="0" w:space="0" w:color="auto"/>
        <w:left w:val="none" w:sz="0" w:space="0" w:color="auto"/>
        <w:bottom w:val="none" w:sz="0" w:space="0" w:color="auto"/>
        <w:right w:val="none" w:sz="0" w:space="0" w:color="auto"/>
      </w:divBdr>
    </w:div>
    <w:div w:id="1686250957">
      <w:bodyDiv w:val="1"/>
      <w:marLeft w:val="0"/>
      <w:marRight w:val="0"/>
      <w:marTop w:val="0"/>
      <w:marBottom w:val="0"/>
      <w:divBdr>
        <w:top w:val="none" w:sz="0" w:space="0" w:color="auto"/>
        <w:left w:val="none" w:sz="0" w:space="0" w:color="auto"/>
        <w:bottom w:val="none" w:sz="0" w:space="0" w:color="auto"/>
        <w:right w:val="none" w:sz="0" w:space="0" w:color="auto"/>
      </w:divBdr>
      <w:divsChild>
        <w:div w:id="174349448">
          <w:marLeft w:val="480"/>
          <w:marRight w:val="0"/>
          <w:marTop w:val="0"/>
          <w:marBottom w:val="0"/>
          <w:divBdr>
            <w:top w:val="none" w:sz="0" w:space="0" w:color="auto"/>
            <w:left w:val="none" w:sz="0" w:space="0" w:color="auto"/>
            <w:bottom w:val="none" w:sz="0" w:space="0" w:color="auto"/>
            <w:right w:val="none" w:sz="0" w:space="0" w:color="auto"/>
          </w:divBdr>
        </w:div>
        <w:div w:id="201290684">
          <w:marLeft w:val="480"/>
          <w:marRight w:val="0"/>
          <w:marTop w:val="0"/>
          <w:marBottom w:val="0"/>
          <w:divBdr>
            <w:top w:val="none" w:sz="0" w:space="0" w:color="auto"/>
            <w:left w:val="none" w:sz="0" w:space="0" w:color="auto"/>
            <w:bottom w:val="none" w:sz="0" w:space="0" w:color="auto"/>
            <w:right w:val="none" w:sz="0" w:space="0" w:color="auto"/>
          </w:divBdr>
        </w:div>
        <w:div w:id="426123076">
          <w:marLeft w:val="480"/>
          <w:marRight w:val="0"/>
          <w:marTop w:val="0"/>
          <w:marBottom w:val="0"/>
          <w:divBdr>
            <w:top w:val="none" w:sz="0" w:space="0" w:color="auto"/>
            <w:left w:val="none" w:sz="0" w:space="0" w:color="auto"/>
            <w:bottom w:val="none" w:sz="0" w:space="0" w:color="auto"/>
            <w:right w:val="none" w:sz="0" w:space="0" w:color="auto"/>
          </w:divBdr>
        </w:div>
        <w:div w:id="528492469">
          <w:marLeft w:val="480"/>
          <w:marRight w:val="0"/>
          <w:marTop w:val="0"/>
          <w:marBottom w:val="0"/>
          <w:divBdr>
            <w:top w:val="none" w:sz="0" w:space="0" w:color="auto"/>
            <w:left w:val="none" w:sz="0" w:space="0" w:color="auto"/>
            <w:bottom w:val="none" w:sz="0" w:space="0" w:color="auto"/>
            <w:right w:val="none" w:sz="0" w:space="0" w:color="auto"/>
          </w:divBdr>
        </w:div>
        <w:div w:id="576549492">
          <w:marLeft w:val="480"/>
          <w:marRight w:val="0"/>
          <w:marTop w:val="0"/>
          <w:marBottom w:val="0"/>
          <w:divBdr>
            <w:top w:val="none" w:sz="0" w:space="0" w:color="auto"/>
            <w:left w:val="none" w:sz="0" w:space="0" w:color="auto"/>
            <w:bottom w:val="none" w:sz="0" w:space="0" w:color="auto"/>
            <w:right w:val="none" w:sz="0" w:space="0" w:color="auto"/>
          </w:divBdr>
        </w:div>
        <w:div w:id="629364357">
          <w:marLeft w:val="480"/>
          <w:marRight w:val="0"/>
          <w:marTop w:val="0"/>
          <w:marBottom w:val="0"/>
          <w:divBdr>
            <w:top w:val="none" w:sz="0" w:space="0" w:color="auto"/>
            <w:left w:val="none" w:sz="0" w:space="0" w:color="auto"/>
            <w:bottom w:val="none" w:sz="0" w:space="0" w:color="auto"/>
            <w:right w:val="none" w:sz="0" w:space="0" w:color="auto"/>
          </w:divBdr>
        </w:div>
        <w:div w:id="864908290">
          <w:marLeft w:val="480"/>
          <w:marRight w:val="0"/>
          <w:marTop w:val="0"/>
          <w:marBottom w:val="0"/>
          <w:divBdr>
            <w:top w:val="none" w:sz="0" w:space="0" w:color="auto"/>
            <w:left w:val="none" w:sz="0" w:space="0" w:color="auto"/>
            <w:bottom w:val="none" w:sz="0" w:space="0" w:color="auto"/>
            <w:right w:val="none" w:sz="0" w:space="0" w:color="auto"/>
          </w:divBdr>
        </w:div>
        <w:div w:id="946037870">
          <w:marLeft w:val="480"/>
          <w:marRight w:val="0"/>
          <w:marTop w:val="0"/>
          <w:marBottom w:val="0"/>
          <w:divBdr>
            <w:top w:val="none" w:sz="0" w:space="0" w:color="auto"/>
            <w:left w:val="none" w:sz="0" w:space="0" w:color="auto"/>
            <w:bottom w:val="none" w:sz="0" w:space="0" w:color="auto"/>
            <w:right w:val="none" w:sz="0" w:space="0" w:color="auto"/>
          </w:divBdr>
        </w:div>
        <w:div w:id="1086463188">
          <w:marLeft w:val="480"/>
          <w:marRight w:val="0"/>
          <w:marTop w:val="0"/>
          <w:marBottom w:val="0"/>
          <w:divBdr>
            <w:top w:val="none" w:sz="0" w:space="0" w:color="auto"/>
            <w:left w:val="none" w:sz="0" w:space="0" w:color="auto"/>
            <w:bottom w:val="none" w:sz="0" w:space="0" w:color="auto"/>
            <w:right w:val="none" w:sz="0" w:space="0" w:color="auto"/>
          </w:divBdr>
        </w:div>
        <w:div w:id="1114788476">
          <w:marLeft w:val="480"/>
          <w:marRight w:val="0"/>
          <w:marTop w:val="0"/>
          <w:marBottom w:val="0"/>
          <w:divBdr>
            <w:top w:val="none" w:sz="0" w:space="0" w:color="auto"/>
            <w:left w:val="none" w:sz="0" w:space="0" w:color="auto"/>
            <w:bottom w:val="none" w:sz="0" w:space="0" w:color="auto"/>
            <w:right w:val="none" w:sz="0" w:space="0" w:color="auto"/>
          </w:divBdr>
        </w:div>
        <w:div w:id="1261060821">
          <w:marLeft w:val="480"/>
          <w:marRight w:val="0"/>
          <w:marTop w:val="0"/>
          <w:marBottom w:val="0"/>
          <w:divBdr>
            <w:top w:val="none" w:sz="0" w:space="0" w:color="auto"/>
            <w:left w:val="none" w:sz="0" w:space="0" w:color="auto"/>
            <w:bottom w:val="none" w:sz="0" w:space="0" w:color="auto"/>
            <w:right w:val="none" w:sz="0" w:space="0" w:color="auto"/>
          </w:divBdr>
        </w:div>
        <w:div w:id="1301153740">
          <w:marLeft w:val="480"/>
          <w:marRight w:val="0"/>
          <w:marTop w:val="0"/>
          <w:marBottom w:val="0"/>
          <w:divBdr>
            <w:top w:val="none" w:sz="0" w:space="0" w:color="auto"/>
            <w:left w:val="none" w:sz="0" w:space="0" w:color="auto"/>
            <w:bottom w:val="none" w:sz="0" w:space="0" w:color="auto"/>
            <w:right w:val="none" w:sz="0" w:space="0" w:color="auto"/>
          </w:divBdr>
        </w:div>
        <w:div w:id="1456484057">
          <w:marLeft w:val="480"/>
          <w:marRight w:val="0"/>
          <w:marTop w:val="0"/>
          <w:marBottom w:val="0"/>
          <w:divBdr>
            <w:top w:val="none" w:sz="0" w:space="0" w:color="auto"/>
            <w:left w:val="none" w:sz="0" w:space="0" w:color="auto"/>
            <w:bottom w:val="none" w:sz="0" w:space="0" w:color="auto"/>
            <w:right w:val="none" w:sz="0" w:space="0" w:color="auto"/>
          </w:divBdr>
        </w:div>
        <w:div w:id="1527258036">
          <w:marLeft w:val="480"/>
          <w:marRight w:val="0"/>
          <w:marTop w:val="0"/>
          <w:marBottom w:val="0"/>
          <w:divBdr>
            <w:top w:val="none" w:sz="0" w:space="0" w:color="auto"/>
            <w:left w:val="none" w:sz="0" w:space="0" w:color="auto"/>
            <w:bottom w:val="none" w:sz="0" w:space="0" w:color="auto"/>
            <w:right w:val="none" w:sz="0" w:space="0" w:color="auto"/>
          </w:divBdr>
        </w:div>
        <w:div w:id="1700083955">
          <w:marLeft w:val="480"/>
          <w:marRight w:val="0"/>
          <w:marTop w:val="0"/>
          <w:marBottom w:val="0"/>
          <w:divBdr>
            <w:top w:val="none" w:sz="0" w:space="0" w:color="auto"/>
            <w:left w:val="none" w:sz="0" w:space="0" w:color="auto"/>
            <w:bottom w:val="none" w:sz="0" w:space="0" w:color="auto"/>
            <w:right w:val="none" w:sz="0" w:space="0" w:color="auto"/>
          </w:divBdr>
        </w:div>
        <w:div w:id="1737969406">
          <w:marLeft w:val="480"/>
          <w:marRight w:val="0"/>
          <w:marTop w:val="0"/>
          <w:marBottom w:val="0"/>
          <w:divBdr>
            <w:top w:val="none" w:sz="0" w:space="0" w:color="auto"/>
            <w:left w:val="none" w:sz="0" w:space="0" w:color="auto"/>
            <w:bottom w:val="none" w:sz="0" w:space="0" w:color="auto"/>
            <w:right w:val="none" w:sz="0" w:space="0" w:color="auto"/>
          </w:divBdr>
        </w:div>
        <w:div w:id="1773436475">
          <w:marLeft w:val="480"/>
          <w:marRight w:val="0"/>
          <w:marTop w:val="0"/>
          <w:marBottom w:val="0"/>
          <w:divBdr>
            <w:top w:val="none" w:sz="0" w:space="0" w:color="auto"/>
            <w:left w:val="none" w:sz="0" w:space="0" w:color="auto"/>
            <w:bottom w:val="none" w:sz="0" w:space="0" w:color="auto"/>
            <w:right w:val="none" w:sz="0" w:space="0" w:color="auto"/>
          </w:divBdr>
        </w:div>
        <w:div w:id="1996104021">
          <w:marLeft w:val="480"/>
          <w:marRight w:val="0"/>
          <w:marTop w:val="0"/>
          <w:marBottom w:val="0"/>
          <w:divBdr>
            <w:top w:val="none" w:sz="0" w:space="0" w:color="auto"/>
            <w:left w:val="none" w:sz="0" w:space="0" w:color="auto"/>
            <w:bottom w:val="none" w:sz="0" w:space="0" w:color="auto"/>
            <w:right w:val="none" w:sz="0" w:space="0" w:color="auto"/>
          </w:divBdr>
        </w:div>
        <w:div w:id="2010714184">
          <w:marLeft w:val="480"/>
          <w:marRight w:val="0"/>
          <w:marTop w:val="0"/>
          <w:marBottom w:val="0"/>
          <w:divBdr>
            <w:top w:val="none" w:sz="0" w:space="0" w:color="auto"/>
            <w:left w:val="none" w:sz="0" w:space="0" w:color="auto"/>
            <w:bottom w:val="none" w:sz="0" w:space="0" w:color="auto"/>
            <w:right w:val="none" w:sz="0" w:space="0" w:color="auto"/>
          </w:divBdr>
        </w:div>
        <w:div w:id="2018075422">
          <w:marLeft w:val="480"/>
          <w:marRight w:val="0"/>
          <w:marTop w:val="0"/>
          <w:marBottom w:val="0"/>
          <w:divBdr>
            <w:top w:val="none" w:sz="0" w:space="0" w:color="auto"/>
            <w:left w:val="none" w:sz="0" w:space="0" w:color="auto"/>
            <w:bottom w:val="none" w:sz="0" w:space="0" w:color="auto"/>
            <w:right w:val="none" w:sz="0" w:space="0" w:color="auto"/>
          </w:divBdr>
        </w:div>
        <w:div w:id="2136169176">
          <w:marLeft w:val="480"/>
          <w:marRight w:val="0"/>
          <w:marTop w:val="0"/>
          <w:marBottom w:val="0"/>
          <w:divBdr>
            <w:top w:val="none" w:sz="0" w:space="0" w:color="auto"/>
            <w:left w:val="none" w:sz="0" w:space="0" w:color="auto"/>
            <w:bottom w:val="none" w:sz="0" w:space="0" w:color="auto"/>
            <w:right w:val="none" w:sz="0" w:space="0" w:color="auto"/>
          </w:divBdr>
        </w:div>
        <w:div w:id="2143452463">
          <w:marLeft w:val="480"/>
          <w:marRight w:val="0"/>
          <w:marTop w:val="0"/>
          <w:marBottom w:val="0"/>
          <w:divBdr>
            <w:top w:val="none" w:sz="0" w:space="0" w:color="auto"/>
            <w:left w:val="none" w:sz="0" w:space="0" w:color="auto"/>
            <w:bottom w:val="none" w:sz="0" w:space="0" w:color="auto"/>
            <w:right w:val="none" w:sz="0" w:space="0" w:color="auto"/>
          </w:divBdr>
        </w:div>
      </w:divsChild>
    </w:div>
    <w:div w:id="1698921534">
      <w:bodyDiv w:val="1"/>
      <w:marLeft w:val="0"/>
      <w:marRight w:val="0"/>
      <w:marTop w:val="0"/>
      <w:marBottom w:val="0"/>
      <w:divBdr>
        <w:top w:val="none" w:sz="0" w:space="0" w:color="auto"/>
        <w:left w:val="none" w:sz="0" w:space="0" w:color="auto"/>
        <w:bottom w:val="none" w:sz="0" w:space="0" w:color="auto"/>
        <w:right w:val="none" w:sz="0" w:space="0" w:color="auto"/>
      </w:divBdr>
    </w:div>
    <w:div w:id="1704666347">
      <w:bodyDiv w:val="1"/>
      <w:marLeft w:val="0"/>
      <w:marRight w:val="0"/>
      <w:marTop w:val="0"/>
      <w:marBottom w:val="0"/>
      <w:divBdr>
        <w:top w:val="none" w:sz="0" w:space="0" w:color="auto"/>
        <w:left w:val="none" w:sz="0" w:space="0" w:color="auto"/>
        <w:bottom w:val="none" w:sz="0" w:space="0" w:color="auto"/>
        <w:right w:val="none" w:sz="0" w:space="0" w:color="auto"/>
      </w:divBdr>
      <w:divsChild>
        <w:div w:id="2785033">
          <w:marLeft w:val="480"/>
          <w:marRight w:val="0"/>
          <w:marTop w:val="0"/>
          <w:marBottom w:val="0"/>
          <w:divBdr>
            <w:top w:val="none" w:sz="0" w:space="0" w:color="auto"/>
            <w:left w:val="none" w:sz="0" w:space="0" w:color="auto"/>
            <w:bottom w:val="none" w:sz="0" w:space="0" w:color="auto"/>
            <w:right w:val="none" w:sz="0" w:space="0" w:color="auto"/>
          </w:divBdr>
        </w:div>
        <w:div w:id="97218620">
          <w:marLeft w:val="480"/>
          <w:marRight w:val="0"/>
          <w:marTop w:val="0"/>
          <w:marBottom w:val="0"/>
          <w:divBdr>
            <w:top w:val="none" w:sz="0" w:space="0" w:color="auto"/>
            <w:left w:val="none" w:sz="0" w:space="0" w:color="auto"/>
            <w:bottom w:val="none" w:sz="0" w:space="0" w:color="auto"/>
            <w:right w:val="none" w:sz="0" w:space="0" w:color="auto"/>
          </w:divBdr>
        </w:div>
        <w:div w:id="156268409">
          <w:marLeft w:val="480"/>
          <w:marRight w:val="0"/>
          <w:marTop w:val="0"/>
          <w:marBottom w:val="0"/>
          <w:divBdr>
            <w:top w:val="none" w:sz="0" w:space="0" w:color="auto"/>
            <w:left w:val="none" w:sz="0" w:space="0" w:color="auto"/>
            <w:bottom w:val="none" w:sz="0" w:space="0" w:color="auto"/>
            <w:right w:val="none" w:sz="0" w:space="0" w:color="auto"/>
          </w:divBdr>
        </w:div>
        <w:div w:id="225653358">
          <w:marLeft w:val="480"/>
          <w:marRight w:val="0"/>
          <w:marTop w:val="0"/>
          <w:marBottom w:val="0"/>
          <w:divBdr>
            <w:top w:val="none" w:sz="0" w:space="0" w:color="auto"/>
            <w:left w:val="none" w:sz="0" w:space="0" w:color="auto"/>
            <w:bottom w:val="none" w:sz="0" w:space="0" w:color="auto"/>
            <w:right w:val="none" w:sz="0" w:space="0" w:color="auto"/>
          </w:divBdr>
        </w:div>
        <w:div w:id="226188339">
          <w:marLeft w:val="480"/>
          <w:marRight w:val="0"/>
          <w:marTop w:val="0"/>
          <w:marBottom w:val="0"/>
          <w:divBdr>
            <w:top w:val="none" w:sz="0" w:space="0" w:color="auto"/>
            <w:left w:val="none" w:sz="0" w:space="0" w:color="auto"/>
            <w:bottom w:val="none" w:sz="0" w:space="0" w:color="auto"/>
            <w:right w:val="none" w:sz="0" w:space="0" w:color="auto"/>
          </w:divBdr>
        </w:div>
        <w:div w:id="230239611">
          <w:marLeft w:val="480"/>
          <w:marRight w:val="0"/>
          <w:marTop w:val="0"/>
          <w:marBottom w:val="0"/>
          <w:divBdr>
            <w:top w:val="none" w:sz="0" w:space="0" w:color="auto"/>
            <w:left w:val="none" w:sz="0" w:space="0" w:color="auto"/>
            <w:bottom w:val="none" w:sz="0" w:space="0" w:color="auto"/>
            <w:right w:val="none" w:sz="0" w:space="0" w:color="auto"/>
          </w:divBdr>
        </w:div>
        <w:div w:id="285234862">
          <w:marLeft w:val="480"/>
          <w:marRight w:val="0"/>
          <w:marTop w:val="0"/>
          <w:marBottom w:val="0"/>
          <w:divBdr>
            <w:top w:val="none" w:sz="0" w:space="0" w:color="auto"/>
            <w:left w:val="none" w:sz="0" w:space="0" w:color="auto"/>
            <w:bottom w:val="none" w:sz="0" w:space="0" w:color="auto"/>
            <w:right w:val="none" w:sz="0" w:space="0" w:color="auto"/>
          </w:divBdr>
        </w:div>
        <w:div w:id="347295995">
          <w:marLeft w:val="480"/>
          <w:marRight w:val="0"/>
          <w:marTop w:val="0"/>
          <w:marBottom w:val="0"/>
          <w:divBdr>
            <w:top w:val="none" w:sz="0" w:space="0" w:color="auto"/>
            <w:left w:val="none" w:sz="0" w:space="0" w:color="auto"/>
            <w:bottom w:val="none" w:sz="0" w:space="0" w:color="auto"/>
            <w:right w:val="none" w:sz="0" w:space="0" w:color="auto"/>
          </w:divBdr>
        </w:div>
        <w:div w:id="407114481">
          <w:marLeft w:val="480"/>
          <w:marRight w:val="0"/>
          <w:marTop w:val="0"/>
          <w:marBottom w:val="0"/>
          <w:divBdr>
            <w:top w:val="none" w:sz="0" w:space="0" w:color="auto"/>
            <w:left w:val="none" w:sz="0" w:space="0" w:color="auto"/>
            <w:bottom w:val="none" w:sz="0" w:space="0" w:color="auto"/>
            <w:right w:val="none" w:sz="0" w:space="0" w:color="auto"/>
          </w:divBdr>
        </w:div>
        <w:div w:id="441074388">
          <w:marLeft w:val="480"/>
          <w:marRight w:val="0"/>
          <w:marTop w:val="0"/>
          <w:marBottom w:val="0"/>
          <w:divBdr>
            <w:top w:val="none" w:sz="0" w:space="0" w:color="auto"/>
            <w:left w:val="none" w:sz="0" w:space="0" w:color="auto"/>
            <w:bottom w:val="none" w:sz="0" w:space="0" w:color="auto"/>
            <w:right w:val="none" w:sz="0" w:space="0" w:color="auto"/>
          </w:divBdr>
        </w:div>
        <w:div w:id="501553019">
          <w:marLeft w:val="480"/>
          <w:marRight w:val="0"/>
          <w:marTop w:val="0"/>
          <w:marBottom w:val="0"/>
          <w:divBdr>
            <w:top w:val="none" w:sz="0" w:space="0" w:color="auto"/>
            <w:left w:val="none" w:sz="0" w:space="0" w:color="auto"/>
            <w:bottom w:val="none" w:sz="0" w:space="0" w:color="auto"/>
            <w:right w:val="none" w:sz="0" w:space="0" w:color="auto"/>
          </w:divBdr>
        </w:div>
        <w:div w:id="507066145">
          <w:marLeft w:val="480"/>
          <w:marRight w:val="0"/>
          <w:marTop w:val="0"/>
          <w:marBottom w:val="0"/>
          <w:divBdr>
            <w:top w:val="none" w:sz="0" w:space="0" w:color="auto"/>
            <w:left w:val="none" w:sz="0" w:space="0" w:color="auto"/>
            <w:bottom w:val="none" w:sz="0" w:space="0" w:color="auto"/>
            <w:right w:val="none" w:sz="0" w:space="0" w:color="auto"/>
          </w:divBdr>
        </w:div>
        <w:div w:id="541408921">
          <w:marLeft w:val="480"/>
          <w:marRight w:val="0"/>
          <w:marTop w:val="0"/>
          <w:marBottom w:val="0"/>
          <w:divBdr>
            <w:top w:val="none" w:sz="0" w:space="0" w:color="auto"/>
            <w:left w:val="none" w:sz="0" w:space="0" w:color="auto"/>
            <w:bottom w:val="none" w:sz="0" w:space="0" w:color="auto"/>
            <w:right w:val="none" w:sz="0" w:space="0" w:color="auto"/>
          </w:divBdr>
        </w:div>
        <w:div w:id="570119955">
          <w:marLeft w:val="480"/>
          <w:marRight w:val="0"/>
          <w:marTop w:val="0"/>
          <w:marBottom w:val="0"/>
          <w:divBdr>
            <w:top w:val="none" w:sz="0" w:space="0" w:color="auto"/>
            <w:left w:val="none" w:sz="0" w:space="0" w:color="auto"/>
            <w:bottom w:val="none" w:sz="0" w:space="0" w:color="auto"/>
            <w:right w:val="none" w:sz="0" w:space="0" w:color="auto"/>
          </w:divBdr>
        </w:div>
        <w:div w:id="589655161">
          <w:marLeft w:val="480"/>
          <w:marRight w:val="0"/>
          <w:marTop w:val="0"/>
          <w:marBottom w:val="0"/>
          <w:divBdr>
            <w:top w:val="none" w:sz="0" w:space="0" w:color="auto"/>
            <w:left w:val="none" w:sz="0" w:space="0" w:color="auto"/>
            <w:bottom w:val="none" w:sz="0" w:space="0" w:color="auto"/>
            <w:right w:val="none" w:sz="0" w:space="0" w:color="auto"/>
          </w:divBdr>
        </w:div>
        <w:div w:id="625887902">
          <w:marLeft w:val="480"/>
          <w:marRight w:val="0"/>
          <w:marTop w:val="0"/>
          <w:marBottom w:val="0"/>
          <w:divBdr>
            <w:top w:val="none" w:sz="0" w:space="0" w:color="auto"/>
            <w:left w:val="none" w:sz="0" w:space="0" w:color="auto"/>
            <w:bottom w:val="none" w:sz="0" w:space="0" w:color="auto"/>
            <w:right w:val="none" w:sz="0" w:space="0" w:color="auto"/>
          </w:divBdr>
        </w:div>
        <w:div w:id="628704076">
          <w:marLeft w:val="480"/>
          <w:marRight w:val="0"/>
          <w:marTop w:val="0"/>
          <w:marBottom w:val="0"/>
          <w:divBdr>
            <w:top w:val="none" w:sz="0" w:space="0" w:color="auto"/>
            <w:left w:val="none" w:sz="0" w:space="0" w:color="auto"/>
            <w:bottom w:val="none" w:sz="0" w:space="0" w:color="auto"/>
            <w:right w:val="none" w:sz="0" w:space="0" w:color="auto"/>
          </w:divBdr>
        </w:div>
        <w:div w:id="658652081">
          <w:marLeft w:val="480"/>
          <w:marRight w:val="0"/>
          <w:marTop w:val="0"/>
          <w:marBottom w:val="0"/>
          <w:divBdr>
            <w:top w:val="none" w:sz="0" w:space="0" w:color="auto"/>
            <w:left w:val="none" w:sz="0" w:space="0" w:color="auto"/>
            <w:bottom w:val="none" w:sz="0" w:space="0" w:color="auto"/>
            <w:right w:val="none" w:sz="0" w:space="0" w:color="auto"/>
          </w:divBdr>
        </w:div>
        <w:div w:id="740492338">
          <w:marLeft w:val="480"/>
          <w:marRight w:val="0"/>
          <w:marTop w:val="0"/>
          <w:marBottom w:val="0"/>
          <w:divBdr>
            <w:top w:val="none" w:sz="0" w:space="0" w:color="auto"/>
            <w:left w:val="none" w:sz="0" w:space="0" w:color="auto"/>
            <w:bottom w:val="none" w:sz="0" w:space="0" w:color="auto"/>
            <w:right w:val="none" w:sz="0" w:space="0" w:color="auto"/>
          </w:divBdr>
        </w:div>
        <w:div w:id="893977282">
          <w:marLeft w:val="480"/>
          <w:marRight w:val="0"/>
          <w:marTop w:val="0"/>
          <w:marBottom w:val="0"/>
          <w:divBdr>
            <w:top w:val="none" w:sz="0" w:space="0" w:color="auto"/>
            <w:left w:val="none" w:sz="0" w:space="0" w:color="auto"/>
            <w:bottom w:val="none" w:sz="0" w:space="0" w:color="auto"/>
            <w:right w:val="none" w:sz="0" w:space="0" w:color="auto"/>
          </w:divBdr>
        </w:div>
        <w:div w:id="906499189">
          <w:marLeft w:val="480"/>
          <w:marRight w:val="0"/>
          <w:marTop w:val="0"/>
          <w:marBottom w:val="0"/>
          <w:divBdr>
            <w:top w:val="none" w:sz="0" w:space="0" w:color="auto"/>
            <w:left w:val="none" w:sz="0" w:space="0" w:color="auto"/>
            <w:bottom w:val="none" w:sz="0" w:space="0" w:color="auto"/>
            <w:right w:val="none" w:sz="0" w:space="0" w:color="auto"/>
          </w:divBdr>
        </w:div>
        <w:div w:id="1017999134">
          <w:marLeft w:val="480"/>
          <w:marRight w:val="0"/>
          <w:marTop w:val="0"/>
          <w:marBottom w:val="0"/>
          <w:divBdr>
            <w:top w:val="none" w:sz="0" w:space="0" w:color="auto"/>
            <w:left w:val="none" w:sz="0" w:space="0" w:color="auto"/>
            <w:bottom w:val="none" w:sz="0" w:space="0" w:color="auto"/>
            <w:right w:val="none" w:sz="0" w:space="0" w:color="auto"/>
          </w:divBdr>
        </w:div>
        <w:div w:id="1039554173">
          <w:marLeft w:val="480"/>
          <w:marRight w:val="0"/>
          <w:marTop w:val="0"/>
          <w:marBottom w:val="0"/>
          <w:divBdr>
            <w:top w:val="none" w:sz="0" w:space="0" w:color="auto"/>
            <w:left w:val="none" w:sz="0" w:space="0" w:color="auto"/>
            <w:bottom w:val="none" w:sz="0" w:space="0" w:color="auto"/>
            <w:right w:val="none" w:sz="0" w:space="0" w:color="auto"/>
          </w:divBdr>
        </w:div>
        <w:div w:id="1060254302">
          <w:marLeft w:val="480"/>
          <w:marRight w:val="0"/>
          <w:marTop w:val="0"/>
          <w:marBottom w:val="0"/>
          <w:divBdr>
            <w:top w:val="none" w:sz="0" w:space="0" w:color="auto"/>
            <w:left w:val="none" w:sz="0" w:space="0" w:color="auto"/>
            <w:bottom w:val="none" w:sz="0" w:space="0" w:color="auto"/>
            <w:right w:val="none" w:sz="0" w:space="0" w:color="auto"/>
          </w:divBdr>
        </w:div>
        <w:div w:id="1155536564">
          <w:marLeft w:val="480"/>
          <w:marRight w:val="0"/>
          <w:marTop w:val="0"/>
          <w:marBottom w:val="0"/>
          <w:divBdr>
            <w:top w:val="none" w:sz="0" w:space="0" w:color="auto"/>
            <w:left w:val="none" w:sz="0" w:space="0" w:color="auto"/>
            <w:bottom w:val="none" w:sz="0" w:space="0" w:color="auto"/>
            <w:right w:val="none" w:sz="0" w:space="0" w:color="auto"/>
          </w:divBdr>
        </w:div>
        <w:div w:id="1224561782">
          <w:marLeft w:val="480"/>
          <w:marRight w:val="0"/>
          <w:marTop w:val="0"/>
          <w:marBottom w:val="0"/>
          <w:divBdr>
            <w:top w:val="none" w:sz="0" w:space="0" w:color="auto"/>
            <w:left w:val="none" w:sz="0" w:space="0" w:color="auto"/>
            <w:bottom w:val="none" w:sz="0" w:space="0" w:color="auto"/>
            <w:right w:val="none" w:sz="0" w:space="0" w:color="auto"/>
          </w:divBdr>
        </w:div>
        <w:div w:id="1368484362">
          <w:marLeft w:val="480"/>
          <w:marRight w:val="0"/>
          <w:marTop w:val="0"/>
          <w:marBottom w:val="0"/>
          <w:divBdr>
            <w:top w:val="none" w:sz="0" w:space="0" w:color="auto"/>
            <w:left w:val="none" w:sz="0" w:space="0" w:color="auto"/>
            <w:bottom w:val="none" w:sz="0" w:space="0" w:color="auto"/>
            <w:right w:val="none" w:sz="0" w:space="0" w:color="auto"/>
          </w:divBdr>
        </w:div>
        <w:div w:id="1438216514">
          <w:marLeft w:val="480"/>
          <w:marRight w:val="0"/>
          <w:marTop w:val="0"/>
          <w:marBottom w:val="0"/>
          <w:divBdr>
            <w:top w:val="none" w:sz="0" w:space="0" w:color="auto"/>
            <w:left w:val="none" w:sz="0" w:space="0" w:color="auto"/>
            <w:bottom w:val="none" w:sz="0" w:space="0" w:color="auto"/>
            <w:right w:val="none" w:sz="0" w:space="0" w:color="auto"/>
          </w:divBdr>
        </w:div>
        <w:div w:id="1451164606">
          <w:marLeft w:val="480"/>
          <w:marRight w:val="0"/>
          <w:marTop w:val="0"/>
          <w:marBottom w:val="0"/>
          <w:divBdr>
            <w:top w:val="none" w:sz="0" w:space="0" w:color="auto"/>
            <w:left w:val="none" w:sz="0" w:space="0" w:color="auto"/>
            <w:bottom w:val="none" w:sz="0" w:space="0" w:color="auto"/>
            <w:right w:val="none" w:sz="0" w:space="0" w:color="auto"/>
          </w:divBdr>
        </w:div>
        <w:div w:id="1461920775">
          <w:marLeft w:val="480"/>
          <w:marRight w:val="0"/>
          <w:marTop w:val="0"/>
          <w:marBottom w:val="0"/>
          <w:divBdr>
            <w:top w:val="none" w:sz="0" w:space="0" w:color="auto"/>
            <w:left w:val="none" w:sz="0" w:space="0" w:color="auto"/>
            <w:bottom w:val="none" w:sz="0" w:space="0" w:color="auto"/>
            <w:right w:val="none" w:sz="0" w:space="0" w:color="auto"/>
          </w:divBdr>
        </w:div>
        <w:div w:id="1517115969">
          <w:marLeft w:val="480"/>
          <w:marRight w:val="0"/>
          <w:marTop w:val="0"/>
          <w:marBottom w:val="0"/>
          <w:divBdr>
            <w:top w:val="none" w:sz="0" w:space="0" w:color="auto"/>
            <w:left w:val="none" w:sz="0" w:space="0" w:color="auto"/>
            <w:bottom w:val="none" w:sz="0" w:space="0" w:color="auto"/>
            <w:right w:val="none" w:sz="0" w:space="0" w:color="auto"/>
          </w:divBdr>
        </w:div>
        <w:div w:id="1544824762">
          <w:marLeft w:val="480"/>
          <w:marRight w:val="0"/>
          <w:marTop w:val="0"/>
          <w:marBottom w:val="0"/>
          <w:divBdr>
            <w:top w:val="none" w:sz="0" w:space="0" w:color="auto"/>
            <w:left w:val="none" w:sz="0" w:space="0" w:color="auto"/>
            <w:bottom w:val="none" w:sz="0" w:space="0" w:color="auto"/>
            <w:right w:val="none" w:sz="0" w:space="0" w:color="auto"/>
          </w:divBdr>
        </w:div>
        <w:div w:id="1677150670">
          <w:marLeft w:val="480"/>
          <w:marRight w:val="0"/>
          <w:marTop w:val="0"/>
          <w:marBottom w:val="0"/>
          <w:divBdr>
            <w:top w:val="none" w:sz="0" w:space="0" w:color="auto"/>
            <w:left w:val="none" w:sz="0" w:space="0" w:color="auto"/>
            <w:bottom w:val="none" w:sz="0" w:space="0" w:color="auto"/>
            <w:right w:val="none" w:sz="0" w:space="0" w:color="auto"/>
          </w:divBdr>
        </w:div>
        <w:div w:id="2040472438">
          <w:marLeft w:val="480"/>
          <w:marRight w:val="0"/>
          <w:marTop w:val="0"/>
          <w:marBottom w:val="0"/>
          <w:divBdr>
            <w:top w:val="none" w:sz="0" w:space="0" w:color="auto"/>
            <w:left w:val="none" w:sz="0" w:space="0" w:color="auto"/>
            <w:bottom w:val="none" w:sz="0" w:space="0" w:color="auto"/>
            <w:right w:val="none" w:sz="0" w:space="0" w:color="auto"/>
          </w:divBdr>
        </w:div>
        <w:div w:id="2137599974">
          <w:marLeft w:val="480"/>
          <w:marRight w:val="0"/>
          <w:marTop w:val="0"/>
          <w:marBottom w:val="0"/>
          <w:divBdr>
            <w:top w:val="none" w:sz="0" w:space="0" w:color="auto"/>
            <w:left w:val="none" w:sz="0" w:space="0" w:color="auto"/>
            <w:bottom w:val="none" w:sz="0" w:space="0" w:color="auto"/>
            <w:right w:val="none" w:sz="0" w:space="0" w:color="auto"/>
          </w:divBdr>
        </w:div>
        <w:div w:id="2143692114">
          <w:marLeft w:val="480"/>
          <w:marRight w:val="0"/>
          <w:marTop w:val="0"/>
          <w:marBottom w:val="0"/>
          <w:divBdr>
            <w:top w:val="none" w:sz="0" w:space="0" w:color="auto"/>
            <w:left w:val="none" w:sz="0" w:space="0" w:color="auto"/>
            <w:bottom w:val="none" w:sz="0" w:space="0" w:color="auto"/>
            <w:right w:val="none" w:sz="0" w:space="0" w:color="auto"/>
          </w:divBdr>
        </w:div>
      </w:divsChild>
    </w:div>
    <w:div w:id="1706754212">
      <w:bodyDiv w:val="1"/>
      <w:marLeft w:val="0"/>
      <w:marRight w:val="0"/>
      <w:marTop w:val="0"/>
      <w:marBottom w:val="0"/>
      <w:divBdr>
        <w:top w:val="none" w:sz="0" w:space="0" w:color="auto"/>
        <w:left w:val="none" w:sz="0" w:space="0" w:color="auto"/>
        <w:bottom w:val="none" w:sz="0" w:space="0" w:color="auto"/>
        <w:right w:val="none" w:sz="0" w:space="0" w:color="auto"/>
      </w:divBdr>
    </w:div>
    <w:div w:id="1714646308">
      <w:bodyDiv w:val="1"/>
      <w:marLeft w:val="0"/>
      <w:marRight w:val="0"/>
      <w:marTop w:val="0"/>
      <w:marBottom w:val="0"/>
      <w:divBdr>
        <w:top w:val="none" w:sz="0" w:space="0" w:color="auto"/>
        <w:left w:val="none" w:sz="0" w:space="0" w:color="auto"/>
        <w:bottom w:val="none" w:sz="0" w:space="0" w:color="auto"/>
        <w:right w:val="none" w:sz="0" w:space="0" w:color="auto"/>
      </w:divBdr>
    </w:div>
    <w:div w:id="1715891009">
      <w:bodyDiv w:val="1"/>
      <w:marLeft w:val="0"/>
      <w:marRight w:val="0"/>
      <w:marTop w:val="0"/>
      <w:marBottom w:val="0"/>
      <w:divBdr>
        <w:top w:val="none" w:sz="0" w:space="0" w:color="auto"/>
        <w:left w:val="none" w:sz="0" w:space="0" w:color="auto"/>
        <w:bottom w:val="none" w:sz="0" w:space="0" w:color="auto"/>
        <w:right w:val="none" w:sz="0" w:space="0" w:color="auto"/>
      </w:divBdr>
    </w:div>
    <w:div w:id="1736931777">
      <w:bodyDiv w:val="1"/>
      <w:marLeft w:val="0"/>
      <w:marRight w:val="0"/>
      <w:marTop w:val="0"/>
      <w:marBottom w:val="0"/>
      <w:divBdr>
        <w:top w:val="none" w:sz="0" w:space="0" w:color="auto"/>
        <w:left w:val="none" w:sz="0" w:space="0" w:color="auto"/>
        <w:bottom w:val="none" w:sz="0" w:space="0" w:color="auto"/>
        <w:right w:val="none" w:sz="0" w:space="0" w:color="auto"/>
      </w:divBdr>
    </w:div>
    <w:div w:id="1748378063">
      <w:bodyDiv w:val="1"/>
      <w:marLeft w:val="0"/>
      <w:marRight w:val="0"/>
      <w:marTop w:val="0"/>
      <w:marBottom w:val="0"/>
      <w:divBdr>
        <w:top w:val="none" w:sz="0" w:space="0" w:color="auto"/>
        <w:left w:val="none" w:sz="0" w:space="0" w:color="auto"/>
        <w:bottom w:val="none" w:sz="0" w:space="0" w:color="auto"/>
        <w:right w:val="none" w:sz="0" w:space="0" w:color="auto"/>
      </w:divBdr>
    </w:div>
    <w:div w:id="1749110257">
      <w:bodyDiv w:val="1"/>
      <w:marLeft w:val="0"/>
      <w:marRight w:val="0"/>
      <w:marTop w:val="0"/>
      <w:marBottom w:val="0"/>
      <w:divBdr>
        <w:top w:val="none" w:sz="0" w:space="0" w:color="auto"/>
        <w:left w:val="none" w:sz="0" w:space="0" w:color="auto"/>
        <w:bottom w:val="none" w:sz="0" w:space="0" w:color="auto"/>
        <w:right w:val="none" w:sz="0" w:space="0" w:color="auto"/>
      </w:divBdr>
    </w:div>
    <w:div w:id="1762943878">
      <w:bodyDiv w:val="1"/>
      <w:marLeft w:val="0"/>
      <w:marRight w:val="0"/>
      <w:marTop w:val="0"/>
      <w:marBottom w:val="0"/>
      <w:divBdr>
        <w:top w:val="none" w:sz="0" w:space="0" w:color="auto"/>
        <w:left w:val="none" w:sz="0" w:space="0" w:color="auto"/>
        <w:bottom w:val="none" w:sz="0" w:space="0" w:color="auto"/>
        <w:right w:val="none" w:sz="0" w:space="0" w:color="auto"/>
      </w:divBdr>
    </w:div>
    <w:div w:id="1766414462">
      <w:bodyDiv w:val="1"/>
      <w:marLeft w:val="0"/>
      <w:marRight w:val="0"/>
      <w:marTop w:val="0"/>
      <w:marBottom w:val="0"/>
      <w:divBdr>
        <w:top w:val="none" w:sz="0" w:space="0" w:color="auto"/>
        <w:left w:val="none" w:sz="0" w:space="0" w:color="auto"/>
        <w:bottom w:val="none" w:sz="0" w:space="0" w:color="auto"/>
        <w:right w:val="none" w:sz="0" w:space="0" w:color="auto"/>
      </w:divBdr>
    </w:div>
    <w:div w:id="1766992263">
      <w:bodyDiv w:val="1"/>
      <w:marLeft w:val="0"/>
      <w:marRight w:val="0"/>
      <w:marTop w:val="0"/>
      <w:marBottom w:val="0"/>
      <w:divBdr>
        <w:top w:val="none" w:sz="0" w:space="0" w:color="auto"/>
        <w:left w:val="none" w:sz="0" w:space="0" w:color="auto"/>
        <w:bottom w:val="none" w:sz="0" w:space="0" w:color="auto"/>
        <w:right w:val="none" w:sz="0" w:space="0" w:color="auto"/>
      </w:divBdr>
      <w:divsChild>
        <w:div w:id="33315703">
          <w:marLeft w:val="480"/>
          <w:marRight w:val="0"/>
          <w:marTop w:val="0"/>
          <w:marBottom w:val="0"/>
          <w:divBdr>
            <w:top w:val="none" w:sz="0" w:space="0" w:color="auto"/>
            <w:left w:val="none" w:sz="0" w:space="0" w:color="auto"/>
            <w:bottom w:val="none" w:sz="0" w:space="0" w:color="auto"/>
            <w:right w:val="none" w:sz="0" w:space="0" w:color="auto"/>
          </w:divBdr>
        </w:div>
        <w:div w:id="127866653">
          <w:marLeft w:val="480"/>
          <w:marRight w:val="0"/>
          <w:marTop w:val="0"/>
          <w:marBottom w:val="0"/>
          <w:divBdr>
            <w:top w:val="none" w:sz="0" w:space="0" w:color="auto"/>
            <w:left w:val="none" w:sz="0" w:space="0" w:color="auto"/>
            <w:bottom w:val="none" w:sz="0" w:space="0" w:color="auto"/>
            <w:right w:val="none" w:sz="0" w:space="0" w:color="auto"/>
          </w:divBdr>
        </w:div>
        <w:div w:id="128131817">
          <w:marLeft w:val="480"/>
          <w:marRight w:val="0"/>
          <w:marTop w:val="0"/>
          <w:marBottom w:val="0"/>
          <w:divBdr>
            <w:top w:val="none" w:sz="0" w:space="0" w:color="auto"/>
            <w:left w:val="none" w:sz="0" w:space="0" w:color="auto"/>
            <w:bottom w:val="none" w:sz="0" w:space="0" w:color="auto"/>
            <w:right w:val="none" w:sz="0" w:space="0" w:color="auto"/>
          </w:divBdr>
        </w:div>
        <w:div w:id="134685204">
          <w:marLeft w:val="480"/>
          <w:marRight w:val="0"/>
          <w:marTop w:val="0"/>
          <w:marBottom w:val="0"/>
          <w:divBdr>
            <w:top w:val="none" w:sz="0" w:space="0" w:color="auto"/>
            <w:left w:val="none" w:sz="0" w:space="0" w:color="auto"/>
            <w:bottom w:val="none" w:sz="0" w:space="0" w:color="auto"/>
            <w:right w:val="none" w:sz="0" w:space="0" w:color="auto"/>
          </w:divBdr>
        </w:div>
        <w:div w:id="201479808">
          <w:marLeft w:val="480"/>
          <w:marRight w:val="0"/>
          <w:marTop w:val="0"/>
          <w:marBottom w:val="0"/>
          <w:divBdr>
            <w:top w:val="none" w:sz="0" w:space="0" w:color="auto"/>
            <w:left w:val="none" w:sz="0" w:space="0" w:color="auto"/>
            <w:bottom w:val="none" w:sz="0" w:space="0" w:color="auto"/>
            <w:right w:val="none" w:sz="0" w:space="0" w:color="auto"/>
          </w:divBdr>
        </w:div>
        <w:div w:id="209851939">
          <w:marLeft w:val="480"/>
          <w:marRight w:val="0"/>
          <w:marTop w:val="0"/>
          <w:marBottom w:val="0"/>
          <w:divBdr>
            <w:top w:val="none" w:sz="0" w:space="0" w:color="auto"/>
            <w:left w:val="none" w:sz="0" w:space="0" w:color="auto"/>
            <w:bottom w:val="none" w:sz="0" w:space="0" w:color="auto"/>
            <w:right w:val="none" w:sz="0" w:space="0" w:color="auto"/>
          </w:divBdr>
        </w:div>
        <w:div w:id="313291597">
          <w:marLeft w:val="480"/>
          <w:marRight w:val="0"/>
          <w:marTop w:val="0"/>
          <w:marBottom w:val="0"/>
          <w:divBdr>
            <w:top w:val="none" w:sz="0" w:space="0" w:color="auto"/>
            <w:left w:val="none" w:sz="0" w:space="0" w:color="auto"/>
            <w:bottom w:val="none" w:sz="0" w:space="0" w:color="auto"/>
            <w:right w:val="none" w:sz="0" w:space="0" w:color="auto"/>
          </w:divBdr>
        </w:div>
        <w:div w:id="370769121">
          <w:marLeft w:val="480"/>
          <w:marRight w:val="0"/>
          <w:marTop w:val="0"/>
          <w:marBottom w:val="0"/>
          <w:divBdr>
            <w:top w:val="none" w:sz="0" w:space="0" w:color="auto"/>
            <w:left w:val="none" w:sz="0" w:space="0" w:color="auto"/>
            <w:bottom w:val="none" w:sz="0" w:space="0" w:color="auto"/>
            <w:right w:val="none" w:sz="0" w:space="0" w:color="auto"/>
          </w:divBdr>
        </w:div>
        <w:div w:id="716052875">
          <w:marLeft w:val="480"/>
          <w:marRight w:val="0"/>
          <w:marTop w:val="0"/>
          <w:marBottom w:val="0"/>
          <w:divBdr>
            <w:top w:val="none" w:sz="0" w:space="0" w:color="auto"/>
            <w:left w:val="none" w:sz="0" w:space="0" w:color="auto"/>
            <w:bottom w:val="none" w:sz="0" w:space="0" w:color="auto"/>
            <w:right w:val="none" w:sz="0" w:space="0" w:color="auto"/>
          </w:divBdr>
        </w:div>
        <w:div w:id="791092443">
          <w:marLeft w:val="480"/>
          <w:marRight w:val="0"/>
          <w:marTop w:val="0"/>
          <w:marBottom w:val="0"/>
          <w:divBdr>
            <w:top w:val="none" w:sz="0" w:space="0" w:color="auto"/>
            <w:left w:val="none" w:sz="0" w:space="0" w:color="auto"/>
            <w:bottom w:val="none" w:sz="0" w:space="0" w:color="auto"/>
            <w:right w:val="none" w:sz="0" w:space="0" w:color="auto"/>
          </w:divBdr>
        </w:div>
        <w:div w:id="815802714">
          <w:marLeft w:val="480"/>
          <w:marRight w:val="0"/>
          <w:marTop w:val="0"/>
          <w:marBottom w:val="0"/>
          <w:divBdr>
            <w:top w:val="none" w:sz="0" w:space="0" w:color="auto"/>
            <w:left w:val="none" w:sz="0" w:space="0" w:color="auto"/>
            <w:bottom w:val="none" w:sz="0" w:space="0" w:color="auto"/>
            <w:right w:val="none" w:sz="0" w:space="0" w:color="auto"/>
          </w:divBdr>
        </w:div>
        <w:div w:id="827015598">
          <w:marLeft w:val="480"/>
          <w:marRight w:val="0"/>
          <w:marTop w:val="0"/>
          <w:marBottom w:val="0"/>
          <w:divBdr>
            <w:top w:val="none" w:sz="0" w:space="0" w:color="auto"/>
            <w:left w:val="none" w:sz="0" w:space="0" w:color="auto"/>
            <w:bottom w:val="none" w:sz="0" w:space="0" w:color="auto"/>
            <w:right w:val="none" w:sz="0" w:space="0" w:color="auto"/>
          </w:divBdr>
        </w:div>
        <w:div w:id="869338291">
          <w:marLeft w:val="480"/>
          <w:marRight w:val="0"/>
          <w:marTop w:val="0"/>
          <w:marBottom w:val="0"/>
          <w:divBdr>
            <w:top w:val="none" w:sz="0" w:space="0" w:color="auto"/>
            <w:left w:val="none" w:sz="0" w:space="0" w:color="auto"/>
            <w:bottom w:val="none" w:sz="0" w:space="0" w:color="auto"/>
            <w:right w:val="none" w:sz="0" w:space="0" w:color="auto"/>
          </w:divBdr>
        </w:div>
        <w:div w:id="886142738">
          <w:marLeft w:val="480"/>
          <w:marRight w:val="0"/>
          <w:marTop w:val="0"/>
          <w:marBottom w:val="0"/>
          <w:divBdr>
            <w:top w:val="none" w:sz="0" w:space="0" w:color="auto"/>
            <w:left w:val="none" w:sz="0" w:space="0" w:color="auto"/>
            <w:bottom w:val="none" w:sz="0" w:space="0" w:color="auto"/>
            <w:right w:val="none" w:sz="0" w:space="0" w:color="auto"/>
          </w:divBdr>
        </w:div>
        <w:div w:id="966856202">
          <w:marLeft w:val="480"/>
          <w:marRight w:val="0"/>
          <w:marTop w:val="0"/>
          <w:marBottom w:val="0"/>
          <w:divBdr>
            <w:top w:val="none" w:sz="0" w:space="0" w:color="auto"/>
            <w:left w:val="none" w:sz="0" w:space="0" w:color="auto"/>
            <w:bottom w:val="none" w:sz="0" w:space="0" w:color="auto"/>
            <w:right w:val="none" w:sz="0" w:space="0" w:color="auto"/>
          </w:divBdr>
        </w:div>
        <w:div w:id="1069426920">
          <w:marLeft w:val="480"/>
          <w:marRight w:val="0"/>
          <w:marTop w:val="0"/>
          <w:marBottom w:val="0"/>
          <w:divBdr>
            <w:top w:val="none" w:sz="0" w:space="0" w:color="auto"/>
            <w:left w:val="none" w:sz="0" w:space="0" w:color="auto"/>
            <w:bottom w:val="none" w:sz="0" w:space="0" w:color="auto"/>
            <w:right w:val="none" w:sz="0" w:space="0" w:color="auto"/>
          </w:divBdr>
        </w:div>
        <w:div w:id="1299723004">
          <w:marLeft w:val="480"/>
          <w:marRight w:val="0"/>
          <w:marTop w:val="0"/>
          <w:marBottom w:val="0"/>
          <w:divBdr>
            <w:top w:val="none" w:sz="0" w:space="0" w:color="auto"/>
            <w:left w:val="none" w:sz="0" w:space="0" w:color="auto"/>
            <w:bottom w:val="none" w:sz="0" w:space="0" w:color="auto"/>
            <w:right w:val="none" w:sz="0" w:space="0" w:color="auto"/>
          </w:divBdr>
        </w:div>
        <w:div w:id="1336766677">
          <w:marLeft w:val="480"/>
          <w:marRight w:val="0"/>
          <w:marTop w:val="0"/>
          <w:marBottom w:val="0"/>
          <w:divBdr>
            <w:top w:val="none" w:sz="0" w:space="0" w:color="auto"/>
            <w:left w:val="none" w:sz="0" w:space="0" w:color="auto"/>
            <w:bottom w:val="none" w:sz="0" w:space="0" w:color="auto"/>
            <w:right w:val="none" w:sz="0" w:space="0" w:color="auto"/>
          </w:divBdr>
        </w:div>
        <w:div w:id="1364555568">
          <w:marLeft w:val="480"/>
          <w:marRight w:val="0"/>
          <w:marTop w:val="0"/>
          <w:marBottom w:val="0"/>
          <w:divBdr>
            <w:top w:val="none" w:sz="0" w:space="0" w:color="auto"/>
            <w:left w:val="none" w:sz="0" w:space="0" w:color="auto"/>
            <w:bottom w:val="none" w:sz="0" w:space="0" w:color="auto"/>
            <w:right w:val="none" w:sz="0" w:space="0" w:color="auto"/>
          </w:divBdr>
        </w:div>
        <w:div w:id="1410736196">
          <w:marLeft w:val="480"/>
          <w:marRight w:val="0"/>
          <w:marTop w:val="0"/>
          <w:marBottom w:val="0"/>
          <w:divBdr>
            <w:top w:val="none" w:sz="0" w:space="0" w:color="auto"/>
            <w:left w:val="none" w:sz="0" w:space="0" w:color="auto"/>
            <w:bottom w:val="none" w:sz="0" w:space="0" w:color="auto"/>
            <w:right w:val="none" w:sz="0" w:space="0" w:color="auto"/>
          </w:divBdr>
        </w:div>
        <w:div w:id="1583874168">
          <w:marLeft w:val="480"/>
          <w:marRight w:val="0"/>
          <w:marTop w:val="0"/>
          <w:marBottom w:val="0"/>
          <w:divBdr>
            <w:top w:val="none" w:sz="0" w:space="0" w:color="auto"/>
            <w:left w:val="none" w:sz="0" w:space="0" w:color="auto"/>
            <w:bottom w:val="none" w:sz="0" w:space="0" w:color="auto"/>
            <w:right w:val="none" w:sz="0" w:space="0" w:color="auto"/>
          </w:divBdr>
        </w:div>
        <w:div w:id="1755592899">
          <w:marLeft w:val="480"/>
          <w:marRight w:val="0"/>
          <w:marTop w:val="0"/>
          <w:marBottom w:val="0"/>
          <w:divBdr>
            <w:top w:val="none" w:sz="0" w:space="0" w:color="auto"/>
            <w:left w:val="none" w:sz="0" w:space="0" w:color="auto"/>
            <w:bottom w:val="none" w:sz="0" w:space="0" w:color="auto"/>
            <w:right w:val="none" w:sz="0" w:space="0" w:color="auto"/>
          </w:divBdr>
        </w:div>
        <w:div w:id="1756122250">
          <w:marLeft w:val="480"/>
          <w:marRight w:val="0"/>
          <w:marTop w:val="0"/>
          <w:marBottom w:val="0"/>
          <w:divBdr>
            <w:top w:val="none" w:sz="0" w:space="0" w:color="auto"/>
            <w:left w:val="none" w:sz="0" w:space="0" w:color="auto"/>
            <w:bottom w:val="none" w:sz="0" w:space="0" w:color="auto"/>
            <w:right w:val="none" w:sz="0" w:space="0" w:color="auto"/>
          </w:divBdr>
        </w:div>
        <w:div w:id="1758091083">
          <w:marLeft w:val="480"/>
          <w:marRight w:val="0"/>
          <w:marTop w:val="0"/>
          <w:marBottom w:val="0"/>
          <w:divBdr>
            <w:top w:val="none" w:sz="0" w:space="0" w:color="auto"/>
            <w:left w:val="none" w:sz="0" w:space="0" w:color="auto"/>
            <w:bottom w:val="none" w:sz="0" w:space="0" w:color="auto"/>
            <w:right w:val="none" w:sz="0" w:space="0" w:color="auto"/>
          </w:divBdr>
        </w:div>
        <w:div w:id="1777092772">
          <w:marLeft w:val="480"/>
          <w:marRight w:val="0"/>
          <w:marTop w:val="0"/>
          <w:marBottom w:val="0"/>
          <w:divBdr>
            <w:top w:val="none" w:sz="0" w:space="0" w:color="auto"/>
            <w:left w:val="none" w:sz="0" w:space="0" w:color="auto"/>
            <w:bottom w:val="none" w:sz="0" w:space="0" w:color="auto"/>
            <w:right w:val="none" w:sz="0" w:space="0" w:color="auto"/>
          </w:divBdr>
        </w:div>
        <w:div w:id="1798836510">
          <w:marLeft w:val="480"/>
          <w:marRight w:val="0"/>
          <w:marTop w:val="0"/>
          <w:marBottom w:val="0"/>
          <w:divBdr>
            <w:top w:val="none" w:sz="0" w:space="0" w:color="auto"/>
            <w:left w:val="none" w:sz="0" w:space="0" w:color="auto"/>
            <w:bottom w:val="none" w:sz="0" w:space="0" w:color="auto"/>
            <w:right w:val="none" w:sz="0" w:space="0" w:color="auto"/>
          </w:divBdr>
        </w:div>
        <w:div w:id="1802336477">
          <w:marLeft w:val="480"/>
          <w:marRight w:val="0"/>
          <w:marTop w:val="0"/>
          <w:marBottom w:val="0"/>
          <w:divBdr>
            <w:top w:val="none" w:sz="0" w:space="0" w:color="auto"/>
            <w:left w:val="none" w:sz="0" w:space="0" w:color="auto"/>
            <w:bottom w:val="none" w:sz="0" w:space="0" w:color="auto"/>
            <w:right w:val="none" w:sz="0" w:space="0" w:color="auto"/>
          </w:divBdr>
        </w:div>
        <w:div w:id="1866139660">
          <w:marLeft w:val="480"/>
          <w:marRight w:val="0"/>
          <w:marTop w:val="0"/>
          <w:marBottom w:val="0"/>
          <w:divBdr>
            <w:top w:val="none" w:sz="0" w:space="0" w:color="auto"/>
            <w:left w:val="none" w:sz="0" w:space="0" w:color="auto"/>
            <w:bottom w:val="none" w:sz="0" w:space="0" w:color="auto"/>
            <w:right w:val="none" w:sz="0" w:space="0" w:color="auto"/>
          </w:divBdr>
        </w:div>
        <w:div w:id="1874073872">
          <w:marLeft w:val="480"/>
          <w:marRight w:val="0"/>
          <w:marTop w:val="0"/>
          <w:marBottom w:val="0"/>
          <w:divBdr>
            <w:top w:val="none" w:sz="0" w:space="0" w:color="auto"/>
            <w:left w:val="none" w:sz="0" w:space="0" w:color="auto"/>
            <w:bottom w:val="none" w:sz="0" w:space="0" w:color="auto"/>
            <w:right w:val="none" w:sz="0" w:space="0" w:color="auto"/>
          </w:divBdr>
        </w:div>
        <w:div w:id="1883666279">
          <w:marLeft w:val="480"/>
          <w:marRight w:val="0"/>
          <w:marTop w:val="0"/>
          <w:marBottom w:val="0"/>
          <w:divBdr>
            <w:top w:val="none" w:sz="0" w:space="0" w:color="auto"/>
            <w:left w:val="none" w:sz="0" w:space="0" w:color="auto"/>
            <w:bottom w:val="none" w:sz="0" w:space="0" w:color="auto"/>
            <w:right w:val="none" w:sz="0" w:space="0" w:color="auto"/>
          </w:divBdr>
        </w:div>
        <w:div w:id="1961186153">
          <w:marLeft w:val="480"/>
          <w:marRight w:val="0"/>
          <w:marTop w:val="0"/>
          <w:marBottom w:val="0"/>
          <w:divBdr>
            <w:top w:val="none" w:sz="0" w:space="0" w:color="auto"/>
            <w:left w:val="none" w:sz="0" w:space="0" w:color="auto"/>
            <w:bottom w:val="none" w:sz="0" w:space="0" w:color="auto"/>
            <w:right w:val="none" w:sz="0" w:space="0" w:color="auto"/>
          </w:divBdr>
        </w:div>
        <w:div w:id="2080134202">
          <w:marLeft w:val="480"/>
          <w:marRight w:val="0"/>
          <w:marTop w:val="0"/>
          <w:marBottom w:val="0"/>
          <w:divBdr>
            <w:top w:val="none" w:sz="0" w:space="0" w:color="auto"/>
            <w:left w:val="none" w:sz="0" w:space="0" w:color="auto"/>
            <w:bottom w:val="none" w:sz="0" w:space="0" w:color="auto"/>
            <w:right w:val="none" w:sz="0" w:space="0" w:color="auto"/>
          </w:divBdr>
        </w:div>
        <w:div w:id="2085371001">
          <w:marLeft w:val="480"/>
          <w:marRight w:val="0"/>
          <w:marTop w:val="0"/>
          <w:marBottom w:val="0"/>
          <w:divBdr>
            <w:top w:val="none" w:sz="0" w:space="0" w:color="auto"/>
            <w:left w:val="none" w:sz="0" w:space="0" w:color="auto"/>
            <w:bottom w:val="none" w:sz="0" w:space="0" w:color="auto"/>
            <w:right w:val="none" w:sz="0" w:space="0" w:color="auto"/>
          </w:divBdr>
        </w:div>
      </w:divsChild>
    </w:div>
    <w:div w:id="1781992457">
      <w:bodyDiv w:val="1"/>
      <w:marLeft w:val="0"/>
      <w:marRight w:val="0"/>
      <w:marTop w:val="0"/>
      <w:marBottom w:val="0"/>
      <w:divBdr>
        <w:top w:val="none" w:sz="0" w:space="0" w:color="auto"/>
        <w:left w:val="none" w:sz="0" w:space="0" w:color="auto"/>
        <w:bottom w:val="none" w:sz="0" w:space="0" w:color="auto"/>
        <w:right w:val="none" w:sz="0" w:space="0" w:color="auto"/>
      </w:divBdr>
    </w:div>
    <w:div w:id="1782917066">
      <w:bodyDiv w:val="1"/>
      <w:marLeft w:val="0"/>
      <w:marRight w:val="0"/>
      <w:marTop w:val="0"/>
      <w:marBottom w:val="0"/>
      <w:divBdr>
        <w:top w:val="none" w:sz="0" w:space="0" w:color="auto"/>
        <w:left w:val="none" w:sz="0" w:space="0" w:color="auto"/>
        <w:bottom w:val="none" w:sz="0" w:space="0" w:color="auto"/>
        <w:right w:val="none" w:sz="0" w:space="0" w:color="auto"/>
      </w:divBdr>
      <w:divsChild>
        <w:div w:id="150027052">
          <w:marLeft w:val="480"/>
          <w:marRight w:val="0"/>
          <w:marTop w:val="0"/>
          <w:marBottom w:val="0"/>
          <w:divBdr>
            <w:top w:val="none" w:sz="0" w:space="0" w:color="auto"/>
            <w:left w:val="none" w:sz="0" w:space="0" w:color="auto"/>
            <w:bottom w:val="none" w:sz="0" w:space="0" w:color="auto"/>
            <w:right w:val="none" w:sz="0" w:space="0" w:color="auto"/>
          </w:divBdr>
        </w:div>
        <w:div w:id="433288582">
          <w:marLeft w:val="480"/>
          <w:marRight w:val="0"/>
          <w:marTop w:val="0"/>
          <w:marBottom w:val="0"/>
          <w:divBdr>
            <w:top w:val="none" w:sz="0" w:space="0" w:color="auto"/>
            <w:left w:val="none" w:sz="0" w:space="0" w:color="auto"/>
            <w:bottom w:val="none" w:sz="0" w:space="0" w:color="auto"/>
            <w:right w:val="none" w:sz="0" w:space="0" w:color="auto"/>
          </w:divBdr>
        </w:div>
        <w:div w:id="1199053566">
          <w:marLeft w:val="480"/>
          <w:marRight w:val="0"/>
          <w:marTop w:val="0"/>
          <w:marBottom w:val="0"/>
          <w:divBdr>
            <w:top w:val="none" w:sz="0" w:space="0" w:color="auto"/>
            <w:left w:val="none" w:sz="0" w:space="0" w:color="auto"/>
            <w:bottom w:val="none" w:sz="0" w:space="0" w:color="auto"/>
            <w:right w:val="none" w:sz="0" w:space="0" w:color="auto"/>
          </w:divBdr>
        </w:div>
        <w:div w:id="1321694709">
          <w:marLeft w:val="480"/>
          <w:marRight w:val="0"/>
          <w:marTop w:val="0"/>
          <w:marBottom w:val="0"/>
          <w:divBdr>
            <w:top w:val="none" w:sz="0" w:space="0" w:color="auto"/>
            <w:left w:val="none" w:sz="0" w:space="0" w:color="auto"/>
            <w:bottom w:val="none" w:sz="0" w:space="0" w:color="auto"/>
            <w:right w:val="none" w:sz="0" w:space="0" w:color="auto"/>
          </w:divBdr>
        </w:div>
        <w:div w:id="1830124758">
          <w:marLeft w:val="480"/>
          <w:marRight w:val="0"/>
          <w:marTop w:val="0"/>
          <w:marBottom w:val="0"/>
          <w:divBdr>
            <w:top w:val="none" w:sz="0" w:space="0" w:color="auto"/>
            <w:left w:val="none" w:sz="0" w:space="0" w:color="auto"/>
            <w:bottom w:val="none" w:sz="0" w:space="0" w:color="auto"/>
            <w:right w:val="none" w:sz="0" w:space="0" w:color="auto"/>
          </w:divBdr>
        </w:div>
      </w:divsChild>
    </w:div>
    <w:div w:id="1783836874">
      <w:bodyDiv w:val="1"/>
      <w:marLeft w:val="0"/>
      <w:marRight w:val="0"/>
      <w:marTop w:val="0"/>
      <w:marBottom w:val="0"/>
      <w:divBdr>
        <w:top w:val="none" w:sz="0" w:space="0" w:color="auto"/>
        <w:left w:val="none" w:sz="0" w:space="0" w:color="auto"/>
        <w:bottom w:val="none" w:sz="0" w:space="0" w:color="auto"/>
        <w:right w:val="none" w:sz="0" w:space="0" w:color="auto"/>
      </w:divBdr>
      <w:divsChild>
        <w:div w:id="217056796">
          <w:marLeft w:val="480"/>
          <w:marRight w:val="0"/>
          <w:marTop w:val="0"/>
          <w:marBottom w:val="0"/>
          <w:divBdr>
            <w:top w:val="none" w:sz="0" w:space="0" w:color="auto"/>
            <w:left w:val="none" w:sz="0" w:space="0" w:color="auto"/>
            <w:bottom w:val="none" w:sz="0" w:space="0" w:color="auto"/>
            <w:right w:val="none" w:sz="0" w:space="0" w:color="auto"/>
          </w:divBdr>
        </w:div>
        <w:div w:id="313527404">
          <w:marLeft w:val="480"/>
          <w:marRight w:val="0"/>
          <w:marTop w:val="0"/>
          <w:marBottom w:val="0"/>
          <w:divBdr>
            <w:top w:val="none" w:sz="0" w:space="0" w:color="auto"/>
            <w:left w:val="none" w:sz="0" w:space="0" w:color="auto"/>
            <w:bottom w:val="none" w:sz="0" w:space="0" w:color="auto"/>
            <w:right w:val="none" w:sz="0" w:space="0" w:color="auto"/>
          </w:divBdr>
        </w:div>
        <w:div w:id="385685126">
          <w:marLeft w:val="480"/>
          <w:marRight w:val="0"/>
          <w:marTop w:val="0"/>
          <w:marBottom w:val="0"/>
          <w:divBdr>
            <w:top w:val="none" w:sz="0" w:space="0" w:color="auto"/>
            <w:left w:val="none" w:sz="0" w:space="0" w:color="auto"/>
            <w:bottom w:val="none" w:sz="0" w:space="0" w:color="auto"/>
            <w:right w:val="none" w:sz="0" w:space="0" w:color="auto"/>
          </w:divBdr>
        </w:div>
        <w:div w:id="387456072">
          <w:marLeft w:val="480"/>
          <w:marRight w:val="0"/>
          <w:marTop w:val="0"/>
          <w:marBottom w:val="0"/>
          <w:divBdr>
            <w:top w:val="none" w:sz="0" w:space="0" w:color="auto"/>
            <w:left w:val="none" w:sz="0" w:space="0" w:color="auto"/>
            <w:bottom w:val="none" w:sz="0" w:space="0" w:color="auto"/>
            <w:right w:val="none" w:sz="0" w:space="0" w:color="auto"/>
          </w:divBdr>
        </w:div>
        <w:div w:id="612589250">
          <w:marLeft w:val="480"/>
          <w:marRight w:val="0"/>
          <w:marTop w:val="0"/>
          <w:marBottom w:val="0"/>
          <w:divBdr>
            <w:top w:val="none" w:sz="0" w:space="0" w:color="auto"/>
            <w:left w:val="none" w:sz="0" w:space="0" w:color="auto"/>
            <w:bottom w:val="none" w:sz="0" w:space="0" w:color="auto"/>
            <w:right w:val="none" w:sz="0" w:space="0" w:color="auto"/>
          </w:divBdr>
        </w:div>
        <w:div w:id="831681274">
          <w:marLeft w:val="480"/>
          <w:marRight w:val="0"/>
          <w:marTop w:val="0"/>
          <w:marBottom w:val="0"/>
          <w:divBdr>
            <w:top w:val="none" w:sz="0" w:space="0" w:color="auto"/>
            <w:left w:val="none" w:sz="0" w:space="0" w:color="auto"/>
            <w:bottom w:val="none" w:sz="0" w:space="0" w:color="auto"/>
            <w:right w:val="none" w:sz="0" w:space="0" w:color="auto"/>
          </w:divBdr>
        </w:div>
        <w:div w:id="1274751225">
          <w:marLeft w:val="480"/>
          <w:marRight w:val="0"/>
          <w:marTop w:val="0"/>
          <w:marBottom w:val="0"/>
          <w:divBdr>
            <w:top w:val="none" w:sz="0" w:space="0" w:color="auto"/>
            <w:left w:val="none" w:sz="0" w:space="0" w:color="auto"/>
            <w:bottom w:val="none" w:sz="0" w:space="0" w:color="auto"/>
            <w:right w:val="none" w:sz="0" w:space="0" w:color="auto"/>
          </w:divBdr>
        </w:div>
        <w:div w:id="1292901227">
          <w:marLeft w:val="480"/>
          <w:marRight w:val="0"/>
          <w:marTop w:val="0"/>
          <w:marBottom w:val="0"/>
          <w:divBdr>
            <w:top w:val="none" w:sz="0" w:space="0" w:color="auto"/>
            <w:left w:val="none" w:sz="0" w:space="0" w:color="auto"/>
            <w:bottom w:val="none" w:sz="0" w:space="0" w:color="auto"/>
            <w:right w:val="none" w:sz="0" w:space="0" w:color="auto"/>
          </w:divBdr>
        </w:div>
        <w:div w:id="1427000799">
          <w:marLeft w:val="480"/>
          <w:marRight w:val="0"/>
          <w:marTop w:val="0"/>
          <w:marBottom w:val="0"/>
          <w:divBdr>
            <w:top w:val="none" w:sz="0" w:space="0" w:color="auto"/>
            <w:left w:val="none" w:sz="0" w:space="0" w:color="auto"/>
            <w:bottom w:val="none" w:sz="0" w:space="0" w:color="auto"/>
            <w:right w:val="none" w:sz="0" w:space="0" w:color="auto"/>
          </w:divBdr>
        </w:div>
        <w:div w:id="1461218754">
          <w:marLeft w:val="480"/>
          <w:marRight w:val="0"/>
          <w:marTop w:val="0"/>
          <w:marBottom w:val="0"/>
          <w:divBdr>
            <w:top w:val="none" w:sz="0" w:space="0" w:color="auto"/>
            <w:left w:val="none" w:sz="0" w:space="0" w:color="auto"/>
            <w:bottom w:val="none" w:sz="0" w:space="0" w:color="auto"/>
            <w:right w:val="none" w:sz="0" w:space="0" w:color="auto"/>
          </w:divBdr>
        </w:div>
        <w:div w:id="1689335023">
          <w:marLeft w:val="480"/>
          <w:marRight w:val="0"/>
          <w:marTop w:val="0"/>
          <w:marBottom w:val="0"/>
          <w:divBdr>
            <w:top w:val="none" w:sz="0" w:space="0" w:color="auto"/>
            <w:left w:val="none" w:sz="0" w:space="0" w:color="auto"/>
            <w:bottom w:val="none" w:sz="0" w:space="0" w:color="auto"/>
            <w:right w:val="none" w:sz="0" w:space="0" w:color="auto"/>
          </w:divBdr>
        </w:div>
        <w:div w:id="1691222091">
          <w:marLeft w:val="480"/>
          <w:marRight w:val="0"/>
          <w:marTop w:val="0"/>
          <w:marBottom w:val="0"/>
          <w:divBdr>
            <w:top w:val="none" w:sz="0" w:space="0" w:color="auto"/>
            <w:left w:val="none" w:sz="0" w:space="0" w:color="auto"/>
            <w:bottom w:val="none" w:sz="0" w:space="0" w:color="auto"/>
            <w:right w:val="none" w:sz="0" w:space="0" w:color="auto"/>
          </w:divBdr>
        </w:div>
        <w:div w:id="1728994956">
          <w:marLeft w:val="480"/>
          <w:marRight w:val="0"/>
          <w:marTop w:val="0"/>
          <w:marBottom w:val="0"/>
          <w:divBdr>
            <w:top w:val="none" w:sz="0" w:space="0" w:color="auto"/>
            <w:left w:val="none" w:sz="0" w:space="0" w:color="auto"/>
            <w:bottom w:val="none" w:sz="0" w:space="0" w:color="auto"/>
            <w:right w:val="none" w:sz="0" w:space="0" w:color="auto"/>
          </w:divBdr>
        </w:div>
        <w:div w:id="1772361369">
          <w:marLeft w:val="480"/>
          <w:marRight w:val="0"/>
          <w:marTop w:val="0"/>
          <w:marBottom w:val="0"/>
          <w:divBdr>
            <w:top w:val="none" w:sz="0" w:space="0" w:color="auto"/>
            <w:left w:val="none" w:sz="0" w:space="0" w:color="auto"/>
            <w:bottom w:val="none" w:sz="0" w:space="0" w:color="auto"/>
            <w:right w:val="none" w:sz="0" w:space="0" w:color="auto"/>
          </w:divBdr>
        </w:div>
        <w:div w:id="1900364374">
          <w:marLeft w:val="480"/>
          <w:marRight w:val="0"/>
          <w:marTop w:val="0"/>
          <w:marBottom w:val="0"/>
          <w:divBdr>
            <w:top w:val="none" w:sz="0" w:space="0" w:color="auto"/>
            <w:left w:val="none" w:sz="0" w:space="0" w:color="auto"/>
            <w:bottom w:val="none" w:sz="0" w:space="0" w:color="auto"/>
            <w:right w:val="none" w:sz="0" w:space="0" w:color="auto"/>
          </w:divBdr>
        </w:div>
        <w:div w:id="2068408242">
          <w:marLeft w:val="480"/>
          <w:marRight w:val="0"/>
          <w:marTop w:val="0"/>
          <w:marBottom w:val="0"/>
          <w:divBdr>
            <w:top w:val="none" w:sz="0" w:space="0" w:color="auto"/>
            <w:left w:val="none" w:sz="0" w:space="0" w:color="auto"/>
            <w:bottom w:val="none" w:sz="0" w:space="0" w:color="auto"/>
            <w:right w:val="none" w:sz="0" w:space="0" w:color="auto"/>
          </w:divBdr>
        </w:div>
        <w:div w:id="2091654252">
          <w:marLeft w:val="480"/>
          <w:marRight w:val="0"/>
          <w:marTop w:val="0"/>
          <w:marBottom w:val="0"/>
          <w:divBdr>
            <w:top w:val="none" w:sz="0" w:space="0" w:color="auto"/>
            <w:left w:val="none" w:sz="0" w:space="0" w:color="auto"/>
            <w:bottom w:val="none" w:sz="0" w:space="0" w:color="auto"/>
            <w:right w:val="none" w:sz="0" w:space="0" w:color="auto"/>
          </w:divBdr>
        </w:div>
      </w:divsChild>
    </w:div>
    <w:div w:id="1800103911">
      <w:bodyDiv w:val="1"/>
      <w:marLeft w:val="0"/>
      <w:marRight w:val="0"/>
      <w:marTop w:val="0"/>
      <w:marBottom w:val="0"/>
      <w:divBdr>
        <w:top w:val="none" w:sz="0" w:space="0" w:color="auto"/>
        <w:left w:val="none" w:sz="0" w:space="0" w:color="auto"/>
        <w:bottom w:val="none" w:sz="0" w:space="0" w:color="auto"/>
        <w:right w:val="none" w:sz="0" w:space="0" w:color="auto"/>
      </w:divBdr>
    </w:div>
    <w:div w:id="1813718378">
      <w:bodyDiv w:val="1"/>
      <w:marLeft w:val="0"/>
      <w:marRight w:val="0"/>
      <w:marTop w:val="0"/>
      <w:marBottom w:val="0"/>
      <w:divBdr>
        <w:top w:val="none" w:sz="0" w:space="0" w:color="auto"/>
        <w:left w:val="none" w:sz="0" w:space="0" w:color="auto"/>
        <w:bottom w:val="none" w:sz="0" w:space="0" w:color="auto"/>
        <w:right w:val="none" w:sz="0" w:space="0" w:color="auto"/>
      </w:divBdr>
      <w:divsChild>
        <w:div w:id="261492181">
          <w:marLeft w:val="480"/>
          <w:marRight w:val="0"/>
          <w:marTop w:val="0"/>
          <w:marBottom w:val="0"/>
          <w:divBdr>
            <w:top w:val="none" w:sz="0" w:space="0" w:color="auto"/>
            <w:left w:val="none" w:sz="0" w:space="0" w:color="auto"/>
            <w:bottom w:val="none" w:sz="0" w:space="0" w:color="auto"/>
            <w:right w:val="none" w:sz="0" w:space="0" w:color="auto"/>
          </w:divBdr>
        </w:div>
        <w:div w:id="361519693">
          <w:marLeft w:val="480"/>
          <w:marRight w:val="0"/>
          <w:marTop w:val="0"/>
          <w:marBottom w:val="0"/>
          <w:divBdr>
            <w:top w:val="none" w:sz="0" w:space="0" w:color="auto"/>
            <w:left w:val="none" w:sz="0" w:space="0" w:color="auto"/>
            <w:bottom w:val="none" w:sz="0" w:space="0" w:color="auto"/>
            <w:right w:val="none" w:sz="0" w:space="0" w:color="auto"/>
          </w:divBdr>
        </w:div>
        <w:div w:id="441732386">
          <w:marLeft w:val="480"/>
          <w:marRight w:val="0"/>
          <w:marTop w:val="0"/>
          <w:marBottom w:val="0"/>
          <w:divBdr>
            <w:top w:val="none" w:sz="0" w:space="0" w:color="auto"/>
            <w:left w:val="none" w:sz="0" w:space="0" w:color="auto"/>
            <w:bottom w:val="none" w:sz="0" w:space="0" w:color="auto"/>
            <w:right w:val="none" w:sz="0" w:space="0" w:color="auto"/>
          </w:divBdr>
        </w:div>
        <w:div w:id="568270266">
          <w:marLeft w:val="480"/>
          <w:marRight w:val="0"/>
          <w:marTop w:val="0"/>
          <w:marBottom w:val="0"/>
          <w:divBdr>
            <w:top w:val="none" w:sz="0" w:space="0" w:color="auto"/>
            <w:left w:val="none" w:sz="0" w:space="0" w:color="auto"/>
            <w:bottom w:val="none" w:sz="0" w:space="0" w:color="auto"/>
            <w:right w:val="none" w:sz="0" w:space="0" w:color="auto"/>
          </w:divBdr>
        </w:div>
        <w:div w:id="784737156">
          <w:marLeft w:val="480"/>
          <w:marRight w:val="0"/>
          <w:marTop w:val="0"/>
          <w:marBottom w:val="0"/>
          <w:divBdr>
            <w:top w:val="none" w:sz="0" w:space="0" w:color="auto"/>
            <w:left w:val="none" w:sz="0" w:space="0" w:color="auto"/>
            <w:bottom w:val="none" w:sz="0" w:space="0" w:color="auto"/>
            <w:right w:val="none" w:sz="0" w:space="0" w:color="auto"/>
          </w:divBdr>
        </w:div>
        <w:div w:id="887187969">
          <w:marLeft w:val="480"/>
          <w:marRight w:val="0"/>
          <w:marTop w:val="0"/>
          <w:marBottom w:val="0"/>
          <w:divBdr>
            <w:top w:val="none" w:sz="0" w:space="0" w:color="auto"/>
            <w:left w:val="none" w:sz="0" w:space="0" w:color="auto"/>
            <w:bottom w:val="none" w:sz="0" w:space="0" w:color="auto"/>
            <w:right w:val="none" w:sz="0" w:space="0" w:color="auto"/>
          </w:divBdr>
        </w:div>
        <w:div w:id="1537153654">
          <w:marLeft w:val="480"/>
          <w:marRight w:val="0"/>
          <w:marTop w:val="0"/>
          <w:marBottom w:val="0"/>
          <w:divBdr>
            <w:top w:val="none" w:sz="0" w:space="0" w:color="auto"/>
            <w:left w:val="none" w:sz="0" w:space="0" w:color="auto"/>
            <w:bottom w:val="none" w:sz="0" w:space="0" w:color="auto"/>
            <w:right w:val="none" w:sz="0" w:space="0" w:color="auto"/>
          </w:divBdr>
        </w:div>
        <w:div w:id="1588808977">
          <w:marLeft w:val="480"/>
          <w:marRight w:val="0"/>
          <w:marTop w:val="0"/>
          <w:marBottom w:val="0"/>
          <w:divBdr>
            <w:top w:val="none" w:sz="0" w:space="0" w:color="auto"/>
            <w:left w:val="none" w:sz="0" w:space="0" w:color="auto"/>
            <w:bottom w:val="none" w:sz="0" w:space="0" w:color="auto"/>
            <w:right w:val="none" w:sz="0" w:space="0" w:color="auto"/>
          </w:divBdr>
        </w:div>
        <w:div w:id="1712074918">
          <w:marLeft w:val="480"/>
          <w:marRight w:val="0"/>
          <w:marTop w:val="0"/>
          <w:marBottom w:val="0"/>
          <w:divBdr>
            <w:top w:val="none" w:sz="0" w:space="0" w:color="auto"/>
            <w:left w:val="none" w:sz="0" w:space="0" w:color="auto"/>
            <w:bottom w:val="none" w:sz="0" w:space="0" w:color="auto"/>
            <w:right w:val="none" w:sz="0" w:space="0" w:color="auto"/>
          </w:divBdr>
        </w:div>
        <w:div w:id="1818689670">
          <w:marLeft w:val="480"/>
          <w:marRight w:val="0"/>
          <w:marTop w:val="0"/>
          <w:marBottom w:val="0"/>
          <w:divBdr>
            <w:top w:val="none" w:sz="0" w:space="0" w:color="auto"/>
            <w:left w:val="none" w:sz="0" w:space="0" w:color="auto"/>
            <w:bottom w:val="none" w:sz="0" w:space="0" w:color="auto"/>
            <w:right w:val="none" w:sz="0" w:space="0" w:color="auto"/>
          </w:divBdr>
        </w:div>
      </w:divsChild>
    </w:div>
    <w:div w:id="1821379704">
      <w:bodyDiv w:val="1"/>
      <w:marLeft w:val="0"/>
      <w:marRight w:val="0"/>
      <w:marTop w:val="0"/>
      <w:marBottom w:val="0"/>
      <w:divBdr>
        <w:top w:val="none" w:sz="0" w:space="0" w:color="auto"/>
        <w:left w:val="none" w:sz="0" w:space="0" w:color="auto"/>
        <w:bottom w:val="none" w:sz="0" w:space="0" w:color="auto"/>
        <w:right w:val="none" w:sz="0" w:space="0" w:color="auto"/>
      </w:divBdr>
    </w:div>
    <w:div w:id="1832981578">
      <w:bodyDiv w:val="1"/>
      <w:marLeft w:val="0"/>
      <w:marRight w:val="0"/>
      <w:marTop w:val="0"/>
      <w:marBottom w:val="0"/>
      <w:divBdr>
        <w:top w:val="none" w:sz="0" w:space="0" w:color="auto"/>
        <w:left w:val="none" w:sz="0" w:space="0" w:color="auto"/>
        <w:bottom w:val="none" w:sz="0" w:space="0" w:color="auto"/>
        <w:right w:val="none" w:sz="0" w:space="0" w:color="auto"/>
      </w:divBdr>
    </w:div>
    <w:div w:id="1839926626">
      <w:bodyDiv w:val="1"/>
      <w:marLeft w:val="0"/>
      <w:marRight w:val="0"/>
      <w:marTop w:val="0"/>
      <w:marBottom w:val="0"/>
      <w:divBdr>
        <w:top w:val="none" w:sz="0" w:space="0" w:color="auto"/>
        <w:left w:val="none" w:sz="0" w:space="0" w:color="auto"/>
        <w:bottom w:val="none" w:sz="0" w:space="0" w:color="auto"/>
        <w:right w:val="none" w:sz="0" w:space="0" w:color="auto"/>
      </w:divBdr>
      <w:divsChild>
        <w:div w:id="18629684">
          <w:marLeft w:val="480"/>
          <w:marRight w:val="0"/>
          <w:marTop w:val="0"/>
          <w:marBottom w:val="0"/>
          <w:divBdr>
            <w:top w:val="none" w:sz="0" w:space="0" w:color="auto"/>
            <w:left w:val="none" w:sz="0" w:space="0" w:color="auto"/>
            <w:bottom w:val="none" w:sz="0" w:space="0" w:color="auto"/>
            <w:right w:val="none" w:sz="0" w:space="0" w:color="auto"/>
          </w:divBdr>
        </w:div>
        <w:div w:id="136605585">
          <w:marLeft w:val="480"/>
          <w:marRight w:val="0"/>
          <w:marTop w:val="0"/>
          <w:marBottom w:val="0"/>
          <w:divBdr>
            <w:top w:val="none" w:sz="0" w:space="0" w:color="auto"/>
            <w:left w:val="none" w:sz="0" w:space="0" w:color="auto"/>
            <w:bottom w:val="none" w:sz="0" w:space="0" w:color="auto"/>
            <w:right w:val="none" w:sz="0" w:space="0" w:color="auto"/>
          </w:divBdr>
        </w:div>
        <w:div w:id="457260625">
          <w:marLeft w:val="480"/>
          <w:marRight w:val="0"/>
          <w:marTop w:val="0"/>
          <w:marBottom w:val="0"/>
          <w:divBdr>
            <w:top w:val="none" w:sz="0" w:space="0" w:color="auto"/>
            <w:left w:val="none" w:sz="0" w:space="0" w:color="auto"/>
            <w:bottom w:val="none" w:sz="0" w:space="0" w:color="auto"/>
            <w:right w:val="none" w:sz="0" w:space="0" w:color="auto"/>
          </w:divBdr>
        </w:div>
        <w:div w:id="511260660">
          <w:marLeft w:val="480"/>
          <w:marRight w:val="0"/>
          <w:marTop w:val="0"/>
          <w:marBottom w:val="0"/>
          <w:divBdr>
            <w:top w:val="none" w:sz="0" w:space="0" w:color="auto"/>
            <w:left w:val="none" w:sz="0" w:space="0" w:color="auto"/>
            <w:bottom w:val="none" w:sz="0" w:space="0" w:color="auto"/>
            <w:right w:val="none" w:sz="0" w:space="0" w:color="auto"/>
          </w:divBdr>
        </w:div>
        <w:div w:id="544483117">
          <w:marLeft w:val="480"/>
          <w:marRight w:val="0"/>
          <w:marTop w:val="0"/>
          <w:marBottom w:val="0"/>
          <w:divBdr>
            <w:top w:val="none" w:sz="0" w:space="0" w:color="auto"/>
            <w:left w:val="none" w:sz="0" w:space="0" w:color="auto"/>
            <w:bottom w:val="none" w:sz="0" w:space="0" w:color="auto"/>
            <w:right w:val="none" w:sz="0" w:space="0" w:color="auto"/>
          </w:divBdr>
        </w:div>
        <w:div w:id="702440671">
          <w:marLeft w:val="480"/>
          <w:marRight w:val="0"/>
          <w:marTop w:val="0"/>
          <w:marBottom w:val="0"/>
          <w:divBdr>
            <w:top w:val="none" w:sz="0" w:space="0" w:color="auto"/>
            <w:left w:val="none" w:sz="0" w:space="0" w:color="auto"/>
            <w:bottom w:val="none" w:sz="0" w:space="0" w:color="auto"/>
            <w:right w:val="none" w:sz="0" w:space="0" w:color="auto"/>
          </w:divBdr>
        </w:div>
        <w:div w:id="780999763">
          <w:marLeft w:val="480"/>
          <w:marRight w:val="0"/>
          <w:marTop w:val="0"/>
          <w:marBottom w:val="0"/>
          <w:divBdr>
            <w:top w:val="none" w:sz="0" w:space="0" w:color="auto"/>
            <w:left w:val="none" w:sz="0" w:space="0" w:color="auto"/>
            <w:bottom w:val="none" w:sz="0" w:space="0" w:color="auto"/>
            <w:right w:val="none" w:sz="0" w:space="0" w:color="auto"/>
          </w:divBdr>
        </w:div>
        <w:div w:id="801462786">
          <w:marLeft w:val="480"/>
          <w:marRight w:val="0"/>
          <w:marTop w:val="0"/>
          <w:marBottom w:val="0"/>
          <w:divBdr>
            <w:top w:val="none" w:sz="0" w:space="0" w:color="auto"/>
            <w:left w:val="none" w:sz="0" w:space="0" w:color="auto"/>
            <w:bottom w:val="none" w:sz="0" w:space="0" w:color="auto"/>
            <w:right w:val="none" w:sz="0" w:space="0" w:color="auto"/>
          </w:divBdr>
        </w:div>
        <w:div w:id="927999743">
          <w:marLeft w:val="480"/>
          <w:marRight w:val="0"/>
          <w:marTop w:val="0"/>
          <w:marBottom w:val="0"/>
          <w:divBdr>
            <w:top w:val="none" w:sz="0" w:space="0" w:color="auto"/>
            <w:left w:val="none" w:sz="0" w:space="0" w:color="auto"/>
            <w:bottom w:val="none" w:sz="0" w:space="0" w:color="auto"/>
            <w:right w:val="none" w:sz="0" w:space="0" w:color="auto"/>
          </w:divBdr>
        </w:div>
        <w:div w:id="934706257">
          <w:marLeft w:val="480"/>
          <w:marRight w:val="0"/>
          <w:marTop w:val="0"/>
          <w:marBottom w:val="0"/>
          <w:divBdr>
            <w:top w:val="none" w:sz="0" w:space="0" w:color="auto"/>
            <w:left w:val="none" w:sz="0" w:space="0" w:color="auto"/>
            <w:bottom w:val="none" w:sz="0" w:space="0" w:color="auto"/>
            <w:right w:val="none" w:sz="0" w:space="0" w:color="auto"/>
          </w:divBdr>
        </w:div>
        <w:div w:id="1239441471">
          <w:marLeft w:val="480"/>
          <w:marRight w:val="0"/>
          <w:marTop w:val="0"/>
          <w:marBottom w:val="0"/>
          <w:divBdr>
            <w:top w:val="none" w:sz="0" w:space="0" w:color="auto"/>
            <w:left w:val="none" w:sz="0" w:space="0" w:color="auto"/>
            <w:bottom w:val="none" w:sz="0" w:space="0" w:color="auto"/>
            <w:right w:val="none" w:sz="0" w:space="0" w:color="auto"/>
          </w:divBdr>
        </w:div>
        <w:div w:id="1266576329">
          <w:marLeft w:val="480"/>
          <w:marRight w:val="0"/>
          <w:marTop w:val="0"/>
          <w:marBottom w:val="0"/>
          <w:divBdr>
            <w:top w:val="none" w:sz="0" w:space="0" w:color="auto"/>
            <w:left w:val="none" w:sz="0" w:space="0" w:color="auto"/>
            <w:bottom w:val="none" w:sz="0" w:space="0" w:color="auto"/>
            <w:right w:val="none" w:sz="0" w:space="0" w:color="auto"/>
          </w:divBdr>
        </w:div>
        <w:div w:id="1305892424">
          <w:marLeft w:val="480"/>
          <w:marRight w:val="0"/>
          <w:marTop w:val="0"/>
          <w:marBottom w:val="0"/>
          <w:divBdr>
            <w:top w:val="none" w:sz="0" w:space="0" w:color="auto"/>
            <w:left w:val="none" w:sz="0" w:space="0" w:color="auto"/>
            <w:bottom w:val="none" w:sz="0" w:space="0" w:color="auto"/>
            <w:right w:val="none" w:sz="0" w:space="0" w:color="auto"/>
          </w:divBdr>
        </w:div>
        <w:div w:id="1412239469">
          <w:marLeft w:val="480"/>
          <w:marRight w:val="0"/>
          <w:marTop w:val="0"/>
          <w:marBottom w:val="0"/>
          <w:divBdr>
            <w:top w:val="none" w:sz="0" w:space="0" w:color="auto"/>
            <w:left w:val="none" w:sz="0" w:space="0" w:color="auto"/>
            <w:bottom w:val="none" w:sz="0" w:space="0" w:color="auto"/>
            <w:right w:val="none" w:sz="0" w:space="0" w:color="auto"/>
          </w:divBdr>
        </w:div>
        <w:div w:id="1486778815">
          <w:marLeft w:val="480"/>
          <w:marRight w:val="0"/>
          <w:marTop w:val="0"/>
          <w:marBottom w:val="0"/>
          <w:divBdr>
            <w:top w:val="none" w:sz="0" w:space="0" w:color="auto"/>
            <w:left w:val="none" w:sz="0" w:space="0" w:color="auto"/>
            <w:bottom w:val="none" w:sz="0" w:space="0" w:color="auto"/>
            <w:right w:val="none" w:sz="0" w:space="0" w:color="auto"/>
          </w:divBdr>
        </w:div>
        <w:div w:id="1663965656">
          <w:marLeft w:val="480"/>
          <w:marRight w:val="0"/>
          <w:marTop w:val="0"/>
          <w:marBottom w:val="0"/>
          <w:divBdr>
            <w:top w:val="none" w:sz="0" w:space="0" w:color="auto"/>
            <w:left w:val="none" w:sz="0" w:space="0" w:color="auto"/>
            <w:bottom w:val="none" w:sz="0" w:space="0" w:color="auto"/>
            <w:right w:val="none" w:sz="0" w:space="0" w:color="auto"/>
          </w:divBdr>
        </w:div>
        <w:div w:id="1828545509">
          <w:marLeft w:val="480"/>
          <w:marRight w:val="0"/>
          <w:marTop w:val="0"/>
          <w:marBottom w:val="0"/>
          <w:divBdr>
            <w:top w:val="none" w:sz="0" w:space="0" w:color="auto"/>
            <w:left w:val="none" w:sz="0" w:space="0" w:color="auto"/>
            <w:bottom w:val="none" w:sz="0" w:space="0" w:color="auto"/>
            <w:right w:val="none" w:sz="0" w:space="0" w:color="auto"/>
          </w:divBdr>
        </w:div>
        <w:div w:id="1859276697">
          <w:marLeft w:val="480"/>
          <w:marRight w:val="0"/>
          <w:marTop w:val="0"/>
          <w:marBottom w:val="0"/>
          <w:divBdr>
            <w:top w:val="none" w:sz="0" w:space="0" w:color="auto"/>
            <w:left w:val="none" w:sz="0" w:space="0" w:color="auto"/>
            <w:bottom w:val="none" w:sz="0" w:space="0" w:color="auto"/>
            <w:right w:val="none" w:sz="0" w:space="0" w:color="auto"/>
          </w:divBdr>
        </w:div>
      </w:divsChild>
    </w:div>
    <w:div w:id="1850409584">
      <w:bodyDiv w:val="1"/>
      <w:marLeft w:val="0"/>
      <w:marRight w:val="0"/>
      <w:marTop w:val="0"/>
      <w:marBottom w:val="0"/>
      <w:divBdr>
        <w:top w:val="none" w:sz="0" w:space="0" w:color="auto"/>
        <w:left w:val="none" w:sz="0" w:space="0" w:color="auto"/>
        <w:bottom w:val="none" w:sz="0" w:space="0" w:color="auto"/>
        <w:right w:val="none" w:sz="0" w:space="0" w:color="auto"/>
      </w:divBdr>
    </w:div>
    <w:div w:id="1859420045">
      <w:bodyDiv w:val="1"/>
      <w:marLeft w:val="0"/>
      <w:marRight w:val="0"/>
      <w:marTop w:val="0"/>
      <w:marBottom w:val="0"/>
      <w:divBdr>
        <w:top w:val="none" w:sz="0" w:space="0" w:color="auto"/>
        <w:left w:val="none" w:sz="0" w:space="0" w:color="auto"/>
        <w:bottom w:val="none" w:sz="0" w:space="0" w:color="auto"/>
        <w:right w:val="none" w:sz="0" w:space="0" w:color="auto"/>
      </w:divBdr>
      <w:divsChild>
        <w:div w:id="59987589">
          <w:marLeft w:val="480"/>
          <w:marRight w:val="0"/>
          <w:marTop w:val="0"/>
          <w:marBottom w:val="0"/>
          <w:divBdr>
            <w:top w:val="none" w:sz="0" w:space="0" w:color="auto"/>
            <w:left w:val="none" w:sz="0" w:space="0" w:color="auto"/>
            <w:bottom w:val="none" w:sz="0" w:space="0" w:color="auto"/>
            <w:right w:val="none" w:sz="0" w:space="0" w:color="auto"/>
          </w:divBdr>
        </w:div>
        <w:div w:id="122161051">
          <w:marLeft w:val="480"/>
          <w:marRight w:val="0"/>
          <w:marTop w:val="0"/>
          <w:marBottom w:val="0"/>
          <w:divBdr>
            <w:top w:val="none" w:sz="0" w:space="0" w:color="auto"/>
            <w:left w:val="none" w:sz="0" w:space="0" w:color="auto"/>
            <w:bottom w:val="none" w:sz="0" w:space="0" w:color="auto"/>
            <w:right w:val="none" w:sz="0" w:space="0" w:color="auto"/>
          </w:divBdr>
        </w:div>
        <w:div w:id="147406417">
          <w:marLeft w:val="480"/>
          <w:marRight w:val="0"/>
          <w:marTop w:val="0"/>
          <w:marBottom w:val="0"/>
          <w:divBdr>
            <w:top w:val="none" w:sz="0" w:space="0" w:color="auto"/>
            <w:left w:val="none" w:sz="0" w:space="0" w:color="auto"/>
            <w:bottom w:val="none" w:sz="0" w:space="0" w:color="auto"/>
            <w:right w:val="none" w:sz="0" w:space="0" w:color="auto"/>
          </w:divBdr>
        </w:div>
        <w:div w:id="149449394">
          <w:marLeft w:val="480"/>
          <w:marRight w:val="0"/>
          <w:marTop w:val="0"/>
          <w:marBottom w:val="0"/>
          <w:divBdr>
            <w:top w:val="none" w:sz="0" w:space="0" w:color="auto"/>
            <w:left w:val="none" w:sz="0" w:space="0" w:color="auto"/>
            <w:bottom w:val="none" w:sz="0" w:space="0" w:color="auto"/>
            <w:right w:val="none" w:sz="0" w:space="0" w:color="auto"/>
          </w:divBdr>
        </w:div>
        <w:div w:id="156118309">
          <w:marLeft w:val="480"/>
          <w:marRight w:val="0"/>
          <w:marTop w:val="0"/>
          <w:marBottom w:val="0"/>
          <w:divBdr>
            <w:top w:val="none" w:sz="0" w:space="0" w:color="auto"/>
            <w:left w:val="none" w:sz="0" w:space="0" w:color="auto"/>
            <w:bottom w:val="none" w:sz="0" w:space="0" w:color="auto"/>
            <w:right w:val="none" w:sz="0" w:space="0" w:color="auto"/>
          </w:divBdr>
        </w:div>
        <w:div w:id="223372540">
          <w:marLeft w:val="480"/>
          <w:marRight w:val="0"/>
          <w:marTop w:val="0"/>
          <w:marBottom w:val="0"/>
          <w:divBdr>
            <w:top w:val="none" w:sz="0" w:space="0" w:color="auto"/>
            <w:left w:val="none" w:sz="0" w:space="0" w:color="auto"/>
            <w:bottom w:val="none" w:sz="0" w:space="0" w:color="auto"/>
            <w:right w:val="none" w:sz="0" w:space="0" w:color="auto"/>
          </w:divBdr>
        </w:div>
        <w:div w:id="269826154">
          <w:marLeft w:val="480"/>
          <w:marRight w:val="0"/>
          <w:marTop w:val="0"/>
          <w:marBottom w:val="0"/>
          <w:divBdr>
            <w:top w:val="none" w:sz="0" w:space="0" w:color="auto"/>
            <w:left w:val="none" w:sz="0" w:space="0" w:color="auto"/>
            <w:bottom w:val="none" w:sz="0" w:space="0" w:color="auto"/>
            <w:right w:val="none" w:sz="0" w:space="0" w:color="auto"/>
          </w:divBdr>
        </w:div>
        <w:div w:id="375737967">
          <w:marLeft w:val="480"/>
          <w:marRight w:val="0"/>
          <w:marTop w:val="0"/>
          <w:marBottom w:val="0"/>
          <w:divBdr>
            <w:top w:val="none" w:sz="0" w:space="0" w:color="auto"/>
            <w:left w:val="none" w:sz="0" w:space="0" w:color="auto"/>
            <w:bottom w:val="none" w:sz="0" w:space="0" w:color="auto"/>
            <w:right w:val="none" w:sz="0" w:space="0" w:color="auto"/>
          </w:divBdr>
        </w:div>
        <w:div w:id="409619834">
          <w:marLeft w:val="480"/>
          <w:marRight w:val="0"/>
          <w:marTop w:val="0"/>
          <w:marBottom w:val="0"/>
          <w:divBdr>
            <w:top w:val="none" w:sz="0" w:space="0" w:color="auto"/>
            <w:left w:val="none" w:sz="0" w:space="0" w:color="auto"/>
            <w:bottom w:val="none" w:sz="0" w:space="0" w:color="auto"/>
            <w:right w:val="none" w:sz="0" w:space="0" w:color="auto"/>
          </w:divBdr>
        </w:div>
        <w:div w:id="412775099">
          <w:marLeft w:val="480"/>
          <w:marRight w:val="0"/>
          <w:marTop w:val="0"/>
          <w:marBottom w:val="0"/>
          <w:divBdr>
            <w:top w:val="none" w:sz="0" w:space="0" w:color="auto"/>
            <w:left w:val="none" w:sz="0" w:space="0" w:color="auto"/>
            <w:bottom w:val="none" w:sz="0" w:space="0" w:color="auto"/>
            <w:right w:val="none" w:sz="0" w:space="0" w:color="auto"/>
          </w:divBdr>
        </w:div>
        <w:div w:id="617184155">
          <w:marLeft w:val="480"/>
          <w:marRight w:val="0"/>
          <w:marTop w:val="0"/>
          <w:marBottom w:val="0"/>
          <w:divBdr>
            <w:top w:val="none" w:sz="0" w:space="0" w:color="auto"/>
            <w:left w:val="none" w:sz="0" w:space="0" w:color="auto"/>
            <w:bottom w:val="none" w:sz="0" w:space="0" w:color="auto"/>
            <w:right w:val="none" w:sz="0" w:space="0" w:color="auto"/>
          </w:divBdr>
        </w:div>
        <w:div w:id="656810837">
          <w:marLeft w:val="480"/>
          <w:marRight w:val="0"/>
          <w:marTop w:val="0"/>
          <w:marBottom w:val="0"/>
          <w:divBdr>
            <w:top w:val="none" w:sz="0" w:space="0" w:color="auto"/>
            <w:left w:val="none" w:sz="0" w:space="0" w:color="auto"/>
            <w:bottom w:val="none" w:sz="0" w:space="0" w:color="auto"/>
            <w:right w:val="none" w:sz="0" w:space="0" w:color="auto"/>
          </w:divBdr>
        </w:div>
        <w:div w:id="932855281">
          <w:marLeft w:val="480"/>
          <w:marRight w:val="0"/>
          <w:marTop w:val="0"/>
          <w:marBottom w:val="0"/>
          <w:divBdr>
            <w:top w:val="none" w:sz="0" w:space="0" w:color="auto"/>
            <w:left w:val="none" w:sz="0" w:space="0" w:color="auto"/>
            <w:bottom w:val="none" w:sz="0" w:space="0" w:color="auto"/>
            <w:right w:val="none" w:sz="0" w:space="0" w:color="auto"/>
          </w:divBdr>
        </w:div>
        <w:div w:id="1012491551">
          <w:marLeft w:val="480"/>
          <w:marRight w:val="0"/>
          <w:marTop w:val="0"/>
          <w:marBottom w:val="0"/>
          <w:divBdr>
            <w:top w:val="none" w:sz="0" w:space="0" w:color="auto"/>
            <w:left w:val="none" w:sz="0" w:space="0" w:color="auto"/>
            <w:bottom w:val="none" w:sz="0" w:space="0" w:color="auto"/>
            <w:right w:val="none" w:sz="0" w:space="0" w:color="auto"/>
          </w:divBdr>
        </w:div>
        <w:div w:id="1086000889">
          <w:marLeft w:val="480"/>
          <w:marRight w:val="0"/>
          <w:marTop w:val="0"/>
          <w:marBottom w:val="0"/>
          <w:divBdr>
            <w:top w:val="none" w:sz="0" w:space="0" w:color="auto"/>
            <w:left w:val="none" w:sz="0" w:space="0" w:color="auto"/>
            <w:bottom w:val="none" w:sz="0" w:space="0" w:color="auto"/>
            <w:right w:val="none" w:sz="0" w:space="0" w:color="auto"/>
          </w:divBdr>
        </w:div>
        <w:div w:id="1136603372">
          <w:marLeft w:val="480"/>
          <w:marRight w:val="0"/>
          <w:marTop w:val="0"/>
          <w:marBottom w:val="0"/>
          <w:divBdr>
            <w:top w:val="none" w:sz="0" w:space="0" w:color="auto"/>
            <w:left w:val="none" w:sz="0" w:space="0" w:color="auto"/>
            <w:bottom w:val="none" w:sz="0" w:space="0" w:color="auto"/>
            <w:right w:val="none" w:sz="0" w:space="0" w:color="auto"/>
          </w:divBdr>
        </w:div>
        <w:div w:id="1291479390">
          <w:marLeft w:val="480"/>
          <w:marRight w:val="0"/>
          <w:marTop w:val="0"/>
          <w:marBottom w:val="0"/>
          <w:divBdr>
            <w:top w:val="none" w:sz="0" w:space="0" w:color="auto"/>
            <w:left w:val="none" w:sz="0" w:space="0" w:color="auto"/>
            <w:bottom w:val="none" w:sz="0" w:space="0" w:color="auto"/>
            <w:right w:val="none" w:sz="0" w:space="0" w:color="auto"/>
          </w:divBdr>
        </w:div>
        <w:div w:id="1458527672">
          <w:marLeft w:val="480"/>
          <w:marRight w:val="0"/>
          <w:marTop w:val="0"/>
          <w:marBottom w:val="0"/>
          <w:divBdr>
            <w:top w:val="none" w:sz="0" w:space="0" w:color="auto"/>
            <w:left w:val="none" w:sz="0" w:space="0" w:color="auto"/>
            <w:bottom w:val="none" w:sz="0" w:space="0" w:color="auto"/>
            <w:right w:val="none" w:sz="0" w:space="0" w:color="auto"/>
          </w:divBdr>
        </w:div>
        <w:div w:id="1602952814">
          <w:marLeft w:val="480"/>
          <w:marRight w:val="0"/>
          <w:marTop w:val="0"/>
          <w:marBottom w:val="0"/>
          <w:divBdr>
            <w:top w:val="none" w:sz="0" w:space="0" w:color="auto"/>
            <w:left w:val="none" w:sz="0" w:space="0" w:color="auto"/>
            <w:bottom w:val="none" w:sz="0" w:space="0" w:color="auto"/>
            <w:right w:val="none" w:sz="0" w:space="0" w:color="auto"/>
          </w:divBdr>
        </w:div>
        <w:div w:id="1712345916">
          <w:marLeft w:val="480"/>
          <w:marRight w:val="0"/>
          <w:marTop w:val="0"/>
          <w:marBottom w:val="0"/>
          <w:divBdr>
            <w:top w:val="none" w:sz="0" w:space="0" w:color="auto"/>
            <w:left w:val="none" w:sz="0" w:space="0" w:color="auto"/>
            <w:bottom w:val="none" w:sz="0" w:space="0" w:color="auto"/>
            <w:right w:val="none" w:sz="0" w:space="0" w:color="auto"/>
          </w:divBdr>
        </w:div>
        <w:div w:id="1731034114">
          <w:marLeft w:val="480"/>
          <w:marRight w:val="0"/>
          <w:marTop w:val="0"/>
          <w:marBottom w:val="0"/>
          <w:divBdr>
            <w:top w:val="none" w:sz="0" w:space="0" w:color="auto"/>
            <w:left w:val="none" w:sz="0" w:space="0" w:color="auto"/>
            <w:bottom w:val="none" w:sz="0" w:space="0" w:color="auto"/>
            <w:right w:val="none" w:sz="0" w:space="0" w:color="auto"/>
          </w:divBdr>
        </w:div>
        <w:div w:id="1769036953">
          <w:marLeft w:val="480"/>
          <w:marRight w:val="0"/>
          <w:marTop w:val="0"/>
          <w:marBottom w:val="0"/>
          <w:divBdr>
            <w:top w:val="none" w:sz="0" w:space="0" w:color="auto"/>
            <w:left w:val="none" w:sz="0" w:space="0" w:color="auto"/>
            <w:bottom w:val="none" w:sz="0" w:space="0" w:color="auto"/>
            <w:right w:val="none" w:sz="0" w:space="0" w:color="auto"/>
          </w:divBdr>
        </w:div>
        <w:div w:id="1779713170">
          <w:marLeft w:val="480"/>
          <w:marRight w:val="0"/>
          <w:marTop w:val="0"/>
          <w:marBottom w:val="0"/>
          <w:divBdr>
            <w:top w:val="none" w:sz="0" w:space="0" w:color="auto"/>
            <w:left w:val="none" w:sz="0" w:space="0" w:color="auto"/>
            <w:bottom w:val="none" w:sz="0" w:space="0" w:color="auto"/>
            <w:right w:val="none" w:sz="0" w:space="0" w:color="auto"/>
          </w:divBdr>
        </w:div>
        <w:div w:id="1842427772">
          <w:marLeft w:val="480"/>
          <w:marRight w:val="0"/>
          <w:marTop w:val="0"/>
          <w:marBottom w:val="0"/>
          <w:divBdr>
            <w:top w:val="none" w:sz="0" w:space="0" w:color="auto"/>
            <w:left w:val="none" w:sz="0" w:space="0" w:color="auto"/>
            <w:bottom w:val="none" w:sz="0" w:space="0" w:color="auto"/>
            <w:right w:val="none" w:sz="0" w:space="0" w:color="auto"/>
          </w:divBdr>
        </w:div>
        <w:div w:id="1986933126">
          <w:marLeft w:val="480"/>
          <w:marRight w:val="0"/>
          <w:marTop w:val="0"/>
          <w:marBottom w:val="0"/>
          <w:divBdr>
            <w:top w:val="none" w:sz="0" w:space="0" w:color="auto"/>
            <w:left w:val="none" w:sz="0" w:space="0" w:color="auto"/>
            <w:bottom w:val="none" w:sz="0" w:space="0" w:color="auto"/>
            <w:right w:val="none" w:sz="0" w:space="0" w:color="auto"/>
          </w:divBdr>
        </w:div>
        <w:div w:id="2126340734">
          <w:marLeft w:val="480"/>
          <w:marRight w:val="0"/>
          <w:marTop w:val="0"/>
          <w:marBottom w:val="0"/>
          <w:divBdr>
            <w:top w:val="none" w:sz="0" w:space="0" w:color="auto"/>
            <w:left w:val="none" w:sz="0" w:space="0" w:color="auto"/>
            <w:bottom w:val="none" w:sz="0" w:space="0" w:color="auto"/>
            <w:right w:val="none" w:sz="0" w:space="0" w:color="auto"/>
          </w:divBdr>
        </w:div>
        <w:div w:id="2130927906">
          <w:marLeft w:val="480"/>
          <w:marRight w:val="0"/>
          <w:marTop w:val="0"/>
          <w:marBottom w:val="0"/>
          <w:divBdr>
            <w:top w:val="none" w:sz="0" w:space="0" w:color="auto"/>
            <w:left w:val="none" w:sz="0" w:space="0" w:color="auto"/>
            <w:bottom w:val="none" w:sz="0" w:space="0" w:color="auto"/>
            <w:right w:val="none" w:sz="0" w:space="0" w:color="auto"/>
          </w:divBdr>
        </w:div>
        <w:div w:id="2136362654">
          <w:marLeft w:val="480"/>
          <w:marRight w:val="0"/>
          <w:marTop w:val="0"/>
          <w:marBottom w:val="0"/>
          <w:divBdr>
            <w:top w:val="none" w:sz="0" w:space="0" w:color="auto"/>
            <w:left w:val="none" w:sz="0" w:space="0" w:color="auto"/>
            <w:bottom w:val="none" w:sz="0" w:space="0" w:color="auto"/>
            <w:right w:val="none" w:sz="0" w:space="0" w:color="auto"/>
          </w:divBdr>
        </w:div>
      </w:divsChild>
    </w:div>
    <w:div w:id="1861041751">
      <w:bodyDiv w:val="1"/>
      <w:marLeft w:val="0"/>
      <w:marRight w:val="0"/>
      <w:marTop w:val="0"/>
      <w:marBottom w:val="0"/>
      <w:divBdr>
        <w:top w:val="none" w:sz="0" w:space="0" w:color="auto"/>
        <w:left w:val="none" w:sz="0" w:space="0" w:color="auto"/>
        <w:bottom w:val="none" w:sz="0" w:space="0" w:color="auto"/>
        <w:right w:val="none" w:sz="0" w:space="0" w:color="auto"/>
      </w:divBdr>
    </w:div>
    <w:div w:id="1862433652">
      <w:bodyDiv w:val="1"/>
      <w:marLeft w:val="0"/>
      <w:marRight w:val="0"/>
      <w:marTop w:val="0"/>
      <w:marBottom w:val="0"/>
      <w:divBdr>
        <w:top w:val="none" w:sz="0" w:space="0" w:color="auto"/>
        <w:left w:val="none" w:sz="0" w:space="0" w:color="auto"/>
        <w:bottom w:val="none" w:sz="0" w:space="0" w:color="auto"/>
        <w:right w:val="none" w:sz="0" w:space="0" w:color="auto"/>
      </w:divBdr>
    </w:div>
    <w:div w:id="1867791976">
      <w:bodyDiv w:val="1"/>
      <w:marLeft w:val="0"/>
      <w:marRight w:val="0"/>
      <w:marTop w:val="0"/>
      <w:marBottom w:val="0"/>
      <w:divBdr>
        <w:top w:val="none" w:sz="0" w:space="0" w:color="auto"/>
        <w:left w:val="none" w:sz="0" w:space="0" w:color="auto"/>
        <w:bottom w:val="none" w:sz="0" w:space="0" w:color="auto"/>
        <w:right w:val="none" w:sz="0" w:space="0" w:color="auto"/>
      </w:divBdr>
      <w:divsChild>
        <w:div w:id="88234042">
          <w:marLeft w:val="480"/>
          <w:marRight w:val="0"/>
          <w:marTop w:val="0"/>
          <w:marBottom w:val="0"/>
          <w:divBdr>
            <w:top w:val="none" w:sz="0" w:space="0" w:color="auto"/>
            <w:left w:val="none" w:sz="0" w:space="0" w:color="auto"/>
            <w:bottom w:val="none" w:sz="0" w:space="0" w:color="auto"/>
            <w:right w:val="none" w:sz="0" w:space="0" w:color="auto"/>
          </w:divBdr>
        </w:div>
        <w:div w:id="114444595">
          <w:marLeft w:val="480"/>
          <w:marRight w:val="0"/>
          <w:marTop w:val="0"/>
          <w:marBottom w:val="0"/>
          <w:divBdr>
            <w:top w:val="none" w:sz="0" w:space="0" w:color="auto"/>
            <w:left w:val="none" w:sz="0" w:space="0" w:color="auto"/>
            <w:bottom w:val="none" w:sz="0" w:space="0" w:color="auto"/>
            <w:right w:val="none" w:sz="0" w:space="0" w:color="auto"/>
          </w:divBdr>
        </w:div>
        <w:div w:id="289211465">
          <w:marLeft w:val="480"/>
          <w:marRight w:val="0"/>
          <w:marTop w:val="0"/>
          <w:marBottom w:val="0"/>
          <w:divBdr>
            <w:top w:val="none" w:sz="0" w:space="0" w:color="auto"/>
            <w:left w:val="none" w:sz="0" w:space="0" w:color="auto"/>
            <w:bottom w:val="none" w:sz="0" w:space="0" w:color="auto"/>
            <w:right w:val="none" w:sz="0" w:space="0" w:color="auto"/>
          </w:divBdr>
        </w:div>
        <w:div w:id="542015190">
          <w:marLeft w:val="480"/>
          <w:marRight w:val="0"/>
          <w:marTop w:val="0"/>
          <w:marBottom w:val="0"/>
          <w:divBdr>
            <w:top w:val="none" w:sz="0" w:space="0" w:color="auto"/>
            <w:left w:val="none" w:sz="0" w:space="0" w:color="auto"/>
            <w:bottom w:val="none" w:sz="0" w:space="0" w:color="auto"/>
            <w:right w:val="none" w:sz="0" w:space="0" w:color="auto"/>
          </w:divBdr>
        </w:div>
        <w:div w:id="655763595">
          <w:marLeft w:val="480"/>
          <w:marRight w:val="0"/>
          <w:marTop w:val="0"/>
          <w:marBottom w:val="0"/>
          <w:divBdr>
            <w:top w:val="none" w:sz="0" w:space="0" w:color="auto"/>
            <w:left w:val="none" w:sz="0" w:space="0" w:color="auto"/>
            <w:bottom w:val="none" w:sz="0" w:space="0" w:color="auto"/>
            <w:right w:val="none" w:sz="0" w:space="0" w:color="auto"/>
          </w:divBdr>
        </w:div>
        <w:div w:id="855846492">
          <w:marLeft w:val="480"/>
          <w:marRight w:val="0"/>
          <w:marTop w:val="0"/>
          <w:marBottom w:val="0"/>
          <w:divBdr>
            <w:top w:val="none" w:sz="0" w:space="0" w:color="auto"/>
            <w:left w:val="none" w:sz="0" w:space="0" w:color="auto"/>
            <w:bottom w:val="none" w:sz="0" w:space="0" w:color="auto"/>
            <w:right w:val="none" w:sz="0" w:space="0" w:color="auto"/>
          </w:divBdr>
        </w:div>
        <w:div w:id="1078557654">
          <w:marLeft w:val="480"/>
          <w:marRight w:val="0"/>
          <w:marTop w:val="0"/>
          <w:marBottom w:val="0"/>
          <w:divBdr>
            <w:top w:val="none" w:sz="0" w:space="0" w:color="auto"/>
            <w:left w:val="none" w:sz="0" w:space="0" w:color="auto"/>
            <w:bottom w:val="none" w:sz="0" w:space="0" w:color="auto"/>
            <w:right w:val="none" w:sz="0" w:space="0" w:color="auto"/>
          </w:divBdr>
        </w:div>
        <w:div w:id="1208177774">
          <w:marLeft w:val="480"/>
          <w:marRight w:val="0"/>
          <w:marTop w:val="0"/>
          <w:marBottom w:val="0"/>
          <w:divBdr>
            <w:top w:val="none" w:sz="0" w:space="0" w:color="auto"/>
            <w:left w:val="none" w:sz="0" w:space="0" w:color="auto"/>
            <w:bottom w:val="none" w:sz="0" w:space="0" w:color="auto"/>
            <w:right w:val="none" w:sz="0" w:space="0" w:color="auto"/>
          </w:divBdr>
        </w:div>
        <w:div w:id="1208563820">
          <w:marLeft w:val="480"/>
          <w:marRight w:val="0"/>
          <w:marTop w:val="0"/>
          <w:marBottom w:val="0"/>
          <w:divBdr>
            <w:top w:val="none" w:sz="0" w:space="0" w:color="auto"/>
            <w:left w:val="none" w:sz="0" w:space="0" w:color="auto"/>
            <w:bottom w:val="none" w:sz="0" w:space="0" w:color="auto"/>
            <w:right w:val="none" w:sz="0" w:space="0" w:color="auto"/>
          </w:divBdr>
        </w:div>
        <w:div w:id="1219046790">
          <w:marLeft w:val="480"/>
          <w:marRight w:val="0"/>
          <w:marTop w:val="0"/>
          <w:marBottom w:val="0"/>
          <w:divBdr>
            <w:top w:val="none" w:sz="0" w:space="0" w:color="auto"/>
            <w:left w:val="none" w:sz="0" w:space="0" w:color="auto"/>
            <w:bottom w:val="none" w:sz="0" w:space="0" w:color="auto"/>
            <w:right w:val="none" w:sz="0" w:space="0" w:color="auto"/>
          </w:divBdr>
        </w:div>
        <w:div w:id="1340348489">
          <w:marLeft w:val="480"/>
          <w:marRight w:val="0"/>
          <w:marTop w:val="0"/>
          <w:marBottom w:val="0"/>
          <w:divBdr>
            <w:top w:val="none" w:sz="0" w:space="0" w:color="auto"/>
            <w:left w:val="none" w:sz="0" w:space="0" w:color="auto"/>
            <w:bottom w:val="none" w:sz="0" w:space="0" w:color="auto"/>
            <w:right w:val="none" w:sz="0" w:space="0" w:color="auto"/>
          </w:divBdr>
        </w:div>
        <w:div w:id="1347059523">
          <w:marLeft w:val="480"/>
          <w:marRight w:val="0"/>
          <w:marTop w:val="0"/>
          <w:marBottom w:val="0"/>
          <w:divBdr>
            <w:top w:val="none" w:sz="0" w:space="0" w:color="auto"/>
            <w:left w:val="none" w:sz="0" w:space="0" w:color="auto"/>
            <w:bottom w:val="none" w:sz="0" w:space="0" w:color="auto"/>
            <w:right w:val="none" w:sz="0" w:space="0" w:color="auto"/>
          </w:divBdr>
        </w:div>
        <w:div w:id="1395548063">
          <w:marLeft w:val="480"/>
          <w:marRight w:val="0"/>
          <w:marTop w:val="0"/>
          <w:marBottom w:val="0"/>
          <w:divBdr>
            <w:top w:val="none" w:sz="0" w:space="0" w:color="auto"/>
            <w:left w:val="none" w:sz="0" w:space="0" w:color="auto"/>
            <w:bottom w:val="none" w:sz="0" w:space="0" w:color="auto"/>
            <w:right w:val="none" w:sz="0" w:space="0" w:color="auto"/>
          </w:divBdr>
        </w:div>
        <w:div w:id="1402680089">
          <w:marLeft w:val="480"/>
          <w:marRight w:val="0"/>
          <w:marTop w:val="0"/>
          <w:marBottom w:val="0"/>
          <w:divBdr>
            <w:top w:val="none" w:sz="0" w:space="0" w:color="auto"/>
            <w:left w:val="none" w:sz="0" w:space="0" w:color="auto"/>
            <w:bottom w:val="none" w:sz="0" w:space="0" w:color="auto"/>
            <w:right w:val="none" w:sz="0" w:space="0" w:color="auto"/>
          </w:divBdr>
        </w:div>
        <w:div w:id="1503927956">
          <w:marLeft w:val="480"/>
          <w:marRight w:val="0"/>
          <w:marTop w:val="0"/>
          <w:marBottom w:val="0"/>
          <w:divBdr>
            <w:top w:val="none" w:sz="0" w:space="0" w:color="auto"/>
            <w:left w:val="none" w:sz="0" w:space="0" w:color="auto"/>
            <w:bottom w:val="none" w:sz="0" w:space="0" w:color="auto"/>
            <w:right w:val="none" w:sz="0" w:space="0" w:color="auto"/>
          </w:divBdr>
        </w:div>
        <w:div w:id="1622611769">
          <w:marLeft w:val="480"/>
          <w:marRight w:val="0"/>
          <w:marTop w:val="0"/>
          <w:marBottom w:val="0"/>
          <w:divBdr>
            <w:top w:val="none" w:sz="0" w:space="0" w:color="auto"/>
            <w:left w:val="none" w:sz="0" w:space="0" w:color="auto"/>
            <w:bottom w:val="none" w:sz="0" w:space="0" w:color="auto"/>
            <w:right w:val="none" w:sz="0" w:space="0" w:color="auto"/>
          </w:divBdr>
        </w:div>
        <w:div w:id="1839464603">
          <w:marLeft w:val="480"/>
          <w:marRight w:val="0"/>
          <w:marTop w:val="0"/>
          <w:marBottom w:val="0"/>
          <w:divBdr>
            <w:top w:val="none" w:sz="0" w:space="0" w:color="auto"/>
            <w:left w:val="none" w:sz="0" w:space="0" w:color="auto"/>
            <w:bottom w:val="none" w:sz="0" w:space="0" w:color="auto"/>
            <w:right w:val="none" w:sz="0" w:space="0" w:color="auto"/>
          </w:divBdr>
        </w:div>
        <w:div w:id="1895045855">
          <w:marLeft w:val="480"/>
          <w:marRight w:val="0"/>
          <w:marTop w:val="0"/>
          <w:marBottom w:val="0"/>
          <w:divBdr>
            <w:top w:val="none" w:sz="0" w:space="0" w:color="auto"/>
            <w:left w:val="none" w:sz="0" w:space="0" w:color="auto"/>
            <w:bottom w:val="none" w:sz="0" w:space="0" w:color="auto"/>
            <w:right w:val="none" w:sz="0" w:space="0" w:color="auto"/>
          </w:divBdr>
        </w:div>
        <w:div w:id="1991016335">
          <w:marLeft w:val="480"/>
          <w:marRight w:val="0"/>
          <w:marTop w:val="0"/>
          <w:marBottom w:val="0"/>
          <w:divBdr>
            <w:top w:val="none" w:sz="0" w:space="0" w:color="auto"/>
            <w:left w:val="none" w:sz="0" w:space="0" w:color="auto"/>
            <w:bottom w:val="none" w:sz="0" w:space="0" w:color="auto"/>
            <w:right w:val="none" w:sz="0" w:space="0" w:color="auto"/>
          </w:divBdr>
        </w:div>
        <w:div w:id="2015381314">
          <w:marLeft w:val="480"/>
          <w:marRight w:val="0"/>
          <w:marTop w:val="0"/>
          <w:marBottom w:val="0"/>
          <w:divBdr>
            <w:top w:val="none" w:sz="0" w:space="0" w:color="auto"/>
            <w:left w:val="none" w:sz="0" w:space="0" w:color="auto"/>
            <w:bottom w:val="none" w:sz="0" w:space="0" w:color="auto"/>
            <w:right w:val="none" w:sz="0" w:space="0" w:color="auto"/>
          </w:divBdr>
        </w:div>
      </w:divsChild>
    </w:div>
    <w:div w:id="1906377124">
      <w:bodyDiv w:val="1"/>
      <w:marLeft w:val="0"/>
      <w:marRight w:val="0"/>
      <w:marTop w:val="0"/>
      <w:marBottom w:val="0"/>
      <w:divBdr>
        <w:top w:val="none" w:sz="0" w:space="0" w:color="auto"/>
        <w:left w:val="none" w:sz="0" w:space="0" w:color="auto"/>
        <w:bottom w:val="none" w:sz="0" w:space="0" w:color="auto"/>
        <w:right w:val="none" w:sz="0" w:space="0" w:color="auto"/>
      </w:divBdr>
      <w:divsChild>
        <w:div w:id="111753447">
          <w:marLeft w:val="480"/>
          <w:marRight w:val="0"/>
          <w:marTop w:val="0"/>
          <w:marBottom w:val="0"/>
          <w:divBdr>
            <w:top w:val="none" w:sz="0" w:space="0" w:color="auto"/>
            <w:left w:val="none" w:sz="0" w:space="0" w:color="auto"/>
            <w:bottom w:val="none" w:sz="0" w:space="0" w:color="auto"/>
            <w:right w:val="none" w:sz="0" w:space="0" w:color="auto"/>
          </w:divBdr>
        </w:div>
        <w:div w:id="157816963">
          <w:marLeft w:val="480"/>
          <w:marRight w:val="0"/>
          <w:marTop w:val="0"/>
          <w:marBottom w:val="0"/>
          <w:divBdr>
            <w:top w:val="none" w:sz="0" w:space="0" w:color="auto"/>
            <w:left w:val="none" w:sz="0" w:space="0" w:color="auto"/>
            <w:bottom w:val="none" w:sz="0" w:space="0" w:color="auto"/>
            <w:right w:val="none" w:sz="0" w:space="0" w:color="auto"/>
          </w:divBdr>
        </w:div>
        <w:div w:id="362025353">
          <w:marLeft w:val="480"/>
          <w:marRight w:val="0"/>
          <w:marTop w:val="0"/>
          <w:marBottom w:val="0"/>
          <w:divBdr>
            <w:top w:val="none" w:sz="0" w:space="0" w:color="auto"/>
            <w:left w:val="none" w:sz="0" w:space="0" w:color="auto"/>
            <w:bottom w:val="none" w:sz="0" w:space="0" w:color="auto"/>
            <w:right w:val="none" w:sz="0" w:space="0" w:color="auto"/>
          </w:divBdr>
        </w:div>
        <w:div w:id="422997585">
          <w:marLeft w:val="480"/>
          <w:marRight w:val="0"/>
          <w:marTop w:val="0"/>
          <w:marBottom w:val="0"/>
          <w:divBdr>
            <w:top w:val="none" w:sz="0" w:space="0" w:color="auto"/>
            <w:left w:val="none" w:sz="0" w:space="0" w:color="auto"/>
            <w:bottom w:val="none" w:sz="0" w:space="0" w:color="auto"/>
            <w:right w:val="none" w:sz="0" w:space="0" w:color="auto"/>
          </w:divBdr>
        </w:div>
        <w:div w:id="612129012">
          <w:marLeft w:val="480"/>
          <w:marRight w:val="0"/>
          <w:marTop w:val="0"/>
          <w:marBottom w:val="0"/>
          <w:divBdr>
            <w:top w:val="none" w:sz="0" w:space="0" w:color="auto"/>
            <w:left w:val="none" w:sz="0" w:space="0" w:color="auto"/>
            <w:bottom w:val="none" w:sz="0" w:space="0" w:color="auto"/>
            <w:right w:val="none" w:sz="0" w:space="0" w:color="auto"/>
          </w:divBdr>
        </w:div>
        <w:div w:id="639188729">
          <w:marLeft w:val="480"/>
          <w:marRight w:val="0"/>
          <w:marTop w:val="0"/>
          <w:marBottom w:val="0"/>
          <w:divBdr>
            <w:top w:val="none" w:sz="0" w:space="0" w:color="auto"/>
            <w:left w:val="none" w:sz="0" w:space="0" w:color="auto"/>
            <w:bottom w:val="none" w:sz="0" w:space="0" w:color="auto"/>
            <w:right w:val="none" w:sz="0" w:space="0" w:color="auto"/>
          </w:divBdr>
        </w:div>
        <w:div w:id="701637629">
          <w:marLeft w:val="480"/>
          <w:marRight w:val="0"/>
          <w:marTop w:val="0"/>
          <w:marBottom w:val="0"/>
          <w:divBdr>
            <w:top w:val="none" w:sz="0" w:space="0" w:color="auto"/>
            <w:left w:val="none" w:sz="0" w:space="0" w:color="auto"/>
            <w:bottom w:val="none" w:sz="0" w:space="0" w:color="auto"/>
            <w:right w:val="none" w:sz="0" w:space="0" w:color="auto"/>
          </w:divBdr>
        </w:div>
        <w:div w:id="759060142">
          <w:marLeft w:val="480"/>
          <w:marRight w:val="0"/>
          <w:marTop w:val="0"/>
          <w:marBottom w:val="0"/>
          <w:divBdr>
            <w:top w:val="none" w:sz="0" w:space="0" w:color="auto"/>
            <w:left w:val="none" w:sz="0" w:space="0" w:color="auto"/>
            <w:bottom w:val="none" w:sz="0" w:space="0" w:color="auto"/>
            <w:right w:val="none" w:sz="0" w:space="0" w:color="auto"/>
          </w:divBdr>
        </w:div>
        <w:div w:id="821309146">
          <w:marLeft w:val="480"/>
          <w:marRight w:val="0"/>
          <w:marTop w:val="0"/>
          <w:marBottom w:val="0"/>
          <w:divBdr>
            <w:top w:val="none" w:sz="0" w:space="0" w:color="auto"/>
            <w:left w:val="none" w:sz="0" w:space="0" w:color="auto"/>
            <w:bottom w:val="none" w:sz="0" w:space="0" w:color="auto"/>
            <w:right w:val="none" w:sz="0" w:space="0" w:color="auto"/>
          </w:divBdr>
        </w:div>
        <w:div w:id="904606003">
          <w:marLeft w:val="480"/>
          <w:marRight w:val="0"/>
          <w:marTop w:val="0"/>
          <w:marBottom w:val="0"/>
          <w:divBdr>
            <w:top w:val="none" w:sz="0" w:space="0" w:color="auto"/>
            <w:left w:val="none" w:sz="0" w:space="0" w:color="auto"/>
            <w:bottom w:val="none" w:sz="0" w:space="0" w:color="auto"/>
            <w:right w:val="none" w:sz="0" w:space="0" w:color="auto"/>
          </w:divBdr>
        </w:div>
        <w:div w:id="978068506">
          <w:marLeft w:val="480"/>
          <w:marRight w:val="0"/>
          <w:marTop w:val="0"/>
          <w:marBottom w:val="0"/>
          <w:divBdr>
            <w:top w:val="none" w:sz="0" w:space="0" w:color="auto"/>
            <w:left w:val="none" w:sz="0" w:space="0" w:color="auto"/>
            <w:bottom w:val="none" w:sz="0" w:space="0" w:color="auto"/>
            <w:right w:val="none" w:sz="0" w:space="0" w:color="auto"/>
          </w:divBdr>
        </w:div>
        <w:div w:id="1030490192">
          <w:marLeft w:val="480"/>
          <w:marRight w:val="0"/>
          <w:marTop w:val="0"/>
          <w:marBottom w:val="0"/>
          <w:divBdr>
            <w:top w:val="none" w:sz="0" w:space="0" w:color="auto"/>
            <w:left w:val="none" w:sz="0" w:space="0" w:color="auto"/>
            <w:bottom w:val="none" w:sz="0" w:space="0" w:color="auto"/>
            <w:right w:val="none" w:sz="0" w:space="0" w:color="auto"/>
          </w:divBdr>
        </w:div>
        <w:div w:id="1046679729">
          <w:marLeft w:val="480"/>
          <w:marRight w:val="0"/>
          <w:marTop w:val="0"/>
          <w:marBottom w:val="0"/>
          <w:divBdr>
            <w:top w:val="none" w:sz="0" w:space="0" w:color="auto"/>
            <w:left w:val="none" w:sz="0" w:space="0" w:color="auto"/>
            <w:bottom w:val="none" w:sz="0" w:space="0" w:color="auto"/>
            <w:right w:val="none" w:sz="0" w:space="0" w:color="auto"/>
          </w:divBdr>
        </w:div>
        <w:div w:id="1294601484">
          <w:marLeft w:val="480"/>
          <w:marRight w:val="0"/>
          <w:marTop w:val="0"/>
          <w:marBottom w:val="0"/>
          <w:divBdr>
            <w:top w:val="none" w:sz="0" w:space="0" w:color="auto"/>
            <w:left w:val="none" w:sz="0" w:space="0" w:color="auto"/>
            <w:bottom w:val="none" w:sz="0" w:space="0" w:color="auto"/>
            <w:right w:val="none" w:sz="0" w:space="0" w:color="auto"/>
          </w:divBdr>
        </w:div>
        <w:div w:id="1403600015">
          <w:marLeft w:val="480"/>
          <w:marRight w:val="0"/>
          <w:marTop w:val="0"/>
          <w:marBottom w:val="0"/>
          <w:divBdr>
            <w:top w:val="none" w:sz="0" w:space="0" w:color="auto"/>
            <w:left w:val="none" w:sz="0" w:space="0" w:color="auto"/>
            <w:bottom w:val="none" w:sz="0" w:space="0" w:color="auto"/>
            <w:right w:val="none" w:sz="0" w:space="0" w:color="auto"/>
          </w:divBdr>
        </w:div>
        <w:div w:id="1635015975">
          <w:marLeft w:val="480"/>
          <w:marRight w:val="0"/>
          <w:marTop w:val="0"/>
          <w:marBottom w:val="0"/>
          <w:divBdr>
            <w:top w:val="none" w:sz="0" w:space="0" w:color="auto"/>
            <w:left w:val="none" w:sz="0" w:space="0" w:color="auto"/>
            <w:bottom w:val="none" w:sz="0" w:space="0" w:color="auto"/>
            <w:right w:val="none" w:sz="0" w:space="0" w:color="auto"/>
          </w:divBdr>
        </w:div>
        <w:div w:id="1695035360">
          <w:marLeft w:val="480"/>
          <w:marRight w:val="0"/>
          <w:marTop w:val="0"/>
          <w:marBottom w:val="0"/>
          <w:divBdr>
            <w:top w:val="none" w:sz="0" w:space="0" w:color="auto"/>
            <w:left w:val="none" w:sz="0" w:space="0" w:color="auto"/>
            <w:bottom w:val="none" w:sz="0" w:space="0" w:color="auto"/>
            <w:right w:val="none" w:sz="0" w:space="0" w:color="auto"/>
          </w:divBdr>
        </w:div>
        <w:div w:id="1706055868">
          <w:marLeft w:val="480"/>
          <w:marRight w:val="0"/>
          <w:marTop w:val="0"/>
          <w:marBottom w:val="0"/>
          <w:divBdr>
            <w:top w:val="none" w:sz="0" w:space="0" w:color="auto"/>
            <w:left w:val="none" w:sz="0" w:space="0" w:color="auto"/>
            <w:bottom w:val="none" w:sz="0" w:space="0" w:color="auto"/>
            <w:right w:val="none" w:sz="0" w:space="0" w:color="auto"/>
          </w:divBdr>
        </w:div>
        <w:div w:id="1729956102">
          <w:marLeft w:val="480"/>
          <w:marRight w:val="0"/>
          <w:marTop w:val="0"/>
          <w:marBottom w:val="0"/>
          <w:divBdr>
            <w:top w:val="none" w:sz="0" w:space="0" w:color="auto"/>
            <w:left w:val="none" w:sz="0" w:space="0" w:color="auto"/>
            <w:bottom w:val="none" w:sz="0" w:space="0" w:color="auto"/>
            <w:right w:val="none" w:sz="0" w:space="0" w:color="auto"/>
          </w:divBdr>
        </w:div>
        <w:div w:id="1864320998">
          <w:marLeft w:val="480"/>
          <w:marRight w:val="0"/>
          <w:marTop w:val="0"/>
          <w:marBottom w:val="0"/>
          <w:divBdr>
            <w:top w:val="none" w:sz="0" w:space="0" w:color="auto"/>
            <w:left w:val="none" w:sz="0" w:space="0" w:color="auto"/>
            <w:bottom w:val="none" w:sz="0" w:space="0" w:color="auto"/>
            <w:right w:val="none" w:sz="0" w:space="0" w:color="auto"/>
          </w:divBdr>
        </w:div>
        <w:div w:id="1902862286">
          <w:marLeft w:val="480"/>
          <w:marRight w:val="0"/>
          <w:marTop w:val="0"/>
          <w:marBottom w:val="0"/>
          <w:divBdr>
            <w:top w:val="none" w:sz="0" w:space="0" w:color="auto"/>
            <w:left w:val="none" w:sz="0" w:space="0" w:color="auto"/>
            <w:bottom w:val="none" w:sz="0" w:space="0" w:color="auto"/>
            <w:right w:val="none" w:sz="0" w:space="0" w:color="auto"/>
          </w:divBdr>
        </w:div>
        <w:div w:id="1948852788">
          <w:marLeft w:val="480"/>
          <w:marRight w:val="0"/>
          <w:marTop w:val="0"/>
          <w:marBottom w:val="0"/>
          <w:divBdr>
            <w:top w:val="none" w:sz="0" w:space="0" w:color="auto"/>
            <w:left w:val="none" w:sz="0" w:space="0" w:color="auto"/>
            <w:bottom w:val="none" w:sz="0" w:space="0" w:color="auto"/>
            <w:right w:val="none" w:sz="0" w:space="0" w:color="auto"/>
          </w:divBdr>
        </w:div>
        <w:div w:id="1955865770">
          <w:marLeft w:val="480"/>
          <w:marRight w:val="0"/>
          <w:marTop w:val="0"/>
          <w:marBottom w:val="0"/>
          <w:divBdr>
            <w:top w:val="none" w:sz="0" w:space="0" w:color="auto"/>
            <w:left w:val="none" w:sz="0" w:space="0" w:color="auto"/>
            <w:bottom w:val="none" w:sz="0" w:space="0" w:color="auto"/>
            <w:right w:val="none" w:sz="0" w:space="0" w:color="auto"/>
          </w:divBdr>
        </w:div>
        <w:div w:id="2041515145">
          <w:marLeft w:val="480"/>
          <w:marRight w:val="0"/>
          <w:marTop w:val="0"/>
          <w:marBottom w:val="0"/>
          <w:divBdr>
            <w:top w:val="none" w:sz="0" w:space="0" w:color="auto"/>
            <w:left w:val="none" w:sz="0" w:space="0" w:color="auto"/>
            <w:bottom w:val="none" w:sz="0" w:space="0" w:color="auto"/>
            <w:right w:val="none" w:sz="0" w:space="0" w:color="auto"/>
          </w:divBdr>
        </w:div>
        <w:div w:id="2088112329">
          <w:marLeft w:val="480"/>
          <w:marRight w:val="0"/>
          <w:marTop w:val="0"/>
          <w:marBottom w:val="0"/>
          <w:divBdr>
            <w:top w:val="none" w:sz="0" w:space="0" w:color="auto"/>
            <w:left w:val="none" w:sz="0" w:space="0" w:color="auto"/>
            <w:bottom w:val="none" w:sz="0" w:space="0" w:color="auto"/>
            <w:right w:val="none" w:sz="0" w:space="0" w:color="auto"/>
          </w:divBdr>
        </w:div>
      </w:divsChild>
    </w:div>
    <w:div w:id="1918663775">
      <w:bodyDiv w:val="1"/>
      <w:marLeft w:val="0"/>
      <w:marRight w:val="0"/>
      <w:marTop w:val="0"/>
      <w:marBottom w:val="0"/>
      <w:divBdr>
        <w:top w:val="none" w:sz="0" w:space="0" w:color="auto"/>
        <w:left w:val="none" w:sz="0" w:space="0" w:color="auto"/>
        <w:bottom w:val="none" w:sz="0" w:space="0" w:color="auto"/>
        <w:right w:val="none" w:sz="0" w:space="0" w:color="auto"/>
      </w:divBdr>
    </w:div>
    <w:div w:id="1930657285">
      <w:bodyDiv w:val="1"/>
      <w:marLeft w:val="0"/>
      <w:marRight w:val="0"/>
      <w:marTop w:val="0"/>
      <w:marBottom w:val="0"/>
      <w:divBdr>
        <w:top w:val="none" w:sz="0" w:space="0" w:color="auto"/>
        <w:left w:val="none" w:sz="0" w:space="0" w:color="auto"/>
        <w:bottom w:val="none" w:sz="0" w:space="0" w:color="auto"/>
        <w:right w:val="none" w:sz="0" w:space="0" w:color="auto"/>
      </w:divBdr>
    </w:div>
    <w:div w:id="1932885863">
      <w:bodyDiv w:val="1"/>
      <w:marLeft w:val="0"/>
      <w:marRight w:val="0"/>
      <w:marTop w:val="0"/>
      <w:marBottom w:val="0"/>
      <w:divBdr>
        <w:top w:val="none" w:sz="0" w:space="0" w:color="auto"/>
        <w:left w:val="none" w:sz="0" w:space="0" w:color="auto"/>
        <w:bottom w:val="none" w:sz="0" w:space="0" w:color="auto"/>
        <w:right w:val="none" w:sz="0" w:space="0" w:color="auto"/>
      </w:divBdr>
      <w:divsChild>
        <w:div w:id="343015832">
          <w:marLeft w:val="480"/>
          <w:marRight w:val="0"/>
          <w:marTop w:val="0"/>
          <w:marBottom w:val="0"/>
          <w:divBdr>
            <w:top w:val="none" w:sz="0" w:space="0" w:color="auto"/>
            <w:left w:val="none" w:sz="0" w:space="0" w:color="auto"/>
            <w:bottom w:val="none" w:sz="0" w:space="0" w:color="auto"/>
            <w:right w:val="none" w:sz="0" w:space="0" w:color="auto"/>
          </w:divBdr>
        </w:div>
        <w:div w:id="626400692">
          <w:marLeft w:val="480"/>
          <w:marRight w:val="0"/>
          <w:marTop w:val="0"/>
          <w:marBottom w:val="0"/>
          <w:divBdr>
            <w:top w:val="none" w:sz="0" w:space="0" w:color="auto"/>
            <w:left w:val="none" w:sz="0" w:space="0" w:color="auto"/>
            <w:bottom w:val="none" w:sz="0" w:space="0" w:color="auto"/>
            <w:right w:val="none" w:sz="0" w:space="0" w:color="auto"/>
          </w:divBdr>
        </w:div>
        <w:div w:id="1054623351">
          <w:marLeft w:val="480"/>
          <w:marRight w:val="0"/>
          <w:marTop w:val="0"/>
          <w:marBottom w:val="0"/>
          <w:divBdr>
            <w:top w:val="none" w:sz="0" w:space="0" w:color="auto"/>
            <w:left w:val="none" w:sz="0" w:space="0" w:color="auto"/>
            <w:bottom w:val="none" w:sz="0" w:space="0" w:color="auto"/>
            <w:right w:val="none" w:sz="0" w:space="0" w:color="auto"/>
          </w:divBdr>
        </w:div>
      </w:divsChild>
    </w:div>
    <w:div w:id="1935506463">
      <w:bodyDiv w:val="1"/>
      <w:marLeft w:val="0"/>
      <w:marRight w:val="0"/>
      <w:marTop w:val="0"/>
      <w:marBottom w:val="0"/>
      <w:divBdr>
        <w:top w:val="none" w:sz="0" w:space="0" w:color="auto"/>
        <w:left w:val="none" w:sz="0" w:space="0" w:color="auto"/>
        <w:bottom w:val="none" w:sz="0" w:space="0" w:color="auto"/>
        <w:right w:val="none" w:sz="0" w:space="0" w:color="auto"/>
      </w:divBdr>
      <w:divsChild>
        <w:div w:id="5792484">
          <w:marLeft w:val="480"/>
          <w:marRight w:val="0"/>
          <w:marTop w:val="0"/>
          <w:marBottom w:val="0"/>
          <w:divBdr>
            <w:top w:val="none" w:sz="0" w:space="0" w:color="auto"/>
            <w:left w:val="none" w:sz="0" w:space="0" w:color="auto"/>
            <w:bottom w:val="none" w:sz="0" w:space="0" w:color="auto"/>
            <w:right w:val="none" w:sz="0" w:space="0" w:color="auto"/>
          </w:divBdr>
        </w:div>
        <w:div w:id="224536891">
          <w:marLeft w:val="480"/>
          <w:marRight w:val="0"/>
          <w:marTop w:val="0"/>
          <w:marBottom w:val="0"/>
          <w:divBdr>
            <w:top w:val="none" w:sz="0" w:space="0" w:color="auto"/>
            <w:left w:val="none" w:sz="0" w:space="0" w:color="auto"/>
            <w:bottom w:val="none" w:sz="0" w:space="0" w:color="auto"/>
            <w:right w:val="none" w:sz="0" w:space="0" w:color="auto"/>
          </w:divBdr>
        </w:div>
        <w:div w:id="292173282">
          <w:marLeft w:val="480"/>
          <w:marRight w:val="0"/>
          <w:marTop w:val="0"/>
          <w:marBottom w:val="0"/>
          <w:divBdr>
            <w:top w:val="none" w:sz="0" w:space="0" w:color="auto"/>
            <w:left w:val="none" w:sz="0" w:space="0" w:color="auto"/>
            <w:bottom w:val="none" w:sz="0" w:space="0" w:color="auto"/>
            <w:right w:val="none" w:sz="0" w:space="0" w:color="auto"/>
          </w:divBdr>
        </w:div>
        <w:div w:id="316424253">
          <w:marLeft w:val="480"/>
          <w:marRight w:val="0"/>
          <w:marTop w:val="0"/>
          <w:marBottom w:val="0"/>
          <w:divBdr>
            <w:top w:val="none" w:sz="0" w:space="0" w:color="auto"/>
            <w:left w:val="none" w:sz="0" w:space="0" w:color="auto"/>
            <w:bottom w:val="none" w:sz="0" w:space="0" w:color="auto"/>
            <w:right w:val="none" w:sz="0" w:space="0" w:color="auto"/>
          </w:divBdr>
        </w:div>
        <w:div w:id="369494607">
          <w:marLeft w:val="480"/>
          <w:marRight w:val="0"/>
          <w:marTop w:val="0"/>
          <w:marBottom w:val="0"/>
          <w:divBdr>
            <w:top w:val="none" w:sz="0" w:space="0" w:color="auto"/>
            <w:left w:val="none" w:sz="0" w:space="0" w:color="auto"/>
            <w:bottom w:val="none" w:sz="0" w:space="0" w:color="auto"/>
            <w:right w:val="none" w:sz="0" w:space="0" w:color="auto"/>
          </w:divBdr>
        </w:div>
        <w:div w:id="375348713">
          <w:marLeft w:val="480"/>
          <w:marRight w:val="0"/>
          <w:marTop w:val="0"/>
          <w:marBottom w:val="0"/>
          <w:divBdr>
            <w:top w:val="none" w:sz="0" w:space="0" w:color="auto"/>
            <w:left w:val="none" w:sz="0" w:space="0" w:color="auto"/>
            <w:bottom w:val="none" w:sz="0" w:space="0" w:color="auto"/>
            <w:right w:val="none" w:sz="0" w:space="0" w:color="auto"/>
          </w:divBdr>
        </w:div>
        <w:div w:id="377899157">
          <w:marLeft w:val="480"/>
          <w:marRight w:val="0"/>
          <w:marTop w:val="0"/>
          <w:marBottom w:val="0"/>
          <w:divBdr>
            <w:top w:val="none" w:sz="0" w:space="0" w:color="auto"/>
            <w:left w:val="none" w:sz="0" w:space="0" w:color="auto"/>
            <w:bottom w:val="none" w:sz="0" w:space="0" w:color="auto"/>
            <w:right w:val="none" w:sz="0" w:space="0" w:color="auto"/>
          </w:divBdr>
        </w:div>
        <w:div w:id="418017791">
          <w:marLeft w:val="480"/>
          <w:marRight w:val="0"/>
          <w:marTop w:val="0"/>
          <w:marBottom w:val="0"/>
          <w:divBdr>
            <w:top w:val="none" w:sz="0" w:space="0" w:color="auto"/>
            <w:left w:val="none" w:sz="0" w:space="0" w:color="auto"/>
            <w:bottom w:val="none" w:sz="0" w:space="0" w:color="auto"/>
            <w:right w:val="none" w:sz="0" w:space="0" w:color="auto"/>
          </w:divBdr>
        </w:div>
        <w:div w:id="569197550">
          <w:marLeft w:val="480"/>
          <w:marRight w:val="0"/>
          <w:marTop w:val="0"/>
          <w:marBottom w:val="0"/>
          <w:divBdr>
            <w:top w:val="none" w:sz="0" w:space="0" w:color="auto"/>
            <w:left w:val="none" w:sz="0" w:space="0" w:color="auto"/>
            <w:bottom w:val="none" w:sz="0" w:space="0" w:color="auto"/>
            <w:right w:val="none" w:sz="0" w:space="0" w:color="auto"/>
          </w:divBdr>
        </w:div>
        <w:div w:id="706833540">
          <w:marLeft w:val="480"/>
          <w:marRight w:val="0"/>
          <w:marTop w:val="0"/>
          <w:marBottom w:val="0"/>
          <w:divBdr>
            <w:top w:val="none" w:sz="0" w:space="0" w:color="auto"/>
            <w:left w:val="none" w:sz="0" w:space="0" w:color="auto"/>
            <w:bottom w:val="none" w:sz="0" w:space="0" w:color="auto"/>
            <w:right w:val="none" w:sz="0" w:space="0" w:color="auto"/>
          </w:divBdr>
        </w:div>
        <w:div w:id="843664711">
          <w:marLeft w:val="480"/>
          <w:marRight w:val="0"/>
          <w:marTop w:val="0"/>
          <w:marBottom w:val="0"/>
          <w:divBdr>
            <w:top w:val="none" w:sz="0" w:space="0" w:color="auto"/>
            <w:left w:val="none" w:sz="0" w:space="0" w:color="auto"/>
            <w:bottom w:val="none" w:sz="0" w:space="0" w:color="auto"/>
            <w:right w:val="none" w:sz="0" w:space="0" w:color="auto"/>
          </w:divBdr>
        </w:div>
        <w:div w:id="853301995">
          <w:marLeft w:val="480"/>
          <w:marRight w:val="0"/>
          <w:marTop w:val="0"/>
          <w:marBottom w:val="0"/>
          <w:divBdr>
            <w:top w:val="none" w:sz="0" w:space="0" w:color="auto"/>
            <w:left w:val="none" w:sz="0" w:space="0" w:color="auto"/>
            <w:bottom w:val="none" w:sz="0" w:space="0" w:color="auto"/>
            <w:right w:val="none" w:sz="0" w:space="0" w:color="auto"/>
          </w:divBdr>
        </w:div>
        <w:div w:id="901331686">
          <w:marLeft w:val="480"/>
          <w:marRight w:val="0"/>
          <w:marTop w:val="0"/>
          <w:marBottom w:val="0"/>
          <w:divBdr>
            <w:top w:val="none" w:sz="0" w:space="0" w:color="auto"/>
            <w:left w:val="none" w:sz="0" w:space="0" w:color="auto"/>
            <w:bottom w:val="none" w:sz="0" w:space="0" w:color="auto"/>
            <w:right w:val="none" w:sz="0" w:space="0" w:color="auto"/>
          </w:divBdr>
        </w:div>
        <w:div w:id="905258627">
          <w:marLeft w:val="480"/>
          <w:marRight w:val="0"/>
          <w:marTop w:val="0"/>
          <w:marBottom w:val="0"/>
          <w:divBdr>
            <w:top w:val="none" w:sz="0" w:space="0" w:color="auto"/>
            <w:left w:val="none" w:sz="0" w:space="0" w:color="auto"/>
            <w:bottom w:val="none" w:sz="0" w:space="0" w:color="auto"/>
            <w:right w:val="none" w:sz="0" w:space="0" w:color="auto"/>
          </w:divBdr>
        </w:div>
        <w:div w:id="911692801">
          <w:marLeft w:val="480"/>
          <w:marRight w:val="0"/>
          <w:marTop w:val="0"/>
          <w:marBottom w:val="0"/>
          <w:divBdr>
            <w:top w:val="none" w:sz="0" w:space="0" w:color="auto"/>
            <w:left w:val="none" w:sz="0" w:space="0" w:color="auto"/>
            <w:bottom w:val="none" w:sz="0" w:space="0" w:color="auto"/>
            <w:right w:val="none" w:sz="0" w:space="0" w:color="auto"/>
          </w:divBdr>
        </w:div>
        <w:div w:id="963973095">
          <w:marLeft w:val="480"/>
          <w:marRight w:val="0"/>
          <w:marTop w:val="0"/>
          <w:marBottom w:val="0"/>
          <w:divBdr>
            <w:top w:val="none" w:sz="0" w:space="0" w:color="auto"/>
            <w:left w:val="none" w:sz="0" w:space="0" w:color="auto"/>
            <w:bottom w:val="none" w:sz="0" w:space="0" w:color="auto"/>
            <w:right w:val="none" w:sz="0" w:space="0" w:color="auto"/>
          </w:divBdr>
        </w:div>
        <w:div w:id="1058431596">
          <w:marLeft w:val="480"/>
          <w:marRight w:val="0"/>
          <w:marTop w:val="0"/>
          <w:marBottom w:val="0"/>
          <w:divBdr>
            <w:top w:val="none" w:sz="0" w:space="0" w:color="auto"/>
            <w:left w:val="none" w:sz="0" w:space="0" w:color="auto"/>
            <w:bottom w:val="none" w:sz="0" w:space="0" w:color="auto"/>
            <w:right w:val="none" w:sz="0" w:space="0" w:color="auto"/>
          </w:divBdr>
        </w:div>
        <w:div w:id="1215973154">
          <w:marLeft w:val="480"/>
          <w:marRight w:val="0"/>
          <w:marTop w:val="0"/>
          <w:marBottom w:val="0"/>
          <w:divBdr>
            <w:top w:val="none" w:sz="0" w:space="0" w:color="auto"/>
            <w:left w:val="none" w:sz="0" w:space="0" w:color="auto"/>
            <w:bottom w:val="none" w:sz="0" w:space="0" w:color="auto"/>
            <w:right w:val="none" w:sz="0" w:space="0" w:color="auto"/>
          </w:divBdr>
        </w:div>
        <w:div w:id="1361784913">
          <w:marLeft w:val="480"/>
          <w:marRight w:val="0"/>
          <w:marTop w:val="0"/>
          <w:marBottom w:val="0"/>
          <w:divBdr>
            <w:top w:val="none" w:sz="0" w:space="0" w:color="auto"/>
            <w:left w:val="none" w:sz="0" w:space="0" w:color="auto"/>
            <w:bottom w:val="none" w:sz="0" w:space="0" w:color="auto"/>
            <w:right w:val="none" w:sz="0" w:space="0" w:color="auto"/>
          </w:divBdr>
        </w:div>
        <w:div w:id="1557935402">
          <w:marLeft w:val="480"/>
          <w:marRight w:val="0"/>
          <w:marTop w:val="0"/>
          <w:marBottom w:val="0"/>
          <w:divBdr>
            <w:top w:val="none" w:sz="0" w:space="0" w:color="auto"/>
            <w:left w:val="none" w:sz="0" w:space="0" w:color="auto"/>
            <w:bottom w:val="none" w:sz="0" w:space="0" w:color="auto"/>
            <w:right w:val="none" w:sz="0" w:space="0" w:color="auto"/>
          </w:divBdr>
        </w:div>
        <w:div w:id="1784765994">
          <w:marLeft w:val="480"/>
          <w:marRight w:val="0"/>
          <w:marTop w:val="0"/>
          <w:marBottom w:val="0"/>
          <w:divBdr>
            <w:top w:val="none" w:sz="0" w:space="0" w:color="auto"/>
            <w:left w:val="none" w:sz="0" w:space="0" w:color="auto"/>
            <w:bottom w:val="none" w:sz="0" w:space="0" w:color="auto"/>
            <w:right w:val="none" w:sz="0" w:space="0" w:color="auto"/>
          </w:divBdr>
        </w:div>
        <w:div w:id="1827017403">
          <w:marLeft w:val="480"/>
          <w:marRight w:val="0"/>
          <w:marTop w:val="0"/>
          <w:marBottom w:val="0"/>
          <w:divBdr>
            <w:top w:val="none" w:sz="0" w:space="0" w:color="auto"/>
            <w:left w:val="none" w:sz="0" w:space="0" w:color="auto"/>
            <w:bottom w:val="none" w:sz="0" w:space="0" w:color="auto"/>
            <w:right w:val="none" w:sz="0" w:space="0" w:color="auto"/>
          </w:divBdr>
        </w:div>
        <w:div w:id="1842499570">
          <w:marLeft w:val="480"/>
          <w:marRight w:val="0"/>
          <w:marTop w:val="0"/>
          <w:marBottom w:val="0"/>
          <w:divBdr>
            <w:top w:val="none" w:sz="0" w:space="0" w:color="auto"/>
            <w:left w:val="none" w:sz="0" w:space="0" w:color="auto"/>
            <w:bottom w:val="none" w:sz="0" w:space="0" w:color="auto"/>
            <w:right w:val="none" w:sz="0" w:space="0" w:color="auto"/>
          </w:divBdr>
        </w:div>
        <w:div w:id="1846703921">
          <w:marLeft w:val="480"/>
          <w:marRight w:val="0"/>
          <w:marTop w:val="0"/>
          <w:marBottom w:val="0"/>
          <w:divBdr>
            <w:top w:val="none" w:sz="0" w:space="0" w:color="auto"/>
            <w:left w:val="none" w:sz="0" w:space="0" w:color="auto"/>
            <w:bottom w:val="none" w:sz="0" w:space="0" w:color="auto"/>
            <w:right w:val="none" w:sz="0" w:space="0" w:color="auto"/>
          </w:divBdr>
        </w:div>
        <w:div w:id="2137942074">
          <w:marLeft w:val="480"/>
          <w:marRight w:val="0"/>
          <w:marTop w:val="0"/>
          <w:marBottom w:val="0"/>
          <w:divBdr>
            <w:top w:val="none" w:sz="0" w:space="0" w:color="auto"/>
            <w:left w:val="none" w:sz="0" w:space="0" w:color="auto"/>
            <w:bottom w:val="none" w:sz="0" w:space="0" w:color="auto"/>
            <w:right w:val="none" w:sz="0" w:space="0" w:color="auto"/>
          </w:divBdr>
        </w:div>
      </w:divsChild>
    </w:div>
    <w:div w:id="1953435411">
      <w:bodyDiv w:val="1"/>
      <w:marLeft w:val="0"/>
      <w:marRight w:val="0"/>
      <w:marTop w:val="0"/>
      <w:marBottom w:val="0"/>
      <w:divBdr>
        <w:top w:val="none" w:sz="0" w:space="0" w:color="auto"/>
        <w:left w:val="none" w:sz="0" w:space="0" w:color="auto"/>
        <w:bottom w:val="none" w:sz="0" w:space="0" w:color="auto"/>
        <w:right w:val="none" w:sz="0" w:space="0" w:color="auto"/>
      </w:divBdr>
      <w:divsChild>
        <w:div w:id="28459121">
          <w:marLeft w:val="480"/>
          <w:marRight w:val="0"/>
          <w:marTop w:val="0"/>
          <w:marBottom w:val="0"/>
          <w:divBdr>
            <w:top w:val="none" w:sz="0" w:space="0" w:color="auto"/>
            <w:left w:val="none" w:sz="0" w:space="0" w:color="auto"/>
            <w:bottom w:val="none" w:sz="0" w:space="0" w:color="auto"/>
            <w:right w:val="none" w:sz="0" w:space="0" w:color="auto"/>
          </w:divBdr>
        </w:div>
        <w:div w:id="48266264">
          <w:marLeft w:val="480"/>
          <w:marRight w:val="0"/>
          <w:marTop w:val="0"/>
          <w:marBottom w:val="0"/>
          <w:divBdr>
            <w:top w:val="none" w:sz="0" w:space="0" w:color="auto"/>
            <w:left w:val="none" w:sz="0" w:space="0" w:color="auto"/>
            <w:bottom w:val="none" w:sz="0" w:space="0" w:color="auto"/>
            <w:right w:val="none" w:sz="0" w:space="0" w:color="auto"/>
          </w:divBdr>
        </w:div>
        <w:div w:id="59207224">
          <w:marLeft w:val="480"/>
          <w:marRight w:val="0"/>
          <w:marTop w:val="0"/>
          <w:marBottom w:val="0"/>
          <w:divBdr>
            <w:top w:val="none" w:sz="0" w:space="0" w:color="auto"/>
            <w:left w:val="none" w:sz="0" w:space="0" w:color="auto"/>
            <w:bottom w:val="none" w:sz="0" w:space="0" w:color="auto"/>
            <w:right w:val="none" w:sz="0" w:space="0" w:color="auto"/>
          </w:divBdr>
        </w:div>
        <w:div w:id="237137637">
          <w:marLeft w:val="480"/>
          <w:marRight w:val="0"/>
          <w:marTop w:val="0"/>
          <w:marBottom w:val="0"/>
          <w:divBdr>
            <w:top w:val="none" w:sz="0" w:space="0" w:color="auto"/>
            <w:left w:val="none" w:sz="0" w:space="0" w:color="auto"/>
            <w:bottom w:val="none" w:sz="0" w:space="0" w:color="auto"/>
            <w:right w:val="none" w:sz="0" w:space="0" w:color="auto"/>
          </w:divBdr>
        </w:div>
        <w:div w:id="290209603">
          <w:marLeft w:val="480"/>
          <w:marRight w:val="0"/>
          <w:marTop w:val="0"/>
          <w:marBottom w:val="0"/>
          <w:divBdr>
            <w:top w:val="none" w:sz="0" w:space="0" w:color="auto"/>
            <w:left w:val="none" w:sz="0" w:space="0" w:color="auto"/>
            <w:bottom w:val="none" w:sz="0" w:space="0" w:color="auto"/>
            <w:right w:val="none" w:sz="0" w:space="0" w:color="auto"/>
          </w:divBdr>
        </w:div>
        <w:div w:id="380786178">
          <w:marLeft w:val="480"/>
          <w:marRight w:val="0"/>
          <w:marTop w:val="0"/>
          <w:marBottom w:val="0"/>
          <w:divBdr>
            <w:top w:val="none" w:sz="0" w:space="0" w:color="auto"/>
            <w:left w:val="none" w:sz="0" w:space="0" w:color="auto"/>
            <w:bottom w:val="none" w:sz="0" w:space="0" w:color="auto"/>
            <w:right w:val="none" w:sz="0" w:space="0" w:color="auto"/>
          </w:divBdr>
        </w:div>
        <w:div w:id="455493660">
          <w:marLeft w:val="480"/>
          <w:marRight w:val="0"/>
          <w:marTop w:val="0"/>
          <w:marBottom w:val="0"/>
          <w:divBdr>
            <w:top w:val="none" w:sz="0" w:space="0" w:color="auto"/>
            <w:left w:val="none" w:sz="0" w:space="0" w:color="auto"/>
            <w:bottom w:val="none" w:sz="0" w:space="0" w:color="auto"/>
            <w:right w:val="none" w:sz="0" w:space="0" w:color="auto"/>
          </w:divBdr>
        </w:div>
        <w:div w:id="467674204">
          <w:marLeft w:val="480"/>
          <w:marRight w:val="0"/>
          <w:marTop w:val="0"/>
          <w:marBottom w:val="0"/>
          <w:divBdr>
            <w:top w:val="none" w:sz="0" w:space="0" w:color="auto"/>
            <w:left w:val="none" w:sz="0" w:space="0" w:color="auto"/>
            <w:bottom w:val="none" w:sz="0" w:space="0" w:color="auto"/>
            <w:right w:val="none" w:sz="0" w:space="0" w:color="auto"/>
          </w:divBdr>
        </w:div>
        <w:div w:id="683635818">
          <w:marLeft w:val="480"/>
          <w:marRight w:val="0"/>
          <w:marTop w:val="0"/>
          <w:marBottom w:val="0"/>
          <w:divBdr>
            <w:top w:val="none" w:sz="0" w:space="0" w:color="auto"/>
            <w:left w:val="none" w:sz="0" w:space="0" w:color="auto"/>
            <w:bottom w:val="none" w:sz="0" w:space="0" w:color="auto"/>
            <w:right w:val="none" w:sz="0" w:space="0" w:color="auto"/>
          </w:divBdr>
        </w:div>
        <w:div w:id="815755185">
          <w:marLeft w:val="480"/>
          <w:marRight w:val="0"/>
          <w:marTop w:val="0"/>
          <w:marBottom w:val="0"/>
          <w:divBdr>
            <w:top w:val="none" w:sz="0" w:space="0" w:color="auto"/>
            <w:left w:val="none" w:sz="0" w:space="0" w:color="auto"/>
            <w:bottom w:val="none" w:sz="0" w:space="0" w:color="auto"/>
            <w:right w:val="none" w:sz="0" w:space="0" w:color="auto"/>
          </w:divBdr>
        </w:div>
        <w:div w:id="822889542">
          <w:marLeft w:val="480"/>
          <w:marRight w:val="0"/>
          <w:marTop w:val="0"/>
          <w:marBottom w:val="0"/>
          <w:divBdr>
            <w:top w:val="none" w:sz="0" w:space="0" w:color="auto"/>
            <w:left w:val="none" w:sz="0" w:space="0" w:color="auto"/>
            <w:bottom w:val="none" w:sz="0" w:space="0" w:color="auto"/>
            <w:right w:val="none" w:sz="0" w:space="0" w:color="auto"/>
          </w:divBdr>
        </w:div>
        <w:div w:id="897593862">
          <w:marLeft w:val="480"/>
          <w:marRight w:val="0"/>
          <w:marTop w:val="0"/>
          <w:marBottom w:val="0"/>
          <w:divBdr>
            <w:top w:val="none" w:sz="0" w:space="0" w:color="auto"/>
            <w:left w:val="none" w:sz="0" w:space="0" w:color="auto"/>
            <w:bottom w:val="none" w:sz="0" w:space="0" w:color="auto"/>
            <w:right w:val="none" w:sz="0" w:space="0" w:color="auto"/>
          </w:divBdr>
        </w:div>
        <w:div w:id="973677050">
          <w:marLeft w:val="480"/>
          <w:marRight w:val="0"/>
          <w:marTop w:val="0"/>
          <w:marBottom w:val="0"/>
          <w:divBdr>
            <w:top w:val="none" w:sz="0" w:space="0" w:color="auto"/>
            <w:left w:val="none" w:sz="0" w:space="0" w:color="auto"/>
            <w:bottom w:val="none" w:sz="0" w:space="0" w:color="auto"/>
            <w:right w:val="none" w:sz="0" w:space="0" w:color="auto"/>
          </w:divBdr>
        </w:div>
        <w:div w:id="1044670290">
          <w:marLeft w:val="480"/>
          <w:marRight w:val="0"/>
          <w:marTop w:val="0"/>
          <w:marBottom w:val="0"/>
          <w:divBdr>
            <w:top w:val="none" w:sz="0" w:space="0" w:color="auto"/>
            <w:left w:val="none" w:sz="0" w:space="0" w:color="auto"/>
            <w:bottom w:val="none" w:sz="0" w:space="0" w:color="auto"/>
            <w:right w:val="none" w:sz="0" w:space="0" w:color="auto"/>
          </w:divBdr>
        </w:div>
        <w:div w:id="1199775903">
          <w:marLeft w:val="480"/>
          <w:marRight w:val="0"/>
          <w:marTop w:val="0"/>
          <w:marBottom w:val="0"/>
          <w:divBdr>
            <w:top w:val="none" w:sz="0" w:space="0" w:color="auto"/>
            <w:left w:val="none" w:sz="0" w:space="0" w:color="auto"/>
            <w:bottom w:val="none" w:sz="0" w:space="0" w:color="auto"/>
            <w:right w:val="none" w:sz="0" w:space="0" w:color="auto"/>
          </w:divBdr>
        </w:div>
        <w:div w:id="1373731655">
          <w:marLeft w:val="480"/>
          <w:marRight w:val="0"/>
          <w:marTop w:val="0"/>
          <w:marBottom w:val="0"/>
          <w:divBdr>
            <w:top w:val="none" w:sz="0" w:space="0" w:color="auto"/>
            <w:left w:val="none" w:sz="0" w:space="0" w:color="auto"/>
            <w:bottom w:val="none" w:sz="0" w:space="0" w:color="auto"/>
            <w:right w:val="none" w:sz="0" w:space="0" w:color="auto"/>
          </w:divBdr>
        </w:div>
        <w:div w:id="1431780397">
          <w:marLeft w:val="480"/>
          <w:marRight w:val="0"/>
          <w:marTop w:val="0"/>
          <w:marBottom w:val="0"/>
          <w:divBdr>
            <w:top w:val="none" w:sz="0" w:space="0" w:color="auto"/>
            <w:left w:val="none" w:sz="0" w:space="0" w:color="auto"/>
            <w:bottom w:val="none" w:sz="0" w:space="0" w:color="auto"/>
            <w:right w:val="none" w:sz="0" w:space="0" w:color="auto"/>
          </w:divBdr>
        </w:div>
        <w:div w:id="2075735028">
          <w:marLeft w:val="480"/>
          <w:marRight w:val="0"/>
          <w:marTop w:val="0"/>
          <w:marBottom w:val="0"/>
          <w:divBdr>
            <w:top w:val="none" w:sz="0" w:space="0" w:color="auto"/>
            <w:left w:val="none" w:sz="0" w:space="0" w:color="auto"/>
            <w:bottom w:val="none" w:sz="0" w:space="0" w:color="auto"/>
            <w:right w:val="none" w:sz="0" w:space="0" w:color="auto"/>
          </w:divBdr>
        </w:div>
        <w:div w:id="2140948986">
          <w:marLeft w:val="480"/>
          <w:marRight w:val="0"/>
          <w:marTop w:val="0"/>
          <w:marBottom w:val="0"/>
          <w:divBdr>
            <w:top w:val="none" w:sz="0" w:space="0" w:color="auto"/>
            <w:left w:val="none" w:sz="0" w:space="0" w:color="auto"/>
            <w:bottom w:val="none" w:sz="0" w:space="0" w:color="auto"/>
            <w:right w:val="none" w:sz="0" w:space="0" w:color="auto"/>
          </w:divBdr>
        </w:div>
      </w:divsChild>
    </w:div>
    <w:div w:id="1965192875">
      <w:bodyDiv w:val="1"/>
      <w:marLeft w:val="0"/>
      <w:marRight w:val="0"/>
      <w:marTop w:val="0"/>
      <w:marBottom w:val="0"/>
      <w:divBdr>
        <w:top w:val="none" w:sz="0" w:space="0" w:color="auto"/>
        <w:left w:val="none" w:sz="0" w:space="0" w:color="auto"/>
        <w:bottom w:val="none" w:sz="0" w:space="0" w:color="auto"/>
        <w:right w:val="none" w:sz="0" w:space="0" w:color="auto"/>
      </w:divBdr>
    </w:div>
    <w:div w:id="1973778894">
      <w:bodyDiv w:val="1"/>
      <w:marLeft w:val="0"/>
      <w:marRight w:val="0"/>
      <w:marTop w:val="0"/>
      <w:marBottom w:val="0"/>
      <w:divBdr>
        <w:top w:val="none" w:sz="0" w:space="0" w:color="auto"/>
        <w:left w:val="none" w:sz="0" w:space="0" w:color="auto"/>
        <w:bottom w:val="none" w:sz="0" w:space="0" w:color="auto"/>
        <w:right w:val="none" w:sz="0" w:space="0" w:color="auto"/>
      </w:divBdr>
    </w:div>
    <w:div w:id="1975019812">
      <w:bodyDiv w:val="1"/>
      <w:marLeft w:val="0"/>
      <w:marRight w:val="0"/>
      <w:marTop w:val="0"/>
      <w:marBottom w:val="0"/>
      <w:divBdr>
        <w:top w:val="none" w:sz="0" w:space="0" w:color="auto"/>
        <w:left w:val="none" w:sz="0" w:space="0" w:color="auto"/>
        <w:bottom w:val="none" w:sz="0" w:space="0" w:color="auto"/>
        <w:right w:val="none" w:sz="0" w:space="0" w:color="auto"/>
      </w:divBdr>
      <w:divsChild>
        <w:div w:id="15736123">
          <w:marLeft w:val="480"/>
          <w:marRight w:val="0"/>
          <w:marTop w:val="0"/>
          <w:marBottom w:val="0"/>
          <w:divBdr>
            <w:top w:val="none" w:sz="0" w:space="0" w:color="auto"/>
            <w:left w:val="none" w:sz="0" w:space="0" w:color="auto"/>
            <w:bottom w:val="none" w:sz="0" w:space="0" w:color="auto"/>
            <w:right w:val="none" w:sz="0" w:space="0" w:color="auto"/>
          </w:divBdr>
        </w:div>
        <w:div w:id="113521824">
          <w:marLeft w:val="480"/>
          <w:marRight w:val="0"/>
          <w:marTop w:val="0"/>
          <w:marBottom w:val="0"/>
          <w:divBdr>
            <w:top w:val="none" w:sz="0" w:space="0" w:color="auto"/>
            <w:left w:val="none" w:sz="0" w:space="0" w:color="auto"/>
            <w:bottom w:val="none" w:sz="0" w:space="0" w:color="auto"/>
            <w:right w:val="none" w:sz="0" w:space="0" w:color="auto"/>
          </w:divBdr>
        </w:div>
        <w:div w:id="193470897">
          <w:marLeft w:val="480"/>
          <w:marRight w:val="0"/>
          <w:marTop w:val="0"/>
          <w:marBottom w:val="0"/>
          <w:divBdr>
            <w:top w:val="none" w:sz="0" w:space="0" w:color="auto"/>
            <w:left w:val="none" w:sz="0" w:space="0" w:color="auto"/>
            <w:bottom w:val="none" w:sz="0" w:space="0" w:color="auto"/>
            <w:right w:val="none" w:sz="0" w:space="0" w:color="auto"/>
          </w:divBdr>
        </w:div>
        <w:div w:id="261374761">
          <w:marLeft w:val="480"/>
          <w:marRight w:val="0"/>
          <w:marTop w:val="0"/>
          <w:marBottom w:val="0"/>
          <w:divBdr>
            <w:top w:val="none" w:sz="0" w:space="0" w:color="auto"/>
            <w:left w:val="none" w:sz="0" w:space="0" w:color="auto"/>
            <w:bottom w:val="none" w:sz="0" w:space="0" w:color="auto"/>
            <w:right w:val="none" w:sz="0" w:space="0" w:color="auto"/>
          </w:divBdr>
        </w:div>
        <w:div w:id="311643047">
          <w:marLeft w:val="480"/>
          <w:marRight w:val="0"/>
          <w:marTop w:val="0"/>
          <w:marBottom w:val="0"/>
          <w:divBdr>
            <w:top w:val="none" w:sz="0" w:space="0" w:color="auto"/>
            <w:left w:val="none" w:sz="0" w:space="0" w:color="auto"/>
            <w:bottom w:val="none" w:sz="0" w:space="0" w:color="auto"/>
            <w:right w:val="none" w:sz="0" w:space="0" w:color="auto"/>
          </w:divBdr>
        </w:div>
        <w:div w:id="330331930">
          <w:marLeft w:val="480"/>
          <w:marRight w:val="0"/>
          <w:marTop w:val="0"/>
          <w:marBottom w:val="0"/>
          <w:divBdr>
            <w:top w:val="none" w:sz="0" w:space="0" w:color="auto"/>
            <w:left w:val="none" w:sz="0" w:space="0" w:color="auto"/>
            <w:bottom w:val="none" w:sz="0" w:space="0" w:color="auto"/>
            <w:right w:val="none" w:sz="0" w:space="0" w:color="auto"/>
          </w:divBdr>
        </w:div>
        <w:div w:id="505099710">
          <w:marLeft w:val="480"/>
          <w:marRight w:val="0"/>
          <w:marTop w:val="0"/>
          <w:marBottom w:val="0"/>
          <w:divBdr>
            <w:top w:val="none" w:sz="0" w:space="0" w:color="auto"/>
            <w:left w:val="none" w:sz="0" w:space="0" w:color="auto"/>
            <w:bottom w:val="none" w:sz="0" w:space="0" w:color="auto"/>
            <w:right w:val="none" w:sz="0" w:space="0" w:color="auto"/>
          </w:divBdr>
        </w:div>
        <w:div w:id="508570130">
          <w:marLeft w:val="480"/>
          <w:marRight w:val="0"/>
          <w:marTop w:val="0"/>
          <w:marBottom w:val="0"/>
          <w:divBdr>
            <w:top w:val="none" w:sz="0" w:space="0" w:color="auto"/>
            <w:left w:val="none" w:sz="0" w:space="0" w:color="auto"/>
            <w:bottom w:val="none" w:sz="0" w:space="0" w:color="auto"/>
            <w:right w:val="none" w:sz="0" w:space="0" w:color="auto"/>
          </w:divBdr>
        </w:div>
        <w:div w:id="649134192">
          <w:marLeft w:val="480"/>
          <w:marRight w:val="0"/>
          <w:marTop w:val="0"/>
          <w:marBottom w:val="0"/>
          <w:divBdr>
            <w:top w:val="none" w:sz="0" w:space="0" w:color="auto"/>
            <w:left w:val="none" w:sz="0" w:space="0" w:color="auto"/>
            <w:bottom w:val="none" w:sz="0" w:space="0" w:color="auto"/>
            <w:right w:val="none" w:sz="0" w:space="0" w:color="auto"/>
          </w:divBdr>
        </w:div>
        <w:div w:id="817915593">
          <w:marLeft w:val="480"/>
          <w:marRight w:val="0"/>
          <w:marTop w:val="0"/>
          <w:marBottom w:val="0"/>
          <w:divBdr>
            <w:top w:val="none" w:sz="0" w:space="0" w:color="auto"/>
            <w:left w:val="none" w:sz="0" w:space="0" w:color="auto"/>
            <w:bottom w:val="none" w:sz="0" w:space="0" w:color="auto"/>
            <w:right w:val="none" w:sz="0" w:space="0" w:color="auto"/>
          </w:divBdr>
        </w:div>
        <w:div w:id="836261972">
          <w:marLeft w:val="480"/>
          <w:marRight w:val="0"/>
          <w:marTop w:val="0"/>
          <w:marBottom w:val="0"/>
          <w:divBdr>
            <w:top w:val="none" w:sz="0" w:space="0" w:color="auto"/>
            <w:left w:val="none" w:sz="0" w:space="0" w:color="auto"/>
            <w:bottom w:val="none" w:sz="0" w:space="0" w:color="auto"/>
            <w:right w:val="none" w:sz="0" w:space="0" w:color="auto"/>
          </w:divBdr>
        </w:div>
        <w:div w:id="863438540">
          <w:marLeft w:val="480"/>
          <w:marRight w:val="0"/>
          <w:marTop w:val="0"/>
          <w:marBottom w:val="0"/>
          <w:divBdr>
            <w:top w:val="none" w:sz="0" w:space="0" w:color="auto"/>
            <w:left w:val="none" w:sz="0" w:space="0" w:color="auto"/>
            <w:bottom w:val="none" w:sz="0" w:space="0" w:color="auto"/>
            <w:right w:val="none" w:sz="0" w:space="0" w:color="auto"/>
          </w:divBdr>
        </w:div>
        <w:div w:id="1102333380">
          <w:marLeft w:val="480"/>
          <w:marRight w:val="0"/>
          <w:marTop w:val="0"/>
          <w:marBottom w:val="0"/>
          <w:divBdr>
            <w:top w:val="none" w:sz="0" w:space="0" w:color="auto"/>
            <w:left w:val="none" w:sz="0" w:space="0" w:color="auto"/>
            <w:bottom w:val="none" w:sz="0" w:space="0" w:color="auto"/>
            <w:right w:val="none" w:sz="0" w:space="0" w:color="auto"/>
          </w:divBdr>
        </w:div>
        <w:div w:id="1254439629">
          <w:marLeft w:val="480"/>
          <w:marRight w:val="0"/>
          <w:marTop w:val="0"/>
          <w:marBottom w:val="0"/>
          <w:divBdr>
            <w:top w:val="none" w:sz="0" w:space="0" w:color="auto"/>
            <w:left w:val="none" w:sz="0" w:space="0" w:color="auto"/>
            <w:bottom w:val="none" w:sz="0" w:space="0" w:color="auto"/>
            <w:right w:val="none" w:sz="0" w:space="0" w:color="auto"/>
          </w:divBdr>
        </w:div>
        <w:div w:id="1363901254">
          <w:marLeft w:val="480"/>
          <w:marRight w:val="0"/>
          <w:marTop w:val="0"/>
          <w:marBottom w:val="0"/>
          <w:divBdr>
            <w:top w:val="none" w:sz="0" w:space="0" w:color="auto"/>
            <w:left w:val="none" w:sz="0" w:space="0" w:color="auto"/>
            <w:bottom w:val="none" w:sz="0" w:space="0" w:color="auto"/>
            <w:right w:val="none" w:sz="0" w:space="0" w:color="auto"/>
          </w:divBdr>
        </w:div>
        <w:div w:id="1476222314">
          <w:marLeft w:val="480"/>
          <w:marRight w:val="0"/>
          <w:marTop w:val="0"/>
          <w:marBottom w:val="0"/>
          <w:divBdr>
            <w:top w:val="none" w:sz="0" w:space="0" w:color="auto"/>
            <w:left w:val="none" w:sz="0" w:space="0" w:color="auto"/>
            <w:bottom w:val="none" w:sz="0" w:space="0" w:color="auto"/>
            <w:right w:val="none" w:sz="0" w:space="0" w:color="auto"/>
          </w:divBdr>
        </w:div>
        <w:div w:id="1484085045">
          <w:marLeft w:val="480"/>
          <w:marRight w:val="0"/>
          <w:marTop w:val="0"/>
          <w:marBottom w:val="0"/>
          <w:divBdr>
            <w:top w:val="none" w:sz="0" w:space="0" w:color="auto"/>
            <w:left w:val="none" w:sz="0" w:space="0" w:color="auto"/>
            <w:bottom w:val="none" w:sz="0" w:space="0" w:color="auto"/>
            <w:right w:val="none" w:sz="0" w:space="0" w:color="auto"/>
          </w:divBdr>
        </w:div>
        <w:div w:id="1493377885">
          <w:marLeft w:val="480"/>
          <w:marRight w:val="0"/>
          <w:marTop w:val="0"/>
          <w:marBottom w:val="0"/>
          <w:divBdr>
            <w:top w:val="none" w:sz="0" w:space="0" w:color="auto"/>
            <w:left w:val="none" w:sz="0" w:space="0" w:color="auto"/>
            <w:bottom w:val="none" w:sz="0" w:space="0" w:color="auto"/>
            <w:right w:val="none" w:sz="0" w:space="0" w:color="auto"/>
          </w:divBdr>
        </w:div>
        <w:div w:id="1557355568">
          <w:marLeft w:val="480"/>
          <w:marRight w:val="0"/>
          <w:marTop w:val="0"/>
          <w:marBottom w:val="0"/>
          <w:divBdr>
            <w:top w:val="none" w:sz="0" w:space="0" w:color="auto"/>
            <w:left w:val="none" w:sz="0" w:space="0" w:color="auto"/>
            <w:bottom w:val="none" w:sz="0" w:space="0" w:color="auto"/>
            <w:right w:val="none" w:sz="0" w:space="0" w:color="auto"/>
          </w:divBdr>
        </w:div>
        <w:div w:id="1568033599">
          <w:marLeft w:val="480"/>
          <w:marRight w:val="0"/>
          <w:marTop w:val="0"/>
          <w:marBottom w:val="0"/>
          <w:divBdr>
            <w:top w:val="none" w:sz="0" w:space="0" w:color="auto"/>
            <w:left w:val="none" w:sz="0" w:space="0" w:color="auto"/>
            <w:bottom w:val="none" w:sz="0" w:space="0" w:color="auto"/>
            <w:right w:val="none" w:sz="0" w:space="0" w:color="auto"/>
          </w:divBdr>
        </w:div>
        <w:div w:id="1573616735">
          <w:marLeft w:val="480"/>
          <w:marRight w:val="0"/>
          <w:marTop w:val="0"/>
          <w:marBottom w:val="0"/>
          <w:divBdr>
            <w:top w:val="none" w:sz="0" w:space="0" w:color="auto"/>
            <w:left w:val="none" w:sz="0" w:space="0" w:color="auto"/>
            <w:bottom w:val="none" w:sz="0" w:space="0" w:color="auto"/>
            <w:right w:val="none" w:sz="0" w:space="0" w:color="auto"/>
          </w:divBdr>
        </w:div>
        <w:div w:id="1589652172">
          <w:marLeft w:val="480"/>
          <w:marRight w:val="0"/>
          <w:marTop w:val="0"/>
          <w:marBottom w:val="0"/>
          <w:divBdr>
            <w:top w:val="none" w:sz="0" w:space="0" w:color="auto"/>
            <w:left w:val="none" w:sz="0" w:space="0" w:color="auto"/>
            <w:bottom w:val="none" w:sz="0" w:space="0" w:color="auto"/>
            <w:right w:val="none" w:sz="0" w:space="0" w:color="auto"/>
          </w:divBdr>
        </w:div>
        <w:div w:id="1711689129">
          <w:marLeft w:val="480"/>
          <w:marRight w:val="0"/>
          <w:marTop w:val="0"/>
          <w:marBottom w:val="0"/>
          <w:divBdr>
            <w:top w:val="none" w:sz="0" w:space="0" w:color="auto"/>
            <w:left w:val="none" w:sz="0" w:space="0" w:color="auto"/>
            <w:bottom w:val="none" w:sz="0" w:space="0" w:color="auto"/>
            <w:right w:val="none" w:sz="0" w:space="0" w:color="auto"/>
          </w:divBdr>
        </w:div>
        <w:div w:id="1719085670">
          <w:marLeft w:val="480"/>
          <w:marRight w:val="0"/>
          <w:marTop w:val="0"/>
          <w:marBottom w:val="0"/>
          <w:divBdr>
            <w:top w:val="none" w:sz="0" w:space="0" w:color="auto"/>
            <w:left w:val="none" w:sz="0" w:space="0" w:color="auto"/>
            <w:bottom w:val="none" w:sz="0" w:space="0" w:color="auto"/>
            <w:right w:val="none" w:sz="0" w:space="0" w:color="auto"/>
          </w:divBdr>
        </w:div>
        <w:div w:id="1736659439">
          <w:marLeft w:val="480"/>
          <w:marRight w:val="0"/>
          <w:marTop w:val="0"/>
          <w:marBottom w:val="0"/>
          <w:divBdr>
            <w:top w:val="none" w:sz="0" w:space="0" w:color="auto"/>
            <w:left w:val="none" w:sz="0" w:space="0" w:color="auto"/>
            <w:bottom w:val="none" w:sz="0" w:space="0" w:color="auto"/>
            <w:right w:val="none" w:sz="0" w:space="0" w:color="auto"/>
          </w:divBdr>
        </w:div>
        <w:div w:id="1771855866">
          <w:marLeft w:val="480"/>
          <w:marRight w:val="0"/>
          <w:marTop w:val="0"/>
          <w:marBottom w:val="0"/>
          <w:divBdr>
            <w:top w:val="none" w:sz="0" w:space="0" w:color="auto"/>
            <w:left w:val="none" w:sz="0" w:space="0" w:color="auto"/>
            <w:bottom w:val="none" w:sz="0" w:space="0" w:color="auto"/>
            <w:right w:val="none" w:sz="0" w:space="0" w:color="auto"/>
          </w:divBdr>
        </w:div>
        <w:div w:id="1794865633">
          <w:marLeft w:val="480"/>
          <w:marRight w:val="0"/>
          <w:marTop w:val="0"/>
          <w:marBottom w:val="0"/>
          <w:divBdr>
            <w:top w:val="none" w:sz="0" w:space="0" w:color="auto"/>
            <w:left w:val="none" w:sz="0" w:space="0" w:color="auto"/>
            <w:bottom w:val="none" w:sz="0" w:space="0" w:color="auto"/>
            <w:right w:val="none" w:sz="0" w:space="0" w:color="auto"/>
          </w:divBdr>
        </w:div>
        <w:div w:id="1924874468">
          <w:marLeft w:val="480"/>
          <w:marRight w:val="0"/>
          <w:marTop w:val="0"/>
          <w:marBottom w:val="0"/>
          <w:divBdr>
            <w:top w:val="none" w:sz="0" w:space="0" w:color="auto"/>
            <w:left w:val="none" w:sz="0" w:space="0" w:color="auto"/>
            <w:bottom w:val="none" w:sz="0" w:space="0" w:color="auto"/>
            <w:right w:val="none" w:sz="0" w:space="0" w:color="auto"/>
          </w:divBdr>
        </w:div>
        <w:div w:id="2106224032">
          <w:marLeft w:val="480"/>
          <w:marRight w:val="0"/>
          <w:marTop w:val="0"/>
          <w:marBottom w:val="0"/>
          <w:divBdr>
            <w:top w:val="none" w:sz="0" w:space="0" w:color="auto"/>
            <w:left w:val="none" w:sz="0" w:space="0" w:color="auto"/>
            <w:bottom w:val="none" w:sz="0" w:space="0" w:color="auto"/>
            <w:right w:val="none" w:sz="0" w:space="0" w:color="auto"/>
          </w:divBdr>
        </w:div>
      </w:divsChild>
    </w:div>
    <w:div w:id="1976637923">
      <w:bodyDiv w:val="1"/>
      <w:marLeft w:val="0"/>
      <w:marRight w:val="0"/>
      <w:marTop w:val="0"/>
      <w:marBottom w:val="0"/>
      <w:divBdr>
        <w:top w:val="none" w:sz="0" w:space="0" w:color="auto"/>
        <w:left w:val="none" w:sz="0" w:space="0" w:color="auto"/>
        <w:bottom w:val="none" w:sz="0" w:space="0" w:color="auto"/>
        <w:right w:val="none" w:sz="0" w:space="0" w:color="auto"/>
      </w:divBdr>
    </w:div>
    <w:div w:id="1979216535">
      <w:bodyDiv w:val="1"/>
      <w:marLeft w:val="0"/>
      <w:marRight w:val="0"/>
      <w:marTop w:val="0"/>
      <w:marBottom w:val="0"/>
      <w:divBdr>
        <w:top w:val="none" w:sz="0" w:space="0" w:color="auto"/>
        <w:left w:val="none" w:sz="0" w:space="0" w:color="auto"/>
        <w:bottom w:val="none" w:sz="0" w:space="0" w:color="auto"/>
        <w:right w:val="none" w:sz="0" w:space="0" w:color="auto"/>
      </w:divBdr>
    </w:div>
    <w:div w:id="1986272519">
      <w:bodyDiv w:val="1"/>
      <w:marLeft w:val="0"/>
      <w:marRight w:val="0"/>
      <w:marTop w:val="0"/>
      <w:marBottom w:val="0"/>
      <w:divBdr>
        <w:top w:val="none" w:sz="0" w:space="0" w:color="auto"/>
        <w:left w:val="none" w:sz="0" w:space="0" w:color="auto"/>
        <w:bottom w:val="none" w:sz="0" w:space="0" w:color="auto"/>
        <w:right w:val="none" w:sz="0" w:space="0" w:color="auto"/>
      </w:divBdr>
      <w:divsChild>
        <w:div w:id="133914705">
          <w:marLeft w:val="480"/>
          <w:marRight w:val="0"/>
          <w:marTop w:val="0"/>
          <w:marBottom w:val="0"/>
          <w:divBdr>
            <w:top w:val="none" w:sz="0" w:space="0" w:color="auto"/>
            <w:left w:val="none" w:sz="0" w:space="0" w:color="auto"/>
            <w:bottom w:val="none" w:sz="0" w:space="0" w:color="auto"/>
            <w:right w:val="none" w:sz="0" w:space="0" w:color="auto"/>
          </w:divBdr>
        </w:div>
        <w:div w:id="320432569">
          <w:marLeft w:val="480"/>
          <w:marRight w:val="0"/>
          <w:marTop w:val="0"/>
          <w:marBottom w:val="0"/>
          <w:divBdr>
            <w:top w:val="none" w:sz="0" w:space="0" w:color="auto"/>
            <w:left w:val="none" w:sz="0" w:space="0" w:color="auto"/>
            <w:bottom w:val="none" w:sz="0" w:space="0" w:color="auto"/>
            <w:right w:val="none" w:sz="0" w:space="0" w:color="auto"/>
          </w:divBdr>
        </w:div>
        <w:div w:id="368528552">
          <w:marLeft w:val="480"/>
          <w:marRight w:val="0"/>
          <w:marTop w:val="0"/>
          <w:marBottom w:val="0"/>
          <w:divBdr>
            <w:top w:val="none" w:sz="0" w:space="0" w:color="auto"/>
            <w:left w:val="none" w:sz="0" w:space="0" w:color="auto"/>
            <w:bottom w:val="none" w:sz="0" w:space="0" w:color="auto"/>
            <w:right w:val="none" w:sz="0" w:space="0" w:color="auto"/>
          </w:divBdr>
        </w:div>
        <w:div w:id="693965192">
          <w:marLeft w:val="480"/>
          <w:marRight w:val="0"/>
          <w:marTop w:val="0"/>
          <w:marBottom w:val="0"/>
          <w:divBdr>
            <w:top w:val="none" w:sz="0" w:space="0" w:color="auto"/>
            <w:left w:val="none" w:sz="0" w:space="0" w:color="auto"/>
            <w:bottom w:val="none" w:sz="0" w:space="0" w:color="auto"/>
            <w:right w:val="none" w:sz="0" w:space="0" w:color="auto"/>
          </w:divBdr>
        </w:div>
      </w:divsChild>
    </w:div>
    <w:div w:id="1995521723">
      <w:bodyDiv w:val="1"/>
      <w:marLeft w:val="0"/>
      <w:marRight w:val="0"/>
      <w:marTop w:val="0"/>
      <w:marBottom w:val="0"/>
      <w:divBdr>
        <w:top w:val="none" w:sz="0" w:space="0" w:color="auto"/>
        <w:left w:val="none" w:sz="0" w:space="0" w:color="auto"/>
        <w:bottom w:val="none" w:sz="0" w:space="0" w:color="auto"/>
        <w:right w:val="none" w:sz="0" w:space="0" w:color="auto"/>
      </w:divBdr>
    </w:div>
    <w:div w:id="1997949069">
      <w:bodyDiv w:val="1"/>
      <w:marLeft w:val="0"/>
      <w:marRight w:val="0"/>
      <w:marTop w:val="0"/>
      <w:marBottom w:val="0"/>
      <w:divBdr>
        <w:top w:val="none" w:sz="0" w:space="0" w:color="auto"/>
        <w:left w:val="none" w:sz="0" w:space="0" w:color="auto"/>
        <w:bottom w:val="none" w:sz="0" w:space="0" w:color="auto"/>
        <w:right w:val="none" w:sz="0" w:space="0" w:color="auto"/>
      </w:divBdr>
    </w:div>
    <w:div w:id="2015912244">
      <w:bodyDiv w:val="1"/>
      <w:marLeft w:val="0"/>
      <w:marRight w:val="0"/>
      <w:marTop w:val="0"/>
      <w:marBottom w:val="0"/>
      <w:divBdr>
        <w:top w:val="none" w:sz="0" w:space="0" w:color="auto"/>
        <w:left w:val="none" w:sz="0" w:space="0" w:color="auto"/>
        <w:bottom w:val="none" w:sz="0" w:space="0" w:color="auto"/>
        <w:right w:val="none" w:sz="0" w:space="0" w:color="auto"/>
      </w:divBdr>
      <w:divsChild>
        <w:div w:id="292057075">
          <w:marLeft w:val="480"/>
          <w:marRight w:val="0"/>
          <w:marTop w:val="0"/>
          <w:marBottom w:val="0"/>
          <w:divBdr>
            <w:top w:val="none" w:sz="0" w:space="0" w:color="auto"/>
            <w:left w:val="none" w:sz="0" w:space="0" w:color="auto"/>
            <w:bottom w:val="none" w:sz="0" w:space="0" w:color="auto"/>
            <w:right w:val="none" w:sz="0" w:space="0" w:color="auto"/>
          </w:divBdr>
        </w:div>
        <w:div w:id="1747653219">
          <w:marLeft w:val="480"/>
          <w:marRight w:val="0"/>
          <w:marTop w:val="0"/>
          <w:marBottom w:val="0"/>
          <w:divBdr>
            <w:top w:val="none" w:sz="0" w:space="0" w:color="auto"/>
            <w:left w:val="none" w:sz="0" w:space="0" w:color="auto"/>
            <w:bottom w:val="none" w:sz="0" w:space="0" w:color="auto"/>
            <w:right w:val="none" w:sz="0" w:space="0" w:color="auto"/>
          </w:divBdr>
        </w:div>
      </w:divsChild>
    </w:div>
    <w:div w:id="2020614666">
      <w:bodyDiv w:val="1"/>
      <w:marLeft w:val="0"/>
      <w:marRight w:val="0"/>
      <w:marTop w:val="0"/>
      <w:marBottom w:val="0"/>
      <w:divBdr>
        <w:top w:val="none" w:sz="0" w:space="0" w:color="auto"/>
        <w:left w:val="none" w:sz="0" w:space="0" w:color="auto"/>
        <w:bottom w:val="none" w:sz="0" w:space="0" w:color="auto"/>
        <w:right w:val="none" w:sz="0" w:space="0" w:color="auto"/>
      </w:divBdr>
    </w:div>
    <w:div w:id="2022048053">
      <w:bodyDiv w:val="1"/>
      <w:marLeft w:val="0"/>
      <w:marRight w:val="0"/>
      <w:marTop w:val="0"/>
      <w:marBottom w:val="0"/>
      <w:divBdr>
        <w:top w:val="none" w:sz="0" w:space="0" w:color="auto"/>
        <w:left w:val="none" w:sz="0" w:space="0" w:color="auto"/>
        <w:bottom w:val="none" w:sz="0" w:space="0" w:color="auto"/>
        <w:right w:val="none" w:sz="0" w:space="0" w:color="auto"/>
      </w:divBdr>
      <w:divsChild>
        <w:div w:id="22024183">
          <w:marLeft w:val="480"/>
          <w:marRight w:val="0"/>
          <w:marTop w:val="0"/>
          <w:marBottom w:val="0"/>
          <w:divBdr>
            <w:top w:val="none" w:sz="0" w:space="0" w:color="auto"/>
            <w:left w:val="none" w:sz="0" w:space="0" w:color="auto"/>
            <w:bottom w:val="none" w:sz="0" w:space="0" w:color="auto"/>
            <w:right w:val="none" w:sz="0" w:space="0" w:color="auto"/>
          </w:divBdr>
        </w:div>
        <w:div w:id="60909507">
          <w:marLeft w:val="480"/>
          <w:marRight w:val="0"/>
          <w:marTop w:val="0"/>
          <w:marBottom w:val="0"/>
          <w:divBdr>
            <w:top w:val="none" w:sz="0" w:space="0" w:color="auto"/>
            <w:left w:val="none" w:sz="0" w:space="0" w:color="auto"/>
            <w:bottom w:val="none" w:sz="0" w:space="0" w:color="auto"/>
            <w:right w:val="none" w:sz="0" w:space="0" w:color="auto"/>
          </w:divBdr>
        </w:div>
        <w:div w:id="87696522">
          <w:marLeft w:val="480"/>
          <w:marRight w:val="0"/>
          <w:marTop w:val="0"/>
          <w:marBottom w:val="0"/>
          <w:divBdr>
            <w:top w:val="none" w:sz="0" w:space="0" w:color="auto"/>
            <w:left w:val="none" w:sz="0" w:space="0" w:color="auto"/>
            <w:bottom w:val="none" w:sz="0" w:space="0" w:color="auto"/>
            <w:right w:val="none" w:sz="0" w:space="0" w:color="auto"/>
          </w:divBdr>
        </w:div>
        <w:div w:id="172646582">
          <w:marLeft w:val="480"/>
          <w:marRight w:val="0"/>
          <w:marTop w:val="0"/>
          <w:marBottom w:val="0"/>
          <w:divBdr>
            <w:top w:val="none" w:sz="0" w:space="0" w:color="auto"/>
            <w:left w:val="none" w:sz="0" w:space="0" w:color="auto"/>
            <w:bottom w:val="none" w:sz="0" w:space="0" w:color="auto"/>
            <w:right w:val="none" w:sz="0" w:space="0" w:color="auto"/>
          </w:divBdr>
        </w:div>
        <w:div w:id="180583956">
          <w:marLeft w:val="480"/>
          <w:marRight w:val="0"/>
          <w:marTop w:val="0"/>
          <w:marBottom w:val="0"/>
          <w:divBdr>
            <w:top w:val="none" w:sz="0" w:space="0" w:color="auto"/>
            <w:left w:val="none" w:sz="0" w:space="0" w:color="auto"/>
            <w:bottom w:val="none" w:sz="0" w:space="0" w:color="auto"/>
            <w:right w:val="none" w:sz="0" w:space="0" w:color="auto"/>
          </w:divBdr>
        </w:div>
        <w:div w:id="253831781">
          <w:marLeft w:val="480"/>
          <w:marRight w:val="0"/>
          <w:marTop w:val="0"/>
          <w:marBottom w:val="0"/>
          <w:divBdr>
            <w:top w:val="none" w:sz="0" w:space="0" w:color="auto"/>
            <w:left w:val="none" w:sz="0" w:space="0" w:color="auto"/>
            <w:bottom w:val="none" w:sz="0" w:space="0" w:color="auto"/>
            <w:right w:val="none" w:sz="0" w:space="0" w:color="auto"/>
          </w:divBdr>
        </w:div>
        <w:div w:id="300043081">
          <w:marLeft w:val="480"/>
          <w:marRight w:val="0"/>
          <w:marTop w:val="0"/>
          <w:marBottom w:val="0"/>
          <w:divBdr>
            <w:top w:val="none" w:sz="0" w:space="0" w:color="auto"/>
            <w:left w:val="none" w:sz="0" w:space="0" w:color="auto"/>
            <w:bottom w:val="none" w:sz="0" w:space="0" w:color="auto"/>
            <w:right w:val="none" w:sz="0" w:space="0" w:color="auto"/>
          </w:divBdr>
        </w:div>
        <w:div w:id="346182235">
          <w:marLeft w:val="480"/>
          <w:marRight w:val="0"/>
          <w:marTop w:val="0"/>
          <w:marBottom w:val="0"/>
          <w:divBdr>
            <w:top w:val="none" w:sz="0" w:space="0" w:color="auto"/>
            <w:left w:val="none" w:sz="0" w:space="0" w:color="auto"/>
            <w:bottom w:val="none" w:sz="0" w:space="0" w:color="auto"/>
            <w:right w:val="none" w:sz="0" w:space="0" w:color="auto"/>
          </w:divBdr>
        </w:div>
        <w:div w:id="373653438">
          <w:marLeft w:val="480"/>
          <w:marRight w:val="0"/>
          <w:marTop w:val="0"/>
          <w:marBottom w:val="0"/>
          <w:divBdr>
            <w:top w:val="none" w:sz="0" w:space="0" w:color="auto"/>
            <w:left w:val="none" w:sz="0" w:space="0" w:color="auto"/>
            <w:bottom w:val="none" w:sz="0" w:space="0" w:color="auto"/>
            <w:right w:val="none" w:sz="0" w:space="0" w:color="auto"/>
          </w:divBdr>
        </w:div>
        <w:div w:id="432895624">
          <w:marLeft w:val="480"/>
          <w:marRight w:val="0"/>
          <w:marTop w:val="0"/>
          <w:marBottom w:val="0"/>
          <w:divBdr>
            <w:top w:val="none" w:sz="0" w:space="0" w:color="auto"/>
            <w:left w:val="none" w:sz="0" w:space="0" w:color="auto"/>
            <w:bottom w:val="none" w:sz="0" w:space="0" w:color="auto"/>
            <w:right w:val="none" w:sz="0" w:space="0" w:color="auto"/>
          </w:divBdr>
        </w:div>
        <w:div w:id="539049581">
          <w:marLeft w:val="480"/>
          <w:marRight w:val="0"/>
          <w:marTop w:val="0"/>
          <w:marBottom w:val="0"/>
          <w:divBdr>
            <w:top w:val="none" w:sz="0" w:space="0" w:color="auto"/>
            <w:left w:val="none" w:sz="0" w:space="0" w:color="auto"/>
            <w:bottom w:val="none" w:sz="0" w:space="0" w:color="auto"/>
            <w:right w:val="none" w:sz="0" w:space="0" w:color="auto"/>
          </w:divBdr>
        </w:div>
        <w:div w:id="626089549">
          <w:marLeft w:val="480"/>
          <w:marRight w:val="0"/>
          <w:marTop w:val="0"/>
          <w:marBottom w:val="0"/>
          <w:divBdr>
            <w:top w:val="none" w:sz="0" w:space="0" w:color="auto"/>
            <w:left w:val="none" w:sz="0" w:space="0" w:color="auto"/>
            <w:bottom w:val="none" w:sz="0" w:space="0" w:color="auto"/>
            <w:right w:val="none" w:sz="0" w:space="0" w:color="auto"/>
          </w:divBdr>
        </w:div>
        <w:div w:id="757213494">
          <w:marLeft w:val="480"/>
          <w:marRight w:val="0"/>
          <w:marTop w:val="0"/>
          <w:marBottom w:val="0"/>
          <w:divBdr>
            <w:top w:val="none" w:sz="0" w:space="0" w:color="auto"/>
            <w:left w:val="none" w:sz="0" w:space="0" w:color="auto"/>
            <w:bottom w:val="none" w:sz="0" w:space="0" w:color="auto"/>
            <w:right w:val="none" w:sz="0" w:space="0" w:color="auto"/>
          </w:divBdr>
        </w:div>
        <w:div w:id="787818871">
          <w:marLeft w:val="480"/>
          <w:marRight w:val="0"/>
          <w:marTop w:val="0"/>
          <w:marBottom w:val="0"/>
          <w:divBdr>
            <w:top w:val="none" w:sz="0" w:space="0" w:color="auto"/>
            <w:left w:val="none" w:sz="0" w:space="0" w:color="auto"/>
            <w:bottom w:val="none" w:sz="0" w:space="0" w:color="auto"/>
            <w:right w:val="none" w:sz="0" w:space="0" w:color="auto"/>
          </w:divBdr>
        </w:div>
        <w:div w:id="880559286">
          <w:marLeft w:val="480"/>
          <w:marRight w:val="0"/>
          <w:marTop w:val="0"/>
          <w:marBottom w:val="0"/>
          <w:divBdr>
            <w:top w:val="none" w:sz="0" w:space="0" w:color="auto"/>
            <w:left w:val="none" w:sz="0" w:space="0" w:color="auto"/>
            <w:bottom w:val="none" w:sz="0" w:space="0" w:color="auto"/>
            <w:right w:val="none" w:sz="0" w:space="0" w:color="auto"/>
          </w:divBdr>
        </w:div>
        <w:div w:id="1066491145">
          <w:marLeft w:val="480"/>
          <w:marRight w:val="0"/>
          <w:marTop w:val="0"/>
          <w:marBottom w:val="0"/>
          <w:divBdr>
            <w:top w:val="none" w:sz="0" w:space="0" w:color="auto"/>
            <w:left w:val="none" w:sz="0" w:space="0" w:color="auto"/>
            <w:bottom w:val="none" w:sz="0" w:space="0" w:color="auto"/>
            <w:right w:val="none" w:sz="0" w:space="0" w:color="auto"/>
          </w:divBdr>
        </w:div>
        <w:div w:id="1161700640">
          <w:marLeft w:val="480"/>
          <w:marRight w:val="0"/>
          <w:marTop w:val="0"/>
          <w:marBottom w:val="0"/>
          <w:divBdr>
            <w:top w:val="none" w:sz="0" w:space="0" w:color="auto"/>
            <w:left w:val="none" w:sz="0" w:space="0" w:color="auto"/>
            <w:bottom w:val="none" w:sz="0" w:space="0" w:color="auto"/>
            <w:right w:val="none" w:sz="0" w:space="0" w:color="auto"/>
          </w:divBdr>
        </w:div>
        <w:div w:id="1173573228">
          <w:marLeft w:val="480"/>
          <w:marRight w:val="0"/>
          <w:marTop w:val="0"/>
          <w:marBottom w:val="0"/>
          <w:divBdr>
            <w:top w:val="none" w:sz="0" w:space="0" w:color="auto"/>
            <w:left w:val="none" w:sz="0" w:space="0" w:color="auto"/>
            <w:bottom w:val="none" w:sz="0" w:space="0" w:color="auto"/>
            <w:right w:val="none" w:sz="0" w:space="0" w:color="auto"/>
          </w:divBdr>
        </w:div>
        <w:div w:id="1408959571">
          <w:marLeft w:val="480"/>
          <w:marRight w:val="0"/>
          <w:marTop w:val="0"/>
          <w:marBottom w:val="0"/>
          <w:divBdr>
            <w:top w:val="none" w:sz="0" w:space="0" w:color="auto"/>
            <w:left w:val="none" w:sz="0" w:space="0" w:color="auto"/>
            <w:bottom w:val="none" w:sz="0" w:space="0" w:color="auto"/>
            <w:right w:val="none" w:sz="0" w:space="0" w:color="auto"/>
          </w:divBdr>
        </w:div>
        <w:div w:id="1442066079">
          <w:marLeft w:val="480"/>
          <w:marRight w:val="0"/>
          <w:marTop w:val="0"/>
          <w:marBottom w:val="0"/>
          <w:divBdr>
            <w:top w:val="none" w:sz="0" w:space="0" w:color="auto"/>
            <w:left w:val="none" w:sz="0" w:space="0" w:color="auto"/>
            <w:bottom w:val="none" w:sz="0" w:space="0" w:color="auto"/>
            <w:right w:val="none" w:sz="0" w:space="0" w:color="auto"/>
          </w:divBdr>
        </w:div>
        <w:div w:id="1451783296">
          <w:marLeft w:val="480"/>
          <w:marRight w:val="0"/>
          <w:marTop w:val="0"/>
          <w:marBottom w:val="0"/>
          <w:divBdr>
            <w:top w:val="none" w:sz="0" w:space="0" w:color="auto"/>
            <w:left w:val="none" w:sz="0" w:space="0" w:color="auto"/>
            <w:bottom w:val="none" w:sz="0" w:space="0" w:color="auto"/>
            <w:right w:val="none" w:sz="0" w:space="0" w:color="auto"/>
          </w:divBdr>
        </w:div>
        <w:div w:id="1465196100">
          <w:marLeft w:val="480"/>
          <w:marRight w:val="0"/>
          <w:marTop w:val="0"/>
          <w:marBottom w:val="0"/>
          <w:divBdr>
            <w:top w:val="none" w:sz="0" w:space="0" w:color="auto"/>
            <w:left w:val="none" w:sz="0" w:space="0" w:color="auto"/>
            <w:bottom w:val="none" w:sz="0" w:space="0" w:color="auto"/>
            <w:right w:val="none" w:sz="0" w:space="0" w:color="auto"/>
          </w:divBdr>
        </w:div>
        <w:div w:id="1470246519">
          <w:marLeft w:val="480"/>
          <w:marRight w:val="0"/>
          <w:marTop w:val="0"/>
          <w:marBottom w:val="0"/>
          <w:divBdr>
            <w:top w:val="none" w:sz="0" w:space="0" w:color="auto"/>
            <w:left w:val="none" w:sz="0" w:space="0" w:color="auto"/>
            <w:bottom w:val="none" w:sz="0" w:space="0" w:color="auto"/>
            <w:right w:val="none" w:sz="0" w:space="0" w:color="auto"/>
          </w:divBdr>
        </w:div>
        <w:div w:id="1493061320">
          <w:marLeft w:val="480"/>
          <w:marRight w:val="0"/>
          <w:marTop w:val="0"/>
          <w:marBottom w:val="0"/>
          <w:divBdr>
            <w:top w:val="none" w:sz="0" w:space="0" w:color="auto"/>
            <w:left w:val="none" w:sz="0" w:space="0" w:color="auto"/>
            <w:bottom w:val="none" w:sz="0" w:space="0" w:color="auto"/>
            <w:right w:val="none" w:sz="0" w:space="0" w:color="auto"/>
          </w:divBdr>
        </w:div>
        <w:div w:id="1578712683">
          <w:marLeft w:val="480"/>
          <w:marRight w:val="0"/>
          <w:marTop w:val="0"/>
          <w:marBottom w:val="0"/>
          <w:divBdr>
            <w:top w:val="none" w:sz="0" w:space="0" w:color="auto"/>
            <w:left w:val="none" w:sz="0" w:space="0" w:color="auto"/>
            <w:bottom w:val="none" w:sz="0" w:space="0" w:color="auto"/>
            <w:right w:val="none" w:sz="0" w:space="0" w:color="auto"/>
          </w:divBdr>
        </w:div>
        <w:div w:id="1593390254">
          <w:marLeft w:val="480"/>
          <w:marRight w:val="0"/>
          <w:marTop w:val="0"/>
          <w:marBottom w:val="0"/>
          <w:divBdr>
            <w:top w:val="none" w:sz="0" w:space="0" w:color="auto"/>
            <w:left w:val="none" w:sz="0" w:space="0" w:color="auto"/>
            <w:bottom w:val="none" w:sz="0" w:space="0" w:color="auto"/>
            <w:right w:val="none" w:sz="0" w:space="0" w:color="auto"/>
          </w:divBdr>
        </w:div>
        <w:div w:id="1605770274">
          <w:marLeft w:val="480"/>
          <w:marRight w:val="0"/>
          <w:marTop w:val="0"/>
          <w:marBottom w:val="0"/>
          <w:divBdr>
            <w:top w:val="none" w:sz="0" w:space="0" w:color="auto"/>
            <w:left w:val="none" w:sz="0" w:space="0" w:color="auto"/>
            <w:bottom w:val="none" w:sz="0" w:space="0" w:color="auto"/>
            <w:right w:val="none" w:sz="0" w:space="0" w:color="auto"/>
          </w:divBdr>
        </w:div>
        <w:div w:id="1646350469">
          <w:marLeft w:val="480"/>
          <w:marRight w:val="0"/>
          <w:marTop w:val="0"/>
          <w:marBottom w:val="0"/>
          <w:divBdr>
            <w:top w:val="none" w:sz="0" w:space="0" w:color="auto"/>
            <w:left w:val="none" w:sz="0" w:space="0" w:color="auto"/>
            <w:bottom w:val="none" w:sz="0" w:space="0" w:color="auto"/>
            <w:right w:val="none" w:sz="0" w:space="0" w:color="auto"/>
          </w:divBdr>
        </w:div>
        <w:div w:id="1681620366">
          <w:marLeft w:val="480"/>
          <w:marRight w:val="0"/>
          <w:marTop w:val="0"/>
          <w:marBottom w:val="0"/>
          <w:divBdr>
            <w:top w:val="none" w:sz="0" w:space="0" w:color="auto"/>
            <w:left w:val="none" w:sz="0" w:space="0" w:color="auto"/>
            <w:bottom w:val="none" w:sz="0" w:space="0" w:color="auto"/>
            <w:right w:val="none" w:sz="0" w:space="0" w:color="auto"/>
          </w:divBdr>
        </w:div>
        <w:div w:id="1733767299">
          <w:marLeft w:val="480"/>
          <w:marRight w:val="0"/>
          <w:marTop w:val="0"/>
          <w:marBottom w:val="0"/>
          <w:divBdr>
            <w:top w:val="none" w:sz="0" w:space="0" w:color="auto"/>
            <w:left w:val="none" w:sz="0" w:space="0" w:color="auto"/>
            <w:bottom w:val="none" w:sz="0" w:space="0" w:color="auto"/>
            <w:right w:val="none" w:sz="0" w:space="0" w:color="auto"/>
          </w:divBdr>
        </w:div>
        <w:div w:id="1807045881">
          <w:marLeft w:val="480"/>
          <w:marRight w:val="0"/>
          <w:marTop w:val="0"/>
          <w:marBottom w:val="0"/>
          <w:divBdr>
            <w:top w:val="none" w:sz="0" w:space="0" w:color="auto"/>
            <w:left w:val="none" w:sz="0" w:space="0" w:color="auto"/>
            <w:bottom w:val="none" w:sz="0" w:space="0" w:color="auto"/>
            <w:right w:val="none" w:sz="0" w:space="0" w:color="auto"/>
          </w:divBdr>
        </w:div>
        <w:div w:id="1857574132">
          <w:marLeft w:val="480"/>
          <w:marRight w:val="0"/>
          <w:marTop w:val="0"/>
          <w:marBottom w:val="0"/>
          <w:divBdr>
            <w:top w:val="none" w:sz="0" w:space="0" w:color="auto"/>
            <w:left w:val="none" w:sz="0" w:space="0" w:color="auto"/>
            <w:bottom w:val="none" w:sz="0" w:space="0" w:color="auto"/>
            <w:right w:val="none" w:sz="0" w:space="0" w:color="auto"/>
          </w:divBdr>
        </w:div>
        <w:div w:id="1876843768">
          <w:marLeft w:val="480"/>
          <w:marRight w:val="0"/>
          <w:marTop w:val="0"/>
          <w:marBottom w:val="0"/>
          <w:divBdr>
            <w:top w:val="none" w:sz="0" w:space="0" w:color="auto"/>
            <w:left w:val="none" w:sz="0" w:space="0" w:color="auto"/>
            <w:bottom w:val="none" w:sz="0" w:space="0" w:color="auto"/>
            <w:right w:val="none" w:sz="0" w:space="0" w:color="auto"/>
          </w:divBdr>
        </w:div>
        <w:div w:id="1909921480">
          <w:marLeft w:val="480"/>
          <w:marRight w:val="0"/>
          <w:marTop w:val="0"/>
          <w:marBottom w:val="0"/>
          <w:divBdr>
            <w:top w:val="none" w:sz="0" w:space="0" w:color="auto"/>
            <w:left w:val="none" w:sz="0" w:space="0" w:color="auto"/>
            <w:bottom w:val="none" w:sz="0" w:space="0" w:color="auto"/>
            <w:right w:val="none" w:sz="0" w:space="0" w:color="auto"/>
          </w:divBdr>
        </w:div>
        <w:div w:id="2003194665">
          <w:marLeft w:val="480"/>
          <w:marRight w:val="0"/>
          <w:marTop w:val="0"/>
          <w:marBottom w:val="0"/>
          <w:divBdr>
            <w:top w:val="none" w:sz="0" w:space="0" w:color="auto"/>
            <w:left w:val="none" w:sz="0" w:space="0" w:color="auto"/>
            <w:bottom w:val="none" w:sz="0" w:space="0" w:color="auto"/>
            <w:right w:val="none" w:sz="0" w:space="0" w:color="auto"/>
          </w:divBdr>
        </w:div>
        <w:div w:id="2081638564">
          <w:marLeft w:val="480"/>
          <w:marRight w:val="0"/>
          <w:marTop w:val="0"/>
          <w:marBottom w:val="0"/>
          <w:divBdr>
            <w:top w:val="none" w:sz="0" w:space="0" w:color="auto"/>
            <w:left w:val="none" w:sz="0" w:space="0" w:color="auto"/>
            <w:bottom w:val="none" w:sz="0" w:space="0" w:color="auto"/>
            <w:right w:val="none" w:sz="0" w:space="0" w:color="auto"/>
          </w:divBdr>
        </w:div>
      </w:divsChild>
    </w:div>
    <w:div w:id="2030259059">
      <w:bodyDiv w:val="1"/>
      <w:marLeft w:val="0"/>
      <w:marRight w:val="0"/>
      <w:marTop w:val="0"/>
      <w:marBottom w:val="0"/>
      <w:divBdr>
        <w:top w:val="none" w:sz="0" w:space="0" w:color="auto"/>
        <w:left w:val="none" w:sz="0" w:space="0" w:color="auto"/>
        <w:bottom w:val="none" w:sz="0" w:space="0" w:color="auto"/>
        <w:right w:val="none" w:sz="0" w:space="0" w:color="auto"/>
      </w:divBdr>
    </w:div>
    <w:div w:id="2030520663">
      <w:bodyDiv w:val="1"/>
      <w:marLeft w:val="0"/>
      <w:marRight w:val="0"/>
      <w:marTop w:val="0"/>
      <w:marBottom w:val="0"/>
      <w:divBdr>
        <w:top w:val="none" w:sz="0" w:space="0" w:color="auto"/>
        <w:left w:val="none" w:sz="0" w:space="0" w:color="auto"/>
        <w:bottom w:val="none" w:sz="0" w:space="0" w:color="auto"/>
        <w:right w:val="none" w:sz="0" w:space="0" w:color="auto"/>
      </w:divBdr>
    </w:div>
    <w:div w:id="2033453041">
      <w:bodyDiv w:val="1"/>
      <w:marLeft w:val="0"/>
      <w:marRight w:val="0"/>
      <w:marTop w:val="0"/>
      <w:marBottom w:val="0"/>
      <w:divBdr>
        <w:top w:val="none" w:sz="0" w:space="0" w:color="auto"/>
        <w:left w:val="none" w:sz="0" w:space="0" w:color="auto"/>
        <w:bottom w:val="none" w:sz="0" w:space="0" w:color="auto"/>
        <w:right w:val="none" w:sz="0" w:space="0" w:color="auto"/>
      </w:divBdr>
    </w:div>
    <w:div w:id="2038463612">
      <w:bodyDiv w:val="1"/>
      <w:marLeft w:val="0"/>
      <w:marRight w:val="0"/>
      <w:marTop w:val="0"/>
      <w:marBottom w:val="0"/>
      <w:divBdr>
        <w:top w:val="none" w:sz="0" w:space="0" w:color="auto"/>
        <w:left w:val="none" w:sz="0" w:space="0" w:color="auto"/>
        <w:bottom w:val="none" w:sz="0" w:space="0" w:color="auto"/>
        <w:right w:val="none" w:sz="0" w:space="0" w:color="auto"/>
      </w:divBdr>
    </w:div>
    <w:div w:id="2040691722">
      <w:bodyDiv w:val="1"/>
      <w:marLeft w:val="0"/>
      <w:marRight w:val="0"/>
      <w:marTop w:val="0"/>
      <w:marBottom w:val="0"/>
      <w:divBdr>
        <w:top w:val="none" w:sz="0" w:space="0" w:color="auto"/>
        <w:left w:val="none" w:sz="0" w:space="0" w:color="auto"/>
        <w:bottom w:val="none" w:sz="0" w:space="0" w:color="auto"/>
        <w:right w:val="none" w:sz="0" w:space="0" w:color="auto"/>
      </w:divBdr>
    </w:div>
    <w:div w:id="2040815684">
      <w:bodyDiv w:val="1"/>
      <w:marLeft w:val="0"/>
      <w:marRight w:val="0"/>
      <w:marTop w:val="0"/>
      <w:marBottom w:val="0"/>
      <w:divBdr>
        <w:top w:val="none" w:sz="0" w:space="0" w:color="auto"/>
        <w:left w:val="none" w:sz="0" w:space="0" w:color="auto"/>
        <w:bottom w:val="none" w:sz="0" w:space="0" w:color="auto"/>
        <w:right w:val="none" w:sz="0" w:space="0" w:color="auto"/>
      </w:divBdr>
    </w:div>
    <w:div w:id="2047757201">
      <w:bodyDiv w:val="1"/>
      <w:marLeft w:val="0"/>
      <w:marRight w:val="0"/>
      <w:marTop w:val="0"/>
      <w:marBottom w:val="0"/>
      <w:divBdr>
        <w:top w:val="none" w:sz="0" w:space="0" w:color="auto"/>
        <w:left w:val="none" w:sz="0" w:space="0" w:color="auto"/>
        <w:bottom w:val="none" w:sz="0" w:space="0" w:color="auto"/>
        <w:right w:val="none" w:sz="0" w:space="0" w:color="auto"/>
      </w:divBdr>
    </w:div>
    <w:div w:id="2053262840">
      <w:bodyDiv w:val="1"/>
      <w:marLeft w:val="0"/>
      <w:marRight w:val="0"/>
      <w:marTop w:val="0"/>
      <w:marBottom w:val="0"/>
      <w:divBdr>
        <w:top w:val="none" w:sz="0" w:space="0" w:color="auto"/>
        <w:left w:val="none" w:sz="0" w:space="0" w:color="auto"/>
        <w:bottom w:val="none" w:sz="0" w:space="0" w:color="auto"/>
        <w:right w:val="none" w:sz="0" w:space="0" w:color="auto"/>
      </w:divBdr>
    </w:div>
    <w:div w:id="2097432247">
      <w:bodyDiv w:val="1"/>
      <w:marLeft w:val="0"/>
      <w:marRight w:val="0"/>
      <w:marTop w:val="0"/>
      <w:marBottom w:val="0"/>
      <w:divBdr>
        <w:top w:val="none" w:sz="0" w:space="0" w:color="auto"/>
        <w:left w:val="none" w:sz="0" w:space="0" w:color="auto"/>
        <w:bottom w:val="none" w:sz="0" w:space="0" w:color="auto"/>
        <w:right w:val="none" w:sz="0" w:space="0" w:color="auto"/>
      </w:divBdr>
      <w:divsChild>
        <w:div w:id="102112252">
          <w:marLeft w:val="480"/>
          <w:marRight w:val="0"/>
          <w:marTop w:val="0"/>
          <w:marBottom w:val="0"/>
          <w:divBdr>
            <w:top w:val="none" w:sz="0" w:space="0" w:color="auto"/>
            <w:left w:val="none" w:sz="0" w:space="0" w:color="auto"/>
            <w:bottom w:val="none" w:sz="0" w:space="0" w:color="auto"/>
            <w:right w:val="none" w:sz="0" w:space="0" w:color="auto"/>
          </w:divBdr>
        </w:div>
        <w:div w:id="125389886">
          <w:marLeft w:val="480"/>
          <w:marRight w:val="0"/>
          <w:marTop w:val="0"/>
          <w:marBottom w:val="0"/>
          <w:divBdr>
            <w:top w:val="none" w:sz="0" w:space="0" w:color="auto"/>
            <w:left w:val="none" w:sz="0" w:space="0" w:color="auto"/>
            <w:bottom w:val="none" w:sz="0" w:space="0" w:color="auto"/>
            <w:right w:val="none" w:sz="0" w:space="0" w:color="auto"/>
          </w:divBdr>
        </w:div>
        <w:div w:id="436294289">
          <w:marLeft w:val="480"/>
          <w:marRight w:val="0"/>
          <w:marTop w:val="0"/>
          <w:marBottom w:val="0"/>
          <w:divBdr>
            <w:top w:val="none" w:sz="0" w:space="0" w:color="auto"/>
            <w:left w:val="none" w:sz="0" w:space="0" w:color="auto"/>
            <w:bottom w:val="none" w:sz="0" w:space="0" w:color="auto"/>
            <w:right w:val="none" w:sz="0" w:space="0" w:color="auto"/>
          </w:divBdr>
        </w:div>
        <w:div w:id="748692276">
          <w:marLeft w:val="480"/>
          <w:marRight w:val="0"/>
          <w:marTop w:val="0"/>
          <w:marBottom w:val="0"/>
          <w:divBdr>
            <w:top w:val="none" w:sz="0" w:space="0" w:color="auto"/>
            <w:left w:val="none" w:sz="0" w:space="0" w:color="auto"/>
            <w:bottom w:val="none" w:sz="0" w:space="0" w:color="auto"/>
            <w:right w:val="none" w:sz="0" w:space="0" w:color="auto"/>
          </w:divBdr>
        </w:div>
        <w:div w:id="862131487">
          <w:marLeft w:val="480"/>
          <w:marRight w:val="0"/>
          <w:marTop w:val="0"/>
          <w:marBottom w:val="0"/>
          <w:divBdr>
            <w:top w:val="none" w:sz="0" w:space="0" w:color="auto"/>
            <w:left w:val="none" w:sz="0" w:space="0" w:color="auto"/>
            <w:bottom w:val="none" w:sz="0" w:space="0" w:color="auto"/>
            <w:right w:val="none" w:sz="0" w:space="0" w:color="auto"/>
          </w:divBdr>
        </w:div>
        <w:div w:id="1080566839">
          <w:marLeft w:val="480"/>
          <w:marRight w:val="0"/>
          <w:marTop w:val="0"/>
          <w:marBottom w:val="0"/>
          <w:divBdr>
            <w:top w:val="none" w:sz="0" w:space="0" w:color="auto"/>
            <w:left w:val="none" w:sz="0" w:space="0" w:color="auto"/>
            <w:bottom w:val="none" w:sz="0" w:space="0" w:color="auto"/>
            <w:right w:val="none" w:sz="0" w:space="0" w:color="auto"/>
          </w:divBdr>
        </w:div>
        <w:div w:id="1268391757">
          <w:marLeft w:val="480"/>
          <w:marRight w:val="0"/>
          <w:marTop w:val="0"/>
          <w:marBottom w:val="0"/>
          <w:divBdr>
            <w:top w:val="none" w:sz="0" w:space="0" w:color="auto"/>
            <w:left w:val="none" w:sz="0" w:space="0" w:color="auto"/>
            <w:bottom w:val="none" w:sz="0" w:space="0" w:color="auto"/>
            <w:right w:val="none" w:sz="0" w:space="0" w:color="auto"/>
          </w:divBdr>
        </w:div>
        <w:div w:id="1312950274">
          <w:marLeft w:val="480"/>
          <w:marRight w:val="0"/>
          <w:marTop w:val="0"/>
          <w:marBottom w:val="0"/>
          <w:divBdr>
            <w:top w:val="none" w:sz="0" w:space="0" w:color="auto"/>
            <w:left w:val="none" w:sz="0" w:space="0" w:color="auto"/>
            <w:bottom w:val="none" w:sz="0" w:space="0" w:color="auto"/>
            <w:right w:val="none" w:sz="0" w:space="0" w:color="auto"/>
          </w:divBdr>
        </w:div>
        <w:div w:id="1337732774">
          <w:marLeft w:val="480"/>
          <w:marRight w:val="0"/>
          <w:marTop w:val="0"/>
          <w:marBottom w:val="0"/>
          <w:divBdr>
            <w:top w:val="none" w:sz="0" w:space="0" w:color="auto"/>
            <w:left w:val="none" w:sz="0" w:space="0" w:color="auto"/>
            <w:bottom w:val="none" w:sz="0" w:space="0" w:color="auto"/>
            <w:right w:val="none" w:sz="0" w:space="0" w:color="auto"/>
          </w:divBdr>
        </w:div>
        <w:div w:id="1612325363">
          <w:marLeft w:val="480"/>
          <w:marRight w:val="0"/>
          <w:marTop w:val="0"/>
          <w:marBottom w:val="0"/>
          <w:divBdr>
            <w:top w:val="none" w:sz="0" w:space="0" w:color="auto"/>
            <w:left w:val="none" w:sz="0" w:space="0" w:color="auto"/>
            <w:bottom w:val="none" w:sz="0" w:space="0" w:color="auto"/>
            <w:right w:val="none" w:sz="0" w:space="0" w:color="auto"/>
          </w:divBdr>
        </w:div>
        <w:div w:id="1632830486">
          <w:marLeft w:val="480"/>
          <w:marRight w:val="0"/>
          <w:marTop w:val="0"/>
          <w:marBottom w:val="0"/>
          <w:divBdr>
            <w:top w:val="none" w:sz="0" w:space="0" w:color="auto"/>
            <w:left w:val="none" w:sz="0" w:space="0" w:color="auto"/>
            <w:bottom w:val="none" w:sz="0" w:space="0" w:color="auto"/>
            <w:right w:val="none" w:sz="0" w:space="0" w:color="auto"/>
          </w:divBdr>
        </w:div>
        <w:div w:id="1647510547">
          <w:marLeft w:val="480"/>
          <w:marRight w:val="0"/>
          <w:marTop w:val="0"/>
          <w:marBottom w:val="0"/>
          <w:divBdr>
            <w:top w:val="none" w:sz="0" w:space="0" w:color="auto"/>
            <w:left w:val="none" w:sz="0" w:space="0" w:color="auto"/>
            <w:bottom w:val="none" w:sz="0" w:space="0" w:color="auto"/>
            <w:right w:val="none" w:sz="0" w:space="0" w:color="auto"/>
          </w:divBdr>
        </w:div>
      </w:divsChild>
    </w:div>
    <w:div w:id="2119718985">
      <w:bodyDiv w:val="1"/>
      <w:marLeft w:val="0"/>
      <w:marRight w:val="0"/>
      <w:marTop w:val="0"/>
      <w:marBottom w:val="0"/>
      <w:divBdr>
        <w:top w:val="none" w:sz="0" w:space="0" w:color="auto"/>
        <w:left w:val="none" w:sz="0" w:space="0" w:color="auto"/>
        <w:bottom w:val="none" w:sz="0" w:space="0" w:color="auto"/>
        <w:right w:val="none" w:sz="0" w:space="0" w:color="auto"/>
      </w:divBdr>
    </w:div>
    <w:div w:id="2123255453">
      <w:bodyDiv w:val="1"/>
      <w:marLeft w:val="0"/>
      <w:marRight w:val="0"/>
      <w:marTop w:val="0"/>
      <w:marBottom w:val="0"/>
      <w:divBdr>
        <w:top w:val="none" w:sz="0" w:space="0" w:color="auto"/>
        <w:left w:val="none" w:sz="0" w:space="0" w:color="auto"/>
        <w:bottom w:val="none" w:sz="0" w:space="0" w:color="auto"/>
        <w:right w:val="none" w:sz="0" w:space="0" w:color="auto"/>
      </w:divBdr>
    </w:div>
    <w:div w:id="2124032865">
      <w:bodyDiv w:val="1"/>
      <w:marLeft w:val="0"/>
      <w:marRight w:val="0"/>
      <w:marTop w:val="0"/>
      <w:marBottom w:val="0"/>
      <w:divBdr>
        <w:top w:val="none" w:sz="0" w:space="0" w:color="auto"/>
        <w:left w:val="none" w:sz="0" w:space="0" w:color="auto"/>
        <w:bottom w:val="none" w:sz="0" w:space="0" w:color="auto"/>
        <w:right w:val="none" w:sz="0" w:space="0" w:color="auto"/>
      </w:divBdr>
    </w:div>
    <w:div w:id="2136025965">
      <w:bodyDiv w:val="1"/>
      <w:marLeft w:val="0"/>
      <w:marRight w:val="0"/>
      <w:marTop w:val="0"/>
      <w:marBottom w:val="0"/>
      <w:divBdr>
        <w:top w:val="none" w:sz="0" w:space="0" w:color="auto"/>
        <w:left w:val="none" w:sz="0" w:space="0" w:color="auto"/>
        <w:bottom w:val="none" w:sz="0" w:space="0" w:color="auto"/>
        <w:right w:val="none" w:sz="0" w:space="0" w:color="auto"/>
      </w:divBdr>
    </w:div>
    <w:div w:id="2144032530">
      <w:bodyDiv w:val="1"/>
      <w:marLeft w:val="0"/>
      <w:marRight w:val="0"/>
      <w:marTop w:val="0"/>
      <w:marBottom w:val="0"/>
      <w:divBdr>
        <w:top w:val="none" w:sz="0" w:space="0" w:color="auto"/>
        <w:left w:val="none" w:sz="0" w:space="0" w:color="auto"/>
        <w:bottom w:val="none" w:sz="0" w:space="0" w:color="auto"/>
        <w:right w:val="none" w:sz="0" w:space="0" w:color="auto"/>
      </w:divBdr>
      <w:divsChild>
        <w:div w:id="56586629">
          <w:marLeft w:val="480"/>
          <w:marRight w:val="0"/>
          <w:marTop w:val="0"/>
          <w:marBottom w:val="0"/>
          <w:divBdr>
            <w:top w:val="none" w:sz="0" w:space="0" w:color="auto"/>
            <w:left w:val="none" w:sz="0" w:space="0" w:color="auto"/>
            <w:bottom w:val="none" w:sz="0" w:space="0" w:color="auto"/>
            <w:right w:val="none" w:sz="0" w:space="0" w:color="auto"/>
          </w:divBdr>
        </w:div>
        <w:div w:id="94987790">
          <w:marLeft w:val="480"/>
          <w:marRight w:val="0"/>
          <w:marTop w:val="0"/>
          <w:marBottom w:val="0"/>
          <w:divBdr>
            <w:top w:val="none" w:sz="0" w:space="0" w:color="auto"/>
            <w:left w:val="none" w:sz="0" w:space="0" w:color="auto"/>
            <w:bottom w:val="none" w:sz="0" w:space="0" w:color="auto"/>
            <w:right w:val="none" w:sz="0" w:space="0" w:color="auto"/>
          </w:divBdr>
        </w:div>
        <w:div w:id="112092187">
          <w:marLeft w:val="480"/>
          <w:marRight w:val="0"/>
          <w:marTop w:val="0"/>
          <w:marBottom w:val="0"/>
          <w:divBdr>
            <w:top w:val="none" w:sz="0" w:space="0" w:color="auto"/>
            <w:left w:val="none" w:sz="0" w:space="0" w:color="auto"/>
            <w:bottom w:val="none" w:sz="0" w:space="0" w:color="auto"/>
            <w:right w:val="none" w:sz="0" w:space="0" w:color="auto"/>
          </w:divBdr>
        </w:div>
        <w:div w:id="139349597">
          <w:marLeft w:val="480"/>
          <w:marRight w:val="0"/>
          <w:marTop w:val="0"/>
          <w:marBottom w:val="0"/>
          <w:divBdr>
            <w:top w:val="none" w:sz="0" w:space="0" w:color="auto"/>
            <w:left w:val="none" w:sz="0" w:space="0" w:color="auto"/>
            <w:bottom w:val="none" w:sz="0" w:space="0" w:color="auto"/>
            <w:right w:val="none" w:sz="0" w:space="0" w:color="auto"/>
          </w:divBdr>
        </w:div>
        <w:div w:id="258635514">
          <w:marLeft w:val="480"/>
          <w:marRight w:val="0"/>
          <w:marTop w:val="0"/>
          <w:marBottom w:val="0"/>
          <w:divBdr>
            <w:top w:val="none" w:sz="0" w:space="0" w:color="auto"/>
            <w:left w:val="none" w:sz="0" w:space="0" w:color="auto"/>
            <w:bottom w:val="none" w:sz="0" w:space="0" w:color="auto"/>
            <w:right w:val="none" w:sz="0" w:space="0" w:color="auto"/>
          </w:divBdr>
        </w:div>
        <w:div w:id="274408217">
          <w:marLeft w:val="480"/>
          <w:marRight w:val="0"/>
          <w:marTop w:val="0"/>
          <w:marBottom w:val="0"/>
          <w:divBdr>
            <w:top w:val="none" w:sz="0" w:space="0" w:color="auto"/>
            <w:left w:val="none" w:sz="0" w:space="0" w:color="auto"/>
            <w:bottom w:val="none" w:sz="0" w:space="0" w:color="auto"/>
            <w:right w:val="none" w:sz="0" w:space="0" w:color="auto"/>
          </w:divBdr>
        </w:div>
        <w:div w:id="604655658">
          <w:marLeft w:val="480"/>
          <w:marRight w:val="0"/>
          <w:marTop w:val="0"/>
          <w:marBottom w:val="0"/>
          <w:divBdr>
            <w:top w:val="none" w:sz="0" w:space="0" w:color="auto"/>
            <w:left w:val="none" w:sz="0" w:space="0" w:color="auto"/>
            <w:bottom w:val="none" w:sz="0" w:space="0" w:color="auto"/>
            <w:right w:val="none" w:sz="0" w:space="0" w:color="auto"/>
          </w:divBdr>
        </w:div>
        <w:div w:id="787119115">
          <w:marLeft w:val="480"/>
          <w:marRight w:val="0"/>
          <w:marTop w:val="0"/>
          <w:marBottom w:val="0"/>
          <w:divBdr>
            <w:top w:val="none" w:sz="0" w:space="0" w:color="auto"/>
            <w:left w:val="none" w:sz="0" w:space="0" w:color="auto"/>
            <w:bottom w:val="none" w:sz="0" w:space="0" w:color="auto"/>
            <w:right w:val="none" w:sz="0" w:space="0" w:color="auto"/>
          </w:divBdr>
        </w:div>
        <w:div w:id="809634254">
          <w:marLeft w:val="480"/>
          <w:marRight w:val="0"/>
          <w:marTop w:val="0"/>
          <w:marBottom w:val="0"/>
          <w:divBdr>
            <w:top w:val="none" w:sz="0" w:space="0" w:color="auto"/>
            <w:left w:val="none" w:sz="0" w:space="0" w:color="auto"/>
            <w:bottom w:val="none" w:sz="0" w:space="0" w:color="auto"/>
            <w:right w:val="none" w:sz="0" w:space="0" w:color="auto"/>
          </w:divBdr>
        </w:div>
        <w:div w:id="930044859">
          <w:marLeft w:val="480"/>
          <w:marRight w:val="0"/>
          <w:marTop w:val="0"/>
          <w:marBottom w:val="0"/>
          <w:divBdr>
            <w:top w:val="none" w:sz="0" w:space="0" w:color="auto"/>
            <w:left w:val="none" w:sz="0" w:space="0" w:color="auto"/>
            <w:bottom w:val="none" w:sz="0" w:space="0" w:color="auto"/>
            <w:right w:val="none" w:sz="0" w:space="0" w:color="auto"/>
          </w:divBdr>
        </w:div>
        <w:div w:id="1150750611">
          <w:marLeft w:val="480"/>
          <w:marRight w:val="0"/>
          <w:marTop w:val="0"/>
          <w:marBottom w:val="0"/>
          <w:divBdr>
            <w:top w:val="none" w:sz="0" w:space="0" w:color="auto"/>
            <w:left w:val="none" w:sz="0" w:space="0" w:color="auto"/>
            <w:bottom w:val="none" w:sz="0" w:space="0" w:color="auto"/>
            <w:right w:val="none" w:sz="0" w:space="0" w:color="auto"/>
          </w:divBdr>
        </w:div>
        <w:div w:id="1221752177">
          <w:marLeft w:val="480"/>
          <w:marRight w:val="0"/>
          <w:marTop w:val="0"/>
          <w:marBottom w:val="0"/>
          <w:divBdr>
            <w:top w:val="none" w:sz="0" w:space="0" w:color="auto"/>
            <w:left w:val="none" w:sz="0" w:space="0" w:color="auto"/>
            <w:bottom w:val="none" w:sz="0" w:space="0" w:color="auto"/>
            <w:right w:val="none" w:sz="0" w:space="0" w:color="auto"/>
          </w:divBdr>
        </w:div>
        <w:div w:id="1222011597">
          <w:marLeft w:val="480"/>
          <w:marRight w:val="0"/>
          <w:marTop w:val="0"/>
          <w:marBottom w:val="0"/>
          <w:divBdr>
            <w:top w:val="none" w:sz="0" w:space="0" w:color="auto"/>
            <w:left w:val="none" w:sz="0" w:space="0" w:color="auto"/>
            <w:bottom w:val="none" w:sz="0" w:space="0" w:color="auto"/>
            <w:right w:val="none" w:sz="0" w:space="0" w:color="auto"/>
          </w:divBdr>
        </w:div>
        <w:div w:id="1287156334">
          <w:marLeft w:val="480"/>
          <w:marRight w:val="0"/>
          <w:marTop w:val="0"/>
          <w:marBottom w:val="0"/>
          <w:divBdr>
            <w:top w:val="none" w:sz="0" w:space="0" w:color="auto"/>
            <w:left w:val="none" w:sz="0" w:space="0" w:color="auto"/>
            <w:bottom w:val="none" w:sz="0" w:space="0" w:color="auto"/>
            <w:right w:val="none" w:sz="0" w:space="0" w:color="auto"/>
          </w:divBdr>
        </w:div>
        <w:div w:id="1541472568">
          <w:marLeft w:val="480"/>
          <w:marRight w:val="0"/>
          <w:marTop w:val="0"/>
          <w:marBottom w:val="0"/>
          <w:divBdr>
            <w:top w:val="none" w:sz="0" w:space="0" w:color="auto"/>
            <w:left w:val="none" w:sz="0" w:space="0" w:color="auto"/>
            <w:bottom w:val="none" w:sz="0" w:space="0" w:color="auto"/>
            <w:right w:val="none" w:sz="0" w:space="0" w:color="auto"/>
          </w:divBdr>
        </w:div>
        <w:div w:id="1575703998">
          <w:marLeft w:val="480"/>
          <w:marRight w:val="0"/>
          <w:marTop w:val="0"/>
          <w:marBottom w:val="0"/>
          <w:divBdr>
            <w:top w:val="none" w:sz="0" w:space="0" w:color="auto"/>
            <w:left w:val="none" w:sz="0" w:space="0" w:color="auto"/>
            <w:bottom w:val="none" w:sz="0" w:space="0" w:color="auto"/>
            <w:right w:val="none" w:sz="0" w:space="0" w:color="auto"/>
          </w:divBdr>
        </w:div>
        <w:div w:id="1812862986">
          <w:marLeft w:val="480"/>
          <w:marRight w:val="0"/>
          <w:marTop w:val="0"/>
          <w:marBottom w:val="0"/>
          <w:divBdr>
            <w:top w:val="none" w:sz="0" w:space="0" w:color="auto"/>
            <w:left w:val="none" w:sz="0" w:space="0" w:color="auto"/>
            <w:bottom w:val="none" w:sz="0" w:space="0" w:color="auto"/>
            <w:right w:val="none" w:sz="0" w:space="0" w:color="auto"/>
          </w:divBdr>
        </w:div>
        <w:div w:id="2039508017">
          <w:marLeft w:val="480"/>
          <w:marRight w:val="0"/>
          <w:marTop w:val="0"/>
          <w:marBottom w:val="0"/>
          <w:divBdr>
            <w:top w:val="none" w:sz="0" w:space="0" w:color="auto"/>
            <w:left w:val="none" w:sz="0" w:space="0" w:color="auto"/>
            <w:bottom w:val="none" w:sz="0" w:space="0" w:color="auto"/>
            <w:right w:val="none" w:sz="0" w:space="0" w:color="auto"/>
          </w:divBdr>
        </w:div>
      </w:divsChild>
    </w:div>
    <w:div w:id="2146122847">
      <w:bodyDiv w:val="1"/>
      <w:marLeft w:val="0"/>
      <w:marRight w:val="0"/>
      <w:marTop w:val="0"/>
      <w:marBottom w:val="0"/>
      <w:divBdr>
        <w:top w:val="none" w:sz="0" w:space="0" w:color="auto"/>
        <w:left w:val="none" w:sz="0" w:space="0" w:color="auto"/>
        <w:bottom w:val="none" w:sz="0" w:space="0" w:color="auto"/>
        <w:right w:val="none" w:sz="0" w:space="0" w:color="auto"/>
      </w:divBdr>
      <w:divsChild>
        <w:div w:id="52893910">
          <w:marLeft w:val="480"/>
          <w:marRight w:val="0"/>
          <w:marTop w:val="0"/>
          <w:marBottom w:val="0"/>
          <w:divBdr>
            <w:top w:val="none" w:sz="0" w:space="0" w:color="auto"/>
            <w:left w:val="none" w:sz="0" w:space="0" w:color="auto"/>
            <w:bottom w:val="none" w:sz="0" w:space="0" w:color="auto"/>
            <w:right w:val="none" w:sz="0" w:space="0" w:color="auto"/>
          </w:divBdr>
        </w:div>
        <w:div w:id="174199951">
          <w:marLeft w:val="480"/>
          <w:marRight w:val="0"/>
          <w:marTop w:val="0"/>
          <w:marBottom w:val="0"/>
          <w:divBdr>
            <w:top w:val="none" w:sz="0" w:space="0" w:color="auto"/>
            <w:left w:val="none" w:sz="0" w:space="0" w:color="auto"/>
            <w:bottom w:val="none" w:sz="0" w:space="0" w:color="auto"/>
            <w:right w:val="none" w:sz="0" w:space="0" w:color="auto"/>
          </w:divBdr>
        </w:div>
        <w:div w:id="209876757">
          <w:marLeft w:val="480"/>
          <w:marRight w:val="0"/>
          <w:marTop w:val="0"/>
          <w:marBottom w:val="0"/>
          <w:divBdr>
            <w:top w:val="none" w:sz="0" w:space="0" w:color="auto"/>
            <w:left w:val="none" w:sz="0" w:space="0" w:color="auto"/>
            <w:bottom w:val="none" w:sz="0" w:space="0" w:color="auto"/>
            <w:right w:val="none" w:sz="0" w:space="0" w:color="auto"/>
          </w:divBdr>
        </w:div>
        <w:div w:id="233665208">
          <w:marLeft w:val="480"/>
          <w:marRight w:val="0"/>
          <w:marTop w:val="0"/>
          <w:marBottom w:val="0"/>
          <w:divBdr>
            <w:top w:val="none" w:sz="0" w:space="0" w:color="auto"/>
            <w:left w:val="none" w:sz="0" w:space="0" w:color="auto"/>
            <w:bottom w:val="none" w:sz="0" w:space="0" w:color="auto"/>
            <w:right w:val="none" w:sz="0" w:space="0" w:color="auto"/>
          </w:divBdr>
        </w:div>
        <w:div w:id="303969208">
          <w:marLeft w:val="480"/>
          <w:marRight w:val="0"/>
          <w:marTop w:val="0"/>
          <w:marBottom w:val="0"/>
          <w:divBdr>
            <w:top w:val="none" w:sz="0" w:space="0" w:color="auto"/>
            <w:left w:val="none" w:sz="0" w:space="0" w:color="auto"/>
            <w:bottom w:val="none" w:sz="0" w:space="0" w:color="auto"/>
            <w:right w:val="none" w:sz="0" w:space="0" w:color="auto"/>
          </w:divBdr>
        </w:div>
        <w:div w:id="336808962">
          <w:marLeft w:val="480"/>
          <w:marRight w:val="0"/>
          <w:marTop w:val="0"/>
          <w:marBottom w:val="0"/>
          <w:divBdr>
            <w:top w:val="none" w:sz="0" w:space="0" w:color="auto"/>
            <w:left w:val="none" w:sz="0" w:space="0" w:color="auto"/>
            <w:bottom w:val="none" w:sz="0" w:space="0" w:color="auto"/>
            <w:right w:val="none" w:sz="0" w:space="0" w:color="auto"/>
          </w:divBdr>
        </w:div>
        <w:div w:id="406851721">
          <w:marLeft w:val="480"/>
          <w:marRight w:val="0"/>
          <w:marTop w:val="0"/>
          <w:marBottom w:val="0"/>
          <w:divBdr>
            <w:top w:val="none" w:sz="0" w:space="0" w:color="auto"/>
            <w:left w:val="none" w:sz="0" w:space="0" w:color="auto"/>
            <w:bottom w:val="none" w:sz="0" w:space="0" w:color="auto"/>
            <w:right w:val="none" w:sz="0" w:space="0" w:color="auto"/>
          </w:divBdr>
        </w:div>
        <w:div w:id="442384528">
          <w:marLeft w:val="480"/>
          <w:marRight w:val="0"/>
          <w:marTop w:val="0"/>
          <w:marBottom w:val="0"/>
          <w:divBdr>
            <w:top w:val="none" w:sz="0" w:space="0" w:color="auto"/>
            <w:left w:val="none" w:sz="0" w:space="0" w:color="auto"/>
            <w:bottom w:val="none" w:sz="0" w:space="0" w:color="auto"/>
            <w:right w:val="none" w:sz="0" w:space="0" w:color="auto"/>
          </w:divBdr>
        </w:div>
        <w:div w:id="460416321">
          <w:marLeft w:val="480"/>
          <w:marRight w:val="0"/>
          <w:marTop w:val="0"/>
          <w:marBottom w:val="0"/>
          <w:divBdr>
            <w:top w:val="none" w:sz="0" w:space="0" w:color="auto"/>
            <w:left w:val="none" w:sz="0" w:space="0" w:color="auto"/>
            <w:bottom w:val="none" w:sz="0" w:space="0" w:color="auto"/>
            <w:right w:val="none" w:sz="0" w:space="0" w:color="auto"/>
          </w:divBdr>
        </w:div>
        <w:div w:id="589848420">
          <w:marLeft w:val="480"/>
          <w:marRight w:val="0"/>
          <w:marTop w:val="0"/>
          <w:marBottom w:val="0"/>
          <w:divBdr>
            <w:top w:val="none" w:sz="0" w:space="0" w:color="auto"/>
            <w:left w:val="none" w:sz="0" w:space="0" w:color="auto"/>
            <w:bottom w:val="none" w:sz="0" w:space="0" w:color="auto"/>
            <w:right w:val="none" w:sz="0" w:space="0" w:color="auto"/>
          </w:divBdr>
        </w:div>
        <w:div w:id="697311946">
          <w:marLeft w:val="480"/>
          <w:marRight w:val="0"/>
          <w:marTop w:val="0"/>
          <w:marBottom w:val="0"/>
          <w:divBdr>
            <w:top w:val="none" w:sz="0" w:space="0" w:color="auto"/>
            <w:left w:val="none" w:sz="0" w:space="0" w:color="auto"/>
            <w:bottom w:val="none" w:sz="0" w:space="0" w:color="auto"/>
            <w:right w:val="none" w:sz="0" w:space="0" w:color="auto"/>
          </w:divBdr>
        </w:div>
        <w:div w:id="725615308">
          <w:marLeft w:val="480"/>
          <w:marRight w:val="0"/>
          <w:marTop w:val="0"/>
          <w:marBottom w:val="0"/>
          <w:divBdr>
            <w:top w:val="none" w:sz="0" w:space="0" w:color="auto"/>
            <w:left w:val="none" w:sz="0" w:space="0" w:color="auto"/>
            <w:bottom w:val="none" w:sz="0" w:space="0" w:color="auto"/>
            <w:right w:val="none" w:sz="0" w:space="0" w:color="auto"/>
          </w:divBdr>
        </w:div>
        <w:div w:id="883565772">
          <w:marLeft w:val="480"/>
          <w:marRight w:val="0"/>
          <w:marTop w:val="0"/>
          <w:marBottom w:val="0"/>
          <w:divBdr>
            <w:top w:val="none" w:sz="0" w:space="0" w:color="auto"/>
            <w:left w:val="none" w:sz="0" w:space="0" w:color="auto"/>
            <w:bottom w:val="none" w:sz="0" w:space="0" w:color="auto"/>
            <w:right w:val="none" w:sz="0" w:space="0" w:color="auto"/>
          </w:divBdr>
        </w:div>
        <w:div w:id="939531081">
          <w:marLeft w:val="480"/>
          <w:marRight w:val="0"/>
          <w:marTop w:val="0"/>
          <w:marBottom w:val="0"/>
          <w:divBdr>
            <w:top w:val="none" w:sz="0" w:space="0" w:color="auto"/>
            <w:left w:val="none" w:sz="0" w:space="0" w:color="auto"/>
            <w:bottom w:val="none" w:sz="0" w:space="0" w:color="auto"/>
            <w:right w:val="none" w:sz="0" w:space="0" w:color="auto"/>
          </w:divBdr>
        </w:div>
        <w:div w:id="1031879363">
          <w:marLeft w:val="480"/>
          <w:marRight w:val="0"/>
          <w:marTop w:val="0"/>
          <w:marBottom w:val="0"/>
          <w:divBdr>
            <w:top w:val="none" w:sz="0" w:space="0" w:color="auto"/>
            <w:left w:val="none" w:sz="0" w:space="0" w:color="auto"/>
            <w:bottom w:val="none" w:sz="0" w:space="0" w:color="auto"/>
            <w:right w:val="none" w:sz="0" w:space="0" w:color="auto"/>
          </w:divBdr>
        </w:div>
        <w:div w:id="1086148086">
          <w:marLeft w:val="480"/>
          <w:marRight w:val="0"/>
          <w:marTop w:val="0"/>
          <w:marBottom w:val="0"/>
          <w:divBdr>
            <w:top w:val="none" w:sz="0" w:space="0" w:color="auto"/>
            <w:left w:val="none" w:sz="0" w:space="0" w:color="auto"/>
            <w:bottom w:val="none" w:sz="0" w:space="0" w:color="auto"/>
            <w:right w:val="none" w:sz="0" w:space="0" w:color="auto"/>
          </w:divBdr>
        </w:div>
        <w:div w:id="1093358842">
          <w:marLeft w:val="480"/>
          <w:marRight w:val="0"/>
          <w:marTop w:val="0"/>
          <w:marBottom w:val="0"/>
          <w:divBdr>
            <w:top w:val="none" w:sz="0" w:space="0" w:color="auto"/>
            <w:left w:val="none" w:sz="0" w:space="0" w:color="auto"/>
            <w:bottom w:val="none" w:sz="0" w:space="0" w:color="auto"/>
            <w:right w:val="none" w:sz="0" w:space="0" w:color="auto"/>
          </w:divBdr>
        </w:div>
        <w:div w:id="1260796171">
          <w:marLeft w:val="480"/>
          <w:marRight w:val="0"/>
          <w:marTop w:val="0"/>
          <w:marBottom w:val="0"/>
          <w:divBdr>
            <w:top w:val="none" w:sz="0" w:space="0" w:color="auto"/>
            <w:left w:val="none" w:sz="0" w:space="0" w:color="auto"/>
            <w:bottom w:val="none" w:sz="0" w:space="0" w:color="auto"/>
            <w:right w:val="none" w:sz="0" w:space="0" w:color="auto"/>
          </w:divBdr>
        </w:div>
        <w:div w:id="1523321553">
          <w:marLeft w:val="480"/>
          <w:marRight w:val="0"/>
          <w:marTop w:val="0"/>
          <w:marBottom w:val="0"/>
          <w:divBdr>
            <w:top w:val="none" w:sz="0" w:space="0" w:color="auto"/>
            <w:left w:val="none" w:sz="0" w:space="0" w:color="auto"/>
            <w:bottom w:val="none" w:sz="0" w:space="0" w:color="auto"/>
            <w:right w:val="none" w:sz="0" w:space="0" w:color="auto"/>
          </w:divBdr>
        </w:div>
        <w:div w:id="1565793005">
          <w:marLeft w:val="480"/>
          <w:marRight w:val="0"/>
          <w:marTop w:val="0"/>
          <w:marBottom w:val="0"/>
          <w:divBdr>
            <w:top w:val="none" w:sz="0" w:space="0" w:color="auto"/>
            <w:left w:val="none" w:sz="0" w:space="0" w:color="auto"/>
            <w:bottom w:val="none" w:sz="0" w:space="0" w:color="auto"/>
            <w:right w:val="none" w:sz="0" w:space="0" w:color="auto"/>
          </w:divBdr>
        </w:div>
        <w:div w:id="1630865982">
          <w:marLeft w:val="480"/>
          <w:marRight w:val="0"/>
          <w:marTop w:val="0"/>
          <w:marBottom w:val="0"/>
          <w:divBdr>
            <w:top w:val="none" w:sz="0" w:space="0" w:color="auto"/>
            <w:left w:val="none" w:sz="0" w:space="0" w:color="auto"/>
            <w:bottom w:val="none" w:sz="0" w:space="0" w:color="auto"/>
            <w:right w:val="none" w:sz="0" w:space="0" w:color="auto"/>
          </w:divBdr>
        </w:div>
        <w:div w:id="1673678136">
          <w:marLeft w:val="480"/>
          <w:marRight w:val="0"/>
          <w:marTop w:val="0"/>
          <w:marBottom w:val="0"/>
          <w:divBdr>
            <w:top w:val="none" w:sz="0" w:space="0" w:color="auto"/>
            <w:left w:val="none" w:sz="0" w:space="0" w:color="auto"/>
            <w:bottom w:val="none" w:sz="0" w:space="0" w:color="auto"/>
            <w:right w:val="none" w:sz="0" w:space="0" w:color="auto"/>
          </w:divBdr>
        </w:div>
        <w:div w:id="1708020323">
          <w:marLeft w:val="480"/>
          <w:marRight w:val="0"/>
          <w:marTop w:val="0"/>
          <w:marBottom w:val="0"/>
          <w:divBdr>
            <w:top w:val="none" w:sz="0" w:space="0" w:color="auto"/>
            <w:left w:val="none" w:sz="0" w:space="0" w:color="auto"/>
            <w:bottom w:val="none" w:sz="0" w:space="0" w:color="auto"/>
            <w:right w:val="none" w:sz="0" w:space="0" w:color="auto"/>
          </w:divBdr>
        </w:div>
        <w:div w:id="1772821973">
          <w:marLeft w:val="480"/>
          <w:marRight w:val="0"/>
          <w:marTop w:val="0"/>
          <w:marBottom w:val="0"/>
          <w:divBdr>
            <w:top w:val="none" w:sz="0" w:space="0" w:color="auto"/>
            <w:left w:val="none" w:sz="0" w:space="0" w:color="auto"/>
            <w:bottom w:val="none" w:sz="0" w:space="0" w:color="auto"/>
            <w:right w:val="none" w:sz="0" w:space="0" w:color="auto"/>
          </w:divBdr>
        </w:div>
        <w:div w:id="1787499579">
          <w:marLeft w:val="480"/>
          <w:marRight w:val="0"/>
          <w:marTop w:val="0"/>
          <w:marBottom w:val="0"/>
          <w:divBdr>
            <w:top w:val="none" w:sz="0" w:space="0" w:color="auto"/>
            <w:left w:val="none" w:sz="0" w:space="0" w:color="auto"/>
            <w:bottom w:val="none" w:sz="0" w:space="0" w:color="auto"/>
            <w:right w:val="none" w:sz="0" w:space="0" w:color="auto"/>
          </w:divBdr>
        </w:div>
        <w:div w:id="1873032804">
          <w:marLeft w:val="480"/>
          <w:marRight w:val="0"/>
          <w:marTop w:val="0"/>
          <w:marBottom w:val="0"/>
          <w:divBdr>
            <w:top w:val="none" w:sz="0" w:space="0" w:color="auto"/>
            <w:left w:val="none" w:sz="0" w:space="0" w:color="auto"/>
            <w:bottom w:val="none" w:sz="0" w:space="0" w:color="auto"/>
            <w:right w:val="none" w:sz="0" w:space="0" w:color="auto"/>
          </w:divBdr>
        </w:div>
        <w:div w:id="1874533534">
          <w:marLeft w:val="480"/>
          <w:marRight w:val="0"/>
          <w:marTop w:val="0"/>
          <w:marBottom w:val="0"/>
          <w:divBdr>
            <w:top w:val="none" w:sz="0" w:space="0" w:color="auto"/>
            <w:left w:val="none" w:sz="0" w:space="0" w:color="auto"/>
            <w:bottom w:val="none" w:sz="0" w:space="0" w:color="auto"/>
            <w:right w:val="none" w:sz="0" w:space="0" w:color="auto"/>
          </w:divBdr>
        </w:div>
        <w:div w:id="1994141407">
          <w:marLeft w:val="480"/>
          <w:marRight w:val="0"/>
          <w:marTop w:val="0"/>
          <w:marBottom w:val="0"/>
          <w:divBdr>
            <w:top w:val="none" w:sz="0" w:space="0" w:color="auto"/>
            <w:left w:val="none" w:sz="0" w:space="0" w:color="auto"/>
            <w:bottom w:val="none" w:sz="0" w:space="0" w:color="auto"/>
            <w:right w:val="none" w:sz="0" w:space="0" w:color="auto"/>
          </w:divBdr>
        </w:div>
        <w:div w:id="210517742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B2BF2E66-662E-4CF2-9738-F0FEDEA055F8}"/>
      </w:docPartPr>
      <w:docPartBody>
        <w:p w:rsidR="00415036" w:rsidRDefault="00C17122">
          <w:r w:rsidRPr="00BB1B1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122"/>
    <w:rsid w:val="00175468"/>
    <w:rsid w:val="002A706A"/>
    <w:rsid w:val="002F55E3"/>
    <w:rsid w:val="003531CC"/>
    <w:rsid w:val="00415036"/>
    <w:rsid w:val="004D4630"/>
    <w:rsid w:val="005570D2"/>
    <w:rsid w:val="00565468"/>
    <w:rsid w:val="00613598"/>
    <w:rsid w:val="00642357"/>
    <w:rsid w:val="006C740C"/>
    <w:rsid w:val="007B0D8D"/>
    <w:rsid w:val="007E5DAC"/>
    <w:rsid w:val="007F14D0"/>
    <w:rsid w:val="00970914"/>
    <w:rsid w:val="00C17122"/>
    <w:rsid w:val="00C35EEF"/>
    <w:rsid w:val="00D16D64"/>
    <w:rsid w:val="00D55A85"/>
    <w:rsid w:val="00D85A09"/>
    <w:rsid w:val="00F4560F"/>
    <w:rsid w:val="00F8369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ja-JP"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83692"/>
    <w:rPr>
      <w:color w:val="808080"/>
    </w:rPr>
  </w:style>
  <w:style w:type="paragraph" w:customStyle="1" w:styleId="85F7ACA477EB4A6D9EC7961AD096BF20">
    <w:name w:val="85F7ACA477EB4A6D9EC7961AD096BF20"/>
    <w:rsid w:val="00C17122"/>
  </w:style>
  <w:style w:type="paragraph" w:customStyle="1" w:styleId="6AE99D426C3B4A2C85C86969810A63BE">
    <w:name w:val="6AE99D426C3B4A2C85C86969810A63BE"/>
    <w:rsid w:val="00C17122"/>
  </w:style>
  <w:style w:type="paragraph" w:customStyle="1" w:styleId="4246054CBE8348E589B03A09BF1B62E0">
    <w:name w:val="4246054CBE8348E589B03A09BF1B62E0"/>
    <w:rsid w:val="007B0D8D"/>
  </w:style>
  <w:style w:type="paragraph" w:customStyle="1" w:styleId="30F9A243C0C641A085073E27762881A0">
    <w:name w:val="30F9A243C0C641A085073E27762881A0"/>
    <w:rsid w:val="007B0D8D"/>
  </w:style>
  <w:style w:type="paragraph" w:customStyle="1" w:styleId="8A0A11B5711F44E9B60487F44B0BCC32">
    <w:name w:val="8A0A11B5711F44E9B60487F44B0BCC32"/>
    <w:rsid w:val="00D16D64"/>
  </w:style>
  <w:style w:type="paragraph" w:customStyle="1" w:styleId="2C959DE84F394FD5BBC477A7A1353063">
    <w:name w:val="2C959DE84F394FD5BBC477A7A1353063"/>
    <w:rsid w:val="00D16D64"/>
  </w:style>
  <w:style w:type="paragraph" w:customStyle="1" w:styleId="2FFD29C17A644CF1B677FDA7F53003A1">
    <w:name w:val="2FFD29C17A644CF1B677FDA7F53003A1"/>
    <w:rsid w:val="00613598"/>
  </w:style>
  <w:style w:type="paragraph" w:customStyle="1" w:styleId="632A77DF084C4CBD96DE0114120175A8">
    <w:name w:val="632A77DF084C4CBD96DE0114120175A8"/>
    <w:rsid w:val="00F83692"/>
    <w:rPr>
      <w:kern w:val="0"/>
      <w:lang w:eastAsia="es-ES"/>
      <w14:ligatures w14:val="none"/>
    </w:rPr>
  </w:style>
  <w:style w:type="paragraph" w:customStyle="1" w:styleId="1F4F8C8C9D4B4DE080F061B1B955213D">
    <w:name w:val="1F4F8C8C9D4B4DE080F061B1B955213D"/>
    <w:rsid w:val="00F83692"/>
    <w:rPr>
      <w:kern w:val="0"/>
      <w:lang w:eastAsia="es-ES"/>
      <w14:ligatures w14:val="none"/>
    </w:rPr>
  </w:style>
  <w:style w:type="paragraph" w:customStyle="1" w:styleId="4709B63912214CBE9D3301D3935346DE">
    <w:name w:val="4709B63912214CBE9D3301D3935346DE"/>
    <w:rsid w:val="00F83692"/>
    <w:rPr>
      <w:kern w:val="0"/>
      <w:lang w:eastAsia="es-ES"/>
      <w14:ligatures w14:val="none"/>
    </w:rPr>
  </w:style>
  <w:style w:type="paragraph" w:customStyle="1" w:styleId="1E55209468784168ABAB4B4B1036BE67">
    <w:name w:val="1E55209468784168ABAB4B4B1036BE67"/>
    <w:rsid w:val="00F83692"/>
    <w:rPr>
      <w:kern w:val="0"/>
      <w:lang w:eastAsia="es-ES"/>
      <w14:ligatures w14:val="none"/>
    </w:rPr>
  </w:style>
  <w:style w:type="paragraph" w:customStyle="1" w:styleId="E4B5332D131E4953B722137BFA2890A6">
    <w:name w:val="E4B5332D131E4953B722137BFA2890A6"/>
    <w:rsid w:val="00F83692"/>
    <w:rPr>
      <w:kern w:val="0"/>
      <w:lang w:eastAsia="es-E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Light">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40AD36-9431-4F02-975F-83103B7642D1}">
  <we:reference id="wa104382081" version="1.46.0.0" store="es-ES" storeType="OMEX"/>
  <we:alternateReferences>
    <we:reference id="wa104382081" version="1.46.0.0" store="wa104382081" storeType="OMEX"/>
  </we:alternateReferences>
  <we:properties>
    <we:property name="MENDELEY_CITATIONS" value="[{&quot;citationID&quot;:&quot;MENDELEY_CITATION_499db948-eea1-4442-a2d6-f909f842922f&quot;,&quot;properties&quot;:{&quot;noteIndex&quot;:0},&quot;isEdited&quot;:false,&quot;manualOverride&quot;:{&quot;isManuallyOverridden&quot;:false,&quot;citeprocText&quot;:&quot;(FAO, 2022b)&quot;,&quot;manualOverrideText&quot;:&quot;&quot;},&quot;citationTag&quot;:&quot;MENDELEY_CITATION_v3_eyJjaXRhdGlvbklEIjoiTUVOREVMRVlfQ0lUQVRJT05fNDk5ZGI5NDgtZWVhMS00NDQyLWEyZDYtZjkwOWY4NDI5MjJm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51796701-09e7-469a-8210-f70623006652&quot;,&quot;properties&quot;:{&quot;noteIndex&quot;:0},&quot;isEdited&quot;:false,&quot;manualOverride&quot;:{&quot;isManuallyOverridden&quot;:false,&quot;citeprocText&quot;:&quot;(FAO, 2022b)&quot;,&quot;manualOverrideText&quot;:&quot;&quot;},&quot;citationTag&quot;:&quot;MENDELEY_CITATION_v3_eyJjaXRhdGlvbklEIjoiTUVOREVMRVlfQ0lUQVRJT05fNTE3OTY3MDEtMDllNy00NjlhLTgyMTAtZjcwNjIzMDA2NjUy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320fdabe-8b95-4192-861f-efabcab55216&quot;,&quot;properties&quot;:{&quot;noteIndex&quot;:0},&quot;isEdited&quot;:false,&quot;manualOverride&quot;:{&quot;isManuallyOverridden&quot;:false,&quot;citeprocText&quot;:&quot;(FAO, 2022b)&quot;,&quot;manualOverrideText&quot;:&quot;&quot;},&quot;citationTag&quot;:&quot;MENDELEY_CITATION_v3_eyJjaXRhdGlvbklEIjoiTUVOREVMRVlfQ0lUQVRJT05fMzIwZmRhYmUtOGI5NS00MTkyLTg2MWYtZWZhYmNhYjU1MjE2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72ff2ec4-b4b4-4f2f-ae58-7afbaca1dd13&quot;,&quot;properties&quot;:{&quot;noteIndex&quot;:0},&quot;isEdited&quot;:false,&quot;manualOverride&quot;:{&quot;isManuallyOverridden&quot;:false,&quot;citeprocText&quot;:&quot;(FAO, 2022a)&quot;,&quot;manualOverrideText&quot;:&quot;&quot;},&quot;citationTag&quot;:&quot;MENDELEY_CITATION_v3_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&quot;,&quot;citationItems&quot;:[{&quot;id&quot;:&quot;0d690d21-c618-366d-9fb2-8e13b3771d32&quot;,&quot;itemData&quot;:{&quot;type&quot;:&quot;book&quot;,&quot;id&quot;:&quot;0d690d21-c618-366d-9fb2-8e13b3771d32&quot;,&quot;title&quot;:&quot;Blue Transformation - Roadmap 2022–2030: A vision for FAO’s work on aquatic food systems&quot;,&quot;author&quot;:[{&quot;family&quot;:&quot;FAO&quot;,&quot;given&quot;:&quot;&quot;,&quot;parse-names&quot;:false,&quot;dropping-particle&quot;:&quot;&quot;,&quot;non-dropping-particle&quot;:&quot;&quot;}],&quot;DOI&quot;:&quot;10.4060/cc0459en&quot;,&quot;ISBN&quot;:&quot;978-92-5-136362-1&quot;,&quot;issued&quot;:{&quot;date-parts&quot;:[[2022,6,9]]},&quot;publisher-place&quot;:&quot;Rome&quot;,&quot;publisher&quot;:&quot;FAO&quot;,&quot;container-title-short&quot;:&quot;&quot;},&quot;isTemporary&quot;:false}]},{&quot;citationID&quot;:&quot;MENDELEY_CITATION_2c4c644f-855a-46db-b96a-304bb292c59f&quot;,&quot;properties&quot;:{&quot;noteIndex&quot;:0},&quot;isEdited&quot;:false,&quot;manualOverride&quot;:{&quot;isManuallyOverridden&quot;:false,&quot;citeprocText&quot;:&quot;(Barroso et al., 2021; FAO, 2022b; Hodar et al., 2020)&quot;,&quot;manualOverrideText&quot;:&quot;&quot;},&quot;citationTag&quot;:&quot;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&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id&quot;:&quot;7d1f8c8d-54ef-347e-8183-b0ff11e3fbe3&quot;,&quot;itemData&quot;:{&quot;type&quot;:&quot;chapter&quot;,&quot;id&quot;:&quot;7d1f8c8d-54ef-347e-8183-b0ff11e3fbe3&quot;,&quot;title&quot;:&quot;Innovative Protein Sources in Aquafeeds&quot;,&quot;author&quot;:[{&quot;family&quot;:&quot;Barroso&quot;,&quot;given&quot;:&quot;Fernando G.&quot;,&quot;parse-names&quot;:false,&quot;dropping-particle&quot;:&quot;&quot;,&quot;non-dropping-particle&quot;:&quot;&quot;},{&quot;family&quot;:&quot;Trenzado&quot;,&quot;given&quot;:&quot;Cristina E.&quot;,&quot;parse-names&quot;:false,&quot;dropping-particle&quot;:&quot;&quot;,&quot;non-dropping-particle&quot;:&quot;&quot;},{&quot;family&quot;:&quot;Pérez-Jiménez&quot;,&quot;given&quot;:&quot;Amalia&quot;,&quot;parse-names&quot;:false,&quot;dropping-particle&quot;:&quot;&quot;,&quot;non-dropping-particle&quot;:&quot;&quot;},{&quot;family&quot;:&quot;Rufino-Palomares&quot;,&quot;given&quot;:&quot;Eva E.&quot;,&quot;parse-names&quot;:false,&quot;dropping-particle&quot;:&quot;&quot;,&quot;non-dropping-particle&quot;:&quot;&quot;},{&quot;family&quot;:&quot;Fabrikov&quot;,&quot;given&quot;:&quot;Dmitri&quot;,&quot;parse-names&quot;:false,&quot;dropping-particle&quot;:&quot;&quot;,&quot;non-dropping-particle&quot;:&quot;&quot;},{&quot;family&quot;:&quot;Sánchez-Muros&quot;,&quot;given&quot;:&quot;Maria José&quot;,&quot;parse-names&quot;:false,&quot;dropping-particle&quot;:&quot;&quot;,&quot;non-dropping-particle&quot;:&quot;&quot;}],&quot;container-title&quot;:&quot;Sustainable Aquafeeds&quot;,&quot;accessed&quot;:{&quot;date-parts&quot;:[[2023,5,29]]},&quot;editor&quot;:[{&quot;family&quot;:&quot;Lorenzo&quot;,&quot;given&quot;:&quot;Jose M.&quot;,&quot;parse-names&quot;:false,&quot;dropping-particle&quot;:&quot;&quot;,&quot;non-dropping-particle&quot;:&quot;&quot;},{&quot;family&quot;:&quot;Simal-Gandara&quot;,&quot;given&quot;:&quot;Jesus&quot;,&quot;parse-names&quot;:false,&quot;dropping-particle&quot;:&quot;&quot;,&quot;non-dropping-particle&quot;:&quot;&quot;}],&quot;DOI&quot;:&quot;10.1201/9780429331664-8&quot;,&quot;ISBN&quot;:&quot;9780429331664&quot;,&quot;URL&quot;:&quot;https://www.taylorfrancis.com/chapters/edit/10.1201/9780429331664-8/innovative-protein-sources-aquafeeds-fernando-barroso-cristina-trenzado-amalia-p%C3%A9rez-jim%C3%A9nez-eva-rufino-palomares-dmitri-fabrikov-maria-jos%C3%A9-s%C3%A1nchez-muros&quot;,&quot;issued&quot;:{&quot;date-parts&quot;:[[2021,11,15]]},&quot;page&quot;:&quot;139-184&quot;,&quot;abstract&quot;:&quot;One of the most important goals of aquaculture nutrition research is to find a protein source with adequate nutritive properties to replace fishmeal in aquafeed. Nevertheless, nowadays innovative protein sources involve new protein sources, which is a holistic concept of protein that includes nutritional quality, availability, price, food safety, human competition, and sustainability to allow the protein source to form part of a circular economy.\n               In this chapter, six promising innovative protein sources are studied for nutritive value, constraints, advantages of the environment, production, and experiences in aquaculture.\n               Krill, with an estimated biomass of around 500 million tons, is an excellent source of vitamins, minerals, essential amino acids, n-3 polyunsaturated fatty acids (FA), natural carotenoid pigments, nucleotides, and organic acids, and has good prospects as a fishmeal (FM) substitute.\n               Insect breeding shows several environmental benefits, and is one of the most promising protein sources for feed production with markedly increased production in recent years.\n               Yeasts are potential sustainable ingredients in aquafeeds given the ability to convert low-value lignocellulosic biomass into high-value feed with limited dependence on land, water, and climate conditions, and with a similar essential amino acid profile to FM.\n               Bioflocs are heterogeneous aggregates with variable protein levels ranging from 7.7% to 50%, and with lipid levels between less than 0.1 and 9.9 on a dry matter basis.\n               Microalgae algal biomass is a rich source of nutrients, such as proteins, n-3 FA, and carbohydrates, and of vitamins, minerals, and other bioactive compounds like antioxidants.\n               The vegetable protein sources have been widely studied and countless of them have been proposed as fish meal substitutes. This chapter focuses on sources with nutritive quality, that are available all year, at low cost and with minimal handling, transport, and processing.&quot;,&quot;publisher&quot;:&quot;CRC Press&quot;,&quot;container-title-short&quot;:&quot;&quot;},&quot;isTemporary&quot;:false},{&quot;id&quot;:&quot;b4e4abfd-52b5-3fcd-af73-213ad8c0dd7e&quot;,&quot;itemData&quot;:{&quot;type&quot;:&quot;article-journal&quot;,&quot;id&quot;:&quot;b4e4abfd-52b5-3fcd-af73-213ad8c0dd7e&quot;,&quot;title&quot;:&quot;Fish meal and fish oil replacement for aqua feed formulation by using alternative sources: a review.&quot;,&quot;author&quot;:[{&quot;family&quot;:&quot;Hodar&quot;,&quot;given&quot;:&quot;A. R.&quot;,&quot;parse-names&quot;:false,&quot;dropping-particle&quot;:&quot;&quot;,&quot;non-dropping-particle&quot;:&quot;&quot;},{&quot;family&quot;:&quot;Vasava&quot;,&quot;given&quot;:&quot;R. J.&quot;,&quot;parse-names&quot;:false,&quot;dropping-particle&quot;:&quot;&quot;,&quot;non-dropping-particle&quot;:&quot;&quot;},{&quot;family&quot;:&quot;Mahavadiya&quot;,&quot;given&quot;:&quot;D. R.&quot;,&quot;parse-names&quot;:false,&quot;dropping-particle&quot;:&quot;&quot;,&quot;non-dropping-particle&quot;:&quot;&quot;},{&quot;family&quot;:&quot;Joshi&quot;,&quot;given&quot;:&quot;N. H.&quot;,&quot;parse-names&quot;:false,&quot;dropping-particle&quot;:&quot;&quot;,&quot;non-dropping-particle&quot;:&quot;&quot;}],&quot;container-title&quot;:&quot;Journal of Experimental Zoology, India&quot;,&quot;container-title-short&quot;:&quot;J Exp Zoology India&quot;,&quot;accessed&quot;:{&quot;date-parts&quot;:[[2023,5,29]]},&quot;ISSN&quot;:&quot;0972-0030&quot;,&quot;issued&quot;:{&quot;date-parts&quot;:[[2020]]},&quot;page&quot;:&quot;13-21&quot;,&quot;publisher&quot;:&quot;Dr P. R. Yadav&quot;,&quot;issue&quot;:&quot;1&quot;,&quot;volume&quot;:&quot;23&quot;},&quot;isTemporary&quot;:false}]},{&quot;citationID&quot;:&quot;MENDELEY_CITATION_247dd28a-3404-4393-92c7-a5cc99cc7779&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MjQ3ZGQyOGEtMzQwNC00MzkzLTkyYzctYTVjYzk5Y2M3Nzc5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fe4eb342-50d1-4efe-acc3-314549b2dbc5&quot;,&quot;properties&quot;:{&quot;noteIndex&quot;:0},&quot;isEdited&quot;:false,&quot;manualOverride&quot;:{&quot;isManuallyOverridden&quot;:false,&quot;citeprocText&quot;:&quot;(Buck et al., 2018)&quot;,&quot;manualOverrideText&quot;:&quot;&quot;},&quot;citationTag&quot;:&quot;MENDELEY_CITATION_v3_eyJjaXRhdGlvbklEIjoiTUVOREVMRVlfQ0lUQVRJT05fZmU0ZWIzNDItNTBkMS00ZWZlLWFjYzMtMzE0NTQ5YjJkYmM1IiwicHJvcGVydGllcyI6eyJub3RlSW5kZXgiOjB9LCJpc0VkaXRlZCI6ZmFsc2UsIm1hbnVhbE92ZXJyaWRlIjp7ImlzTWFudWFsbHlPdmVycmlkZGVuIjpmYWxzZSwiY2l0ZXByb2NUZXh0IjoiKEJ1Y2sgZXTCoGFsLiwgMjAxOCkiLCJtYW51YWxPdmVycmlkZVRleHQiOiIifSwiY2l0YXRpb25JdGVtcyI6W3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quot;,&quot;citationItems&quot;:[{&quot;id&quot;:&quot;efca08db-8d04-3678-8311-b3e2bba44d63&quot;,&quot;itemData&quot;:{&quot;type&quot;:&quot;article&quot;,&quot;id&quot;:&quot;efca08db-8d04-3678-8311-b3e2bba44d63&quot;,&quot;title&quot;:&quot;State of the art and challenges for offshore Integrated multi-trophic aquaculture (IMTA)&quot;,&quot;author&quot;:[{&quot;family&quot;:&quot;Buck&quot;,&quot;given&quot;:&quot;Bela H.&quot;,&quot;parse-names&quot;:false,&quot;dropping-particle&quot;:&quot;&quot;,&quot;non-dropping-particle&quot;:&quot;&quot;},{&quot;family&quot;:&quot;Troell&quot;,&quot;given&quot;:&quot;Max F.&quot;,&quot;parse-names&quot;:false,&quot;dropping-particle&quot;:&quot;&quot;,&quot;non-dropping-particle&quot;:&quot;&quot;},{&quot;family&quot;:&quot;Krause&quot;,&quot;given&quot;:&quot;Gesche&quot;,&quot;parse-names&quot;:false,&quot;dropping-particle&quot;:&quot;&quot;,&quot;non-dropping-particle&quot;:&quot;&quot;},{&quot;family&quot;:&quot;Angel&quot;,&quot;given&quot;:&quot;Dror L.&quot;,&quot;parse-names&quot;:false,&quot;dropping-particle&quot;:&quot;&quot;,&quot;non-dropping-particle&quot;:&quot;&quot;},{&quot;family&quot;:&quot;Grote&quot;,&quot;given&quot;:&quot;Britta&quot;,&quot;parse-names&quot;:false,&quot;dropping-particle&quot;:&quot;&quot;,&quot;non-dropping-particle&quot;:&quot;&quot;},{&quot;family&quot;:&quot;Chopin&quot;,&quot;given&quot;:&quot;Thierry&quot;,&quot;parse-names&quot;:false,&quot;dropping-particle&quot;:&quot;&quot;,&quot;non-dropping-particle&quot;:&quot;&quot;}],&quot;container-title&quot;:&quot;Frontiers in Marine Science&quot;,&quot;container-title-short&quot;:&quot;Front Mar Sci&quot;,&quot;DOI&quot;:&quot;10.3389/fmars.2018.00165&quot;,&quot;ISSN&quot;:&quot;22967745&quot;,&quot;issued&quot;:{&quot;date-parts&quot;:[[2018]]},&quot;abstract&quot;:&quot;By moving away from coastal waters and hence reducing pressure on nearshore ecosystems, offshore aquaculture can be seen as a possible step towards the large-scale expansion of marine food production. Integrated multi-trophic aquaculture (IMTA) in nearshore water bodies has received increasing attention and could therefore play a role in the transfer of aquaculture operations to offshore areas. IMTA holds scope for multi-use of offshore areas and can bring environmental benefits from making use of waste products and transforming these into valuable co-products. Furthermore, they may act as alternative marine production systems and provide scope for alternative income options for coastal communities, e.g., by acting as nodes for farm operation and maintenance requirements. This paper summarizes the current state of knowledge on the implications of the exposed nature of offshore and open ocean sites on the biological, technological and socio-economic performance of IMTA. Of particular interest is improving knowledge about resource flows between integrated species in hydrodynamic challenging conditions that characterize offshore waters.&quot;,&quot;issue&quot;:&quot;MAY&quot;,&quot;volume&quot;:&quot;5&quot;},&quot;isTemporary&quot;:false}]},{&quot;citationID&quot;:&quot;MENDELEY_CITATION_c554f5fa-0203-45cb-af11-59f9c63475e4&quot;,&quot;properties&quot;:{&quot;noteIndex&quot;:0},&quot;isEdited&quot;:false,&quot;manualOverride&quot;:{&quot;isManuallyOverridden&quot;:false,&quot;citeprocText&quot;:&quot;(FAO, 2022b)&quot;,&quot;manualOverrideText&quot;:&quot;&quot;},&quot;citationTag&quot;:&quot;MENDELEY_CITATION_v3_eyJjaXRhdGlvbklEIjoiTUVOREVMRVlfQ0lUQVRJT05fYzU1NGY1ZmEtMDIwMy00NWNiLWFmMTEtNTlmOWM2MzQ3NWU0IiwicHJvcGVydGllcyI6eyJub3RlSW5kZXgiOjB9LCJpc0VkaXRlZCI6ZmFsc2UsIm1hbnVhbE92ZXJyaWRlIjp7ImlzTWFudWFsbHlPdmVycmlkZGVuIjpmYWxzZSwiY2l0ZXByb2NUZXh0IjoiKEZBTywgMjAyMmI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XX0=&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citationID&quot;:&quot;MENDELEY_CITATION_b52aae7e-6852-441a-a905-96b71892dc30&quot;,&quot;properties&quot;:{&quot;noteIndex&quot;:0},&quot;isEdited&quot;:false,&quot;manualOverride&quot;:{&quot;isManuallyOverridden&quot;:false,&quot;citeprocText&quot;:&quot;(Buck et al., 2018; FAO, 2022b; Nissar et al., 2023)&quot;,&quot;manualOverrideText&quot;:&quot;&quot;},&quot;citationTag&quot;:&quot;MENDELEY_CITATION_v3_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&quot;,&quot;citationItems&quot;:[{&quot;id&quot;:&quot;3d422c83-4098-356a-b6b9-1c847d8951af&quot;,&quot;itemData&quot;:{&quot;type&quot;:&quot;article-journal&quot;,&quot;id&quot;:&quot;3d422c83-4098-356a-b6b9-1c847d8951af&quot;,&quot;title&quot;:&quot;El estado mundial de la pesca y la acuicultura 2022&quot;,&quot;author&quot;:[{&quot;family&quot;:&quot;FAO&quot;,&quot;given&quot;:&quot;&quot;,&quot;parse-names&quot;:false,&quot;dropping-particle&quot;:&quot;&quot;,&quot;non-dropping-particle&quot;:&quot;&quot;}],&quot;container-title&quot;:&quot;El estado mundial de la pesca y la acuicultura 2022&quot;,&quot;accessed&quot;:{&quot;date-parts&quot;:[[2023,5,27]]},&quot;DOI&quot;:&quot;https://doi.org/10.4060/cc0461es&quot;,&quot;issued&quot;:{&quot;date-parts&quot;:[[2022,8,19]]},&quot;abstract&quot;:&quot;La publicación del estado mundial de la pesca y la acuicultura tiene como finalidad proporcionar datos e información objetivos, fiables y actualizados para una amplia variedad de lectores: responsables de la formulación de políticas, gestores, científicos, partes interesadas y todas las personas relacionadas con el sector de la pesca y la acuicultura. Como siempre, el ámbito de aplicación es mundial y los temas pueden ser muchos y variados. En esta edición se utilizan las últimas estadísticas oficiales sobre la pesca y la acuicultura para presentar un análisis mundial de las tendencias de las poblaciones de peces y la producción, el procesado, la utilización, el comercio y el consumo de pescado. Asimismo, aporta información sobre la situación de las flotas pesqueras en el mundo y analiza la composición de los participantes en el sector. Han transcurrido 20 años desde la introducción del Código de Conducta para la Pesca Responsable y en la actualidad, con los Objetivos de las Naciones Unidas de Desarrollo Sostenible recién adoptados, el Acuerdo de París y las Directrices para la pesca a pequeña escala, se presta más atención que nunca a la gobernanza y las políticas. La presente edición abarca las novedades recientes relacionadas con la pesca y la acuicultura e informa, entre otras cuestiones, sobre “Common Oceans”, la iniciativa de la FAO sobre el crecimiento azul y los esfuerzos realizados para combatir la pesca ilegal, no declarada y no reglamentada. Asimismo, se analizan asuntos como la valoración de la pesca continental, la reducción de las capturas incidentales y la promoción del empleo decente. Otros temas destacados son la nutrición, las especies acuáticas exóticas invasoras, la pesca continental responsable, la resiliencia en la pesca y la acuicultura y la gobernanza de la tenencia y los derechos del usuario.&quot;,&quot;publisher&quot;:&quot;FAO&quot;,&quot;container-title-short&quot;:&quot;&quot;},&quot;isTemporary&quot;:false},{&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id&quot;:&quot;efca08db-8d04-3678-8311-b3e2bba44d63&quot;,&quot;itemData&quot;:{&quot;type&quot;:&quot;article&quot;,&quot;id&quot;:&quot;efca08db-8d04-3678-8311-b3e2bba44d63&quot;,&quot;title&quot;:&quot;State of the art and challenges for offshore Integrated multi-trophic aquaculture (IMTA)&quot;,&quot;author&quot;:[{&quot;family&quot;:&quot;Buck&quot;,&quot;given&quot;:&quot;Bela H.&quot;,&quot;parse-names&quot;:false,&quot;dropping-particle&quot;:&quot;&quot;,&quot;non-dropping-particle&quot;:&quot;&quot;},{&quot;family&quot;:&quot;Troell&quot;,&quot;given&quot;:&quot;Max F.&quot;,&quot;parse-names&quot;:false,&quot;dropping-particle&quot;:&quot;&quot;,&quot;non-dropping-particle&quot;:&quot;&quot;},{&quot;family&quot;:&quot;Krause&quot;,&quot;given&quot;:&quot;Gesche&quot;,&quot;parse-names&quot;:false,&quot;dropping-particle&quot;:&quot;&quot;,&quot;non-dropping-particle&quot;:&quot;&quot;},{&quot;family&quot;:&quot;Angel&quot;,&quot;given&quot;:&quot;Dror L.&quot;,&quot;parse-names&quot;:false,&quot;dropping-particle&quot;:&quot;&quot;,&quot;non-dropping-particle&quot;:&quot;&quot;},{&quot;family&quot;:&quot;Grote&quot;,&quot;given&quot;:&quot;Britta&quot;,&quot;parse-names&quot;:false,&quot;dropping-particle&quot;:&quot;&quot;,&quot;non-dropping-particle&quot;:&quot;&quot;},{&quot;family&quot;:&quot;Chopin&quot;,&quot;given&quot;:&quot;Thierry&quot;,&quot;parse-names&quot;:false,&quot;dropping-particle&quot;:&quot;&quot;,&quot;non-dropping-particle&quot;:&quot;&quot;}],&quot;container-title&quot;:&quot;Frontiers in Marine Science&quot;,&quot;container-title-short&quot;:&quot;Front Mar Sci&quot;,&quot;DOI&quot;:&quot;10.3389/fmars.2018.00165&quot;,&quot;ISSN&quot;:&quot;22967745&quot;,&quot;issued&quot;:{&quot;date-parts&quot;:[[2018]]},&quot;abstract&quot;:&quot;By moving away from coastal waters and hence reducing pressure on nearshore ecosystems, offshore aquaculture can be seen as a possible step towards the large-scale expansion of marine food production. Integrated multi-trophic aquaculture (IMTA) in nearshore water bodies has received increasing attention and could therefore play a role in the transfer of aquaculture operations to offshore areas. IMTA holds scope for multi-use of offshore areas and can bring environmental benefits from making use of waste products and transforming these into valuable co-products. Furthermore, they may act as alternative marine production systems and provide scope for alternative income options for coastal communities, e.g., by acting as nodes for farm operation and maintenance requirements. This paper summarizes the current state of knowledge on the implications of the exposed nature of offshore and open ocean sites on the biological, technological and socio-economic performance of IMTA. Of particular interest is improving knowledge about resource flows between integrated species in hydrodynamic challenging conditions that characterize offshore waters.&quot;,&quot;issue&quot;:&quot;MAY&quot;,&quot;volume&quot;:&quot;5&quot;},&quot;isTemporary&quot;:false}]},{&quot;citationID&quot;:&quot;MENDELEY_CITATION_43b53131-2978-45d8-b284-c7a689990c62&quot;,&quot;properties&quot;:{&quot;noteIndex&quot;:0},&quot;isEdited&quot;:false,&quot;manualOverride&quot;:{&quot;isManuallyOverridden&quot;:false,&quot;citeprocText&quot;:&quot;(Chopin et al., 2012; Lennard et al., 2019; Nissar et al., 2023)&quot;,&quot;manualOverrideText&quot;:&quot;&quot;},&quot;citationTag&quot;:&quot;MENDELEY_CITATION_v3_eyJjaXRhdGlvbklEIjoiTUVOREVMRVlfQ0lUQVRJT05fNDNiNTMxMzEtMjk3OC00NWQ4LWIyODQtYzdhNjg5OTkwYzYyIiwicHJvcGVydGllcyI6eyJub3RlSW5kZXgiOjB9LCJpc0VkaXRlZCI6ZmFsc2UsIm1hbnVhbE92ZXJyaWRlIjp7ImlzTWFudWFsbHlPdmVycmlkZGVuIjpmYWxzZSwiY2l0ZXByb2NUZXh0IjoiKENob3BpbiBldMKgYWwuLCAyMDEyOyBMZW5uYXJkIGV0wqBhbC4sIDIwMTk7I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&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id&quot;:&quot;bb1f674c-5f88-3486-b14e-60090576e0b2&quot;,&quot;itemData&quot;:{&quot;type&quot;:&quot;article-journal&quot;,&quot;id&quot;:&quot;bb1f674c-5f88-3486-b14e-60090576e0b2&quot;,&quot;title&quot;:&quot;Open-water integrated multi-trophic aquaculture: environmental biomitigation and economic diversification of fed aquaculture by extractive aquaculture&quot;,&quot;author&quot;:[{&quot;family&quot;:&quot;Chopin&quot;,&quot;given&quot;:&quot;Thierry&quot;,&quot;parse-names&quot;:false,&quot;dropping-particle&quot;:&quot;&quot;,&quot;non-dropping-particle&quot;:&quot;&quot;},{&quot;family&quot;:&quot;Cooper&quot;,&quot;given&quot;:&quot;John Andrew&quot;,&quot;parse-names&quot;:false,&quot;dropping-particle&quot;:&quot;&quot;,&quot;non-dropping-particle&quot;:&quot;&quot;},{&quot;family&quot;:&quot;Reid&quot;,&quot;given&quot;:&quot;Gregor&quot;,&quot;parse-names&quot;:false,&quot;dropping-particle&quot;:&quot;&quot;,&quot;non-dropping-particle&quot;:&quot;&quot;},{&quot;family&quot;:&quot;Cross&quot;,&quot;given&quot;:&quot;Stephen&quot;,&quot;parse-names&quot;:false,&quot;dropping-particle&quot;:&quot;&quot;,&quot;non-dropping-particle&quot;:&quot;&quot;},{&quot;family&quot;:&quot;Moore&quot;,&quot;given&quot;:&quot;Christine&quot;,&quot;parse-names&quot;:false,&quot;dropping-particle&quot;:&quot;&quot;,&quot;non-dropping-particle&quot;:&quot;&quot;}],&quot;container-title&quot;:&quot;Reviews in Aquaculture&quot;,&quot;container-title-short&quot;:&quot;Rev Aquac&quot;,&quot;accessed&quot;:{&quot;date-parts&quot;:[[2023,5,28]]},&quot;DOI&quot;:&quot;10.1111/J.1753-5131.2012.01074.X&quot;,&quot;ISSN&quot;:&quot;1753-5131&quot;,&quot;URL&quot;:&quot;https://onlinelibrary.wiley.com/doi/full/10.1111/j.1753-5131.2012.01074.x&quot;,&quot;issued&quot;:{&quot;date-parts&quot;:[[2012,12,1]]},&quot;page&quot;:&quot;209-220&quot;,&quot;abstract&quot;:&quot;Integrated multi-trophic aquaculture (IMTA) seeks to biodiversify fed aquaculture (e.g. finfish or shrimps) with extractive aquaculture, recapturing the inorganic (e.g. seaweeds) and organic (e.g. suspension- and deposit-feeders) nutrients from fed aquaculture for their growth. The combination fed/extractive aquaculture aims to engineer food production systems providing both biomitigative services to the ecosystem and improved economic farm output through the co-cultivation of complementary species. Major rethinking is needed regarding the definition of an 'aquaculture farm' and how it works within an ecosystem. The economic values of the environmental/societal services of extractive species should be recognized and accounted for in the evaluation of the full value of these IMTA components. Seaweeds and invertebrates produced in IMTA systems should be considered as candidates for nutrient/carbon trading credits. While organic loading from aquaculture has been associated with localized benthic impacts, there have also been occurrences of increased biodiversity and abundance of wild species in response to moderate nutrient enrichment and the use of infrastructures as substrates. To develop efficient food production systems, it will be important to understand and use the duality of nutrients (essential when limiting/polluting when in excess) to engineer systems producing them in moderation so that they can be partially recaptured while maintaining their concentrations optimal for healthy and productive ecosystems. Measures of species diversity, colonization rates, abundance, growth and ecosystem functions with respect to nutrient partitioning and recycling, species interactions and control of diseases could represent valid indicators for the development of robust performance metrics. © 2012 Wiley Publishing Asia Pty Ltd.&quot;,&quot;publisher&quot;:&quot;John Wiley &amp; Sons, Ltd&quot;,&quot;issue&quot;:&quot;4&quot;,&quot;volume&quot;:&quot;4&quot;},&quot;isTemporary&quot;:false},{&quot;id&quot;:&quot;8014018c-ecfb-3c2d-abc6-d131df3a9fdd&quot;,&quot;itemData&quot;:{&quot;type&quot;:&quot;chapter&quot;,&quot;id&quot;:&quot;8014018c-ecfb-3c2d-abc6-d131df3a9fdd&quot;,&quot;title&quot;:&quot;Aquaponics: The Basics&quot;,&quot;author&quot;:[{&quot;family&quot;:&quot;Lennard&quot;,&quot;given&quot;:&quot;Wilson&quot;,&quot;parse-names&quot;:false,&quot;dropping-particle&quot;:&quot;&quot;,&quot;non-dropping-particle&quot;:&quot;&quot;},{&quot;family&quot;:&quot;Goddek&quot;,&quot;given&quot;:&quot;Simon&quot;,&quot;parse-names&quot;:false,&quot;dropping-particle&quot;:&quot;&quot;,&quot;non-dropping-particle&quot;:&quot;&quot;},{&quot;family&quot;:&quot;Lennard&quot;,&quot;given&quot;:&quot;W&quot;,&quot;parse-names&quot;:false,&quot;dropping-particle&quot;:&quot;&quot;,&quot;non-dropping-particle&quot;:&quot;&quot;},{&quot;family&quot;:&quot;Goddek&quot;,&quot;given&quot;:&quot;S&quot;,&quot;parse-names&quot;:false,&quot;dropping-particle&quot;:&quot;&quot;,&quot;non-dropping-particle&quot;:&quot;&quot;}],&quot;container-title&quot;:&quot;Aquaponics Food Production Systems&quot;,&quot;accessed&quot;:{&quot;date-parts&quot;:[[2023,5,29]]},&quot;editor&quot;:[{&quot;family&quot;:&quot;Goddek&quot;,&quot;given&quot;:&quot;Simon&quot;,&quot;parse-names&quot;:false,&quot;dropping-particle&quot;:&quot;&quot;,&quot;non-dropping-particle&quot;:&quot;&quot;},{&quot;family&quot;:&quot;Joyce&quot;,&quot;given&quot;:&quot;Alyssa&quot;,&quot;parse-names&quot;:false,&quot;dropping-particle&quot;:&quot;&quot;,&quot;non-dropping-particle&quot;:&quot;&quot;},{&quot;family&quot;:&quot;Kotzen&quot;,&quot;given&quot;:&quot;Benz&quot;,&quot;parse-names&quot;:false,&quot;dropping-particle&quot;:&quot;&quot;,&quot;non-dropping-particle&quot;:&quot;&quot;},{&quot;family&quot;:&quot;Burnell&quot;,&quot;given&quot;:&quot;Gavin M.&quot;,&quot;parse-names&quot;:false,&quot;dropping-particle&quot;:&quot;&quot;,&quot;non-dropping-particle&quot;:&quot;&quot;}],&quot;DOI&quot;:&quot;10.1007/978-3-030-15943-6_5&quot;,&quot;URL&quot;:&quot;https://link.springer.com/chapter/10.1007/978-3-030-15943-6_5&quot;,&quot;issued&quot;:{&quot;date-parts&quot;:[[2019]]},&quot;page&quot;:&quot;113-143&quot;,&quot;abstract&quot;:&quot;Aquaponics is a technology that is part of the broader integrated agri-aquaculture systems discipline which seeks to combine animal and plant culture technologies to confer advantages and conserve nutrients and other biological and economic resources. It emerged in...&quot;,&quot;publisher&quot;:&quot;Springer, Cham&quot;,&quot;container-title-short&quot;:&quot;&quot;},&quot;isTemporary&quot;:false}]},{&quot;citationID&quot;:&quot;MENDELEY_CITATION_b5b7de07-2b7d-4de9-9da1-4517be044f81&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YjViN2RlMDctMmI3ZC00ZGU5LTlkYTEtNDUxN2JlMDQ0Zjg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b7fbebee-b124-4ed1-801d-c996912ac7f1&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YjdmYmViZWUtYjEyNC00ZWQxLTgwMWQtYzk5NjkxMmFjN2Yx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4be17088-d47a-4362-ae3b-e1594ecf92a7&quot;,&quot;properties&quot;:{&quot;noteIndex&quot;:0},&quot;isEdited&quot;:false,&quot;manualOverride&quot;:{&quot;isManuallyOverridden&quot;:false,&quot;citeprocText&quot;:&quot;(Nissar et al., 2023)&quot;,&quot;manualOverrideText&quot;:&quot;&quot;},&quot;citationTag&quot;:&quot;MENDELEY_CITATION_v3_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&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citationID&quot;:&quot;MENDELEY_CITATION_e1ed47b6-941d-404c-9cf2-4740629ea01e&quot;,&quot;properties&quot;:{&quot;noteIndex&quot;:0},&quot;isEdited&quot;:false,&quot;manualOverride&quot;:{&quot;isManuallyOverridden&quot;:false,&quot;citeprocText&quot;:&quot;(Rodríguez et al., 2023)&quot;,&quot;manualOverrideText&quot;:&quot;&quot;},&quot;citationTag&quot;:&quot;MENDELEY_CITATION_v3_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&quot;,&quot;citationItems&quot;:[{&quot;id&quot;:&quot;3a6f98c0-0ff3-3ce4-85f5-cc96f8930872&quot;,&quot;itemData&quot;:{&quot;type&quot;:&quot;webpage&quot;,&quot;id&quot;:&quot;3a6f98c0-0ff3-3ce4-85f5-cc96f8930872&quot;,&quot;title&quot;:&quot;WoRMS - World Register of Marine Species - Anemonia sulcata (Pennant, 1777)&quot;,&quot;author&quot;:[{&quot;family&quot;:&quot;Rodríguez&quot;,&quot;given&quot;:&quot;E.&quot;,&quot;parse-names&quot;:false,&quot;dropping-particle&quot;:&quot;&quot;,&quot;non-dropping-particle&quot;:&quot;&quot;},{&quot;family&quot;:&quot;Fautin&quot;,&quot;given&quot;:&quot;D.&quot;,&quot;parse-names&quot;:false,&quot;dropping-particle&quot;:&quot;&quot;,&quot;non-dropping-particle&quot;:&quot;&quot;},{&quot;family&quot;:&quot;Daly&quot;,&quot;given&quot;:&quot;M.&quot;,&quot;parse-names&quot;:false,&quot;dropping-particle&quot;:&quot;&quot;,&quot;non-dropping-particle&quot;:&quot;&quot;}],&quot;accessed&quot;:{&quot;date-parts&quot;:[[2023,5,28]]},&quot;URL&quot;:&quot;https://www.marinespecies.org/aphia.php?p=taxdetails&amp;id=231858#sources&quot;,&quot;issued&quot;:{&quot;date-parts&quot;:[[2023]]},&quot;container-title-short&quot;:&quot;&quot;},&quot;isTemporary&quot;:false}]},{&quot;citationID&quot;:&quot;MENDELEY_CITATION_c260cbdd-04cf-427a-a4a6-4688e15fb210&quot;,&quot;properties&quot;:{&quot;noteIndex&quot;:0},&quot;isEdited&quot;:false,&quot;manualOverride&quot;:{&quot;isManuallyOverridden&quot;:false,&quot;citeprocText&quot;:&quot;(Bocharova &amp;#38; Kozevich, 2011; Calvín Calvo &amp;#38; Eisman Valdés, 2020)&quot;,&quot;manualOverrideText&quot;:&quot;&quot;},&quot;citationTag&quot;:&quot;MENDELEY_CITATION_v3_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&quot;,&quot;citationItems&quot;:[{&quot;id&quot;:&quot;cc3a0e88-1b01-344e-bde2-ddd6f6e5d858&quot;,&quot;itemData&quot;:{&quot;type&quot;:&quot;book&quot;,&quot;id&quot;:&quot;cc3a0e88-1b01-344e-bde2-ddd6f6e5d858&quot;,&quot;title&quot;:&quot;El ecosistema marino mediterráneo : guía de su flora, fauna y hábitats&quot;,&quot;author&quot;:[{&quot;family&quot;:&quot;Calvín Calvo&quot;,&quot;given&quot;:&quot;Juan Carlos&quot;,&quot;parse-names&quot;:false,&quot;dropping-particle&quot;:&quot;&quot;,&quot;non-dropping-particle&quot;:&quot;&quot;},{&quot;family&quot;:&quot;Eisman Valdés&quot;,&quot;given&quot;:&quot;Cristina&quot;,&quot;parse-names&quot;:false,&quot;dropping-particle&quot;:&quot;&quot;,&quot;non-dropping-particle&quot;:&quot;&quot;}],&quot;ISBN&quot;:&quot;9788493044244&quot;,&quot;issued&quot;:{&quot;date-parts&quot;:[[2020]]},&quot;publisher-place&quot;:&quot;Murcia&quot;,&quot;publisher&quot;:&quot;Juan Carlos Calvín&quot;,&quot;container-title-short&quot;:&quot;&quot;},&quot;isTemporary&quot;:false},{&quot;id&quot;:&quot;b6a3b72c-0444-35c4-9b12-8115934ae725&quot;,&quot;itemData&quot;:{&quot;type&quot;:&quot;article-journal&quot;,&quot;id&quot;:&quot;b6a3b72c-0444-35c4-9b12-8115934ae725&quot;,&quot;title&quot;:&quot;Modes of reproduction in sea anemones (Cnidaria, Anthozoa)&quot;,&quot;author&quot;:[{&quot;family&quot;:&quot;Bocharova&quot;,&quot;given&quot;:&quot;E. S.&quot;,&quot;parse-names&quot;:false,&quot;dropping-particle&quot;:&quot;&quot;,&quot;non-dropping-particle&quot;:&quot;&quot;},{&quot;family&quot;:&quot;Kozevich&quot;,&quot;given&quot;:&quot;I. A.&quot;,&quot;parse-names&quot;:false,&quot;dropping-particle&quot;:&quot;&quot;,&quot;non-dropping-particle&quot;:&quot;&quot;}],&quot;container-title&quot;:&quot;Biology Bulletin&quot;,&quot;accessed&quot;:{&quot;date-parts&quot;:[[2023,5,28]]},&quot;DOI&quot;:&quot;10.1134/S1062359011090020/METRICS&quot;,&quot;ISSN&quot;:&quot;10623590&quot;,&quot;URL&quot;:&quot;https://link.springer.com/article/10.1134/S1062359011090020&quot;,&quot;issued&quot;:{&quot;date-parts&quot;:[[2011,12,17]]},&quot;page&quot;:&quot;849-860&quot;,&quot;abstract&quot;:&quot;The data on different modes of reproduction in sea anemones are generalized. These animals can reproduce sexually in an ordinary way or by parthenogenesis. Asexual reproduction occurs in various forms, such as transverse and longitudinal fission, pedal laceration, or autotomy of tentacles. Specific features of different variants of sexual and asexual reproduction and their combinations in sea anemones from different habitats of the World Ocean are discussed. © 2011 Pleiades Publishing, Ltd.&quot;,&quot;publisher&quot;:&quot;Springer&quot;,&quot;issue&quot;:&quot;9&quot;,&quot;volume&quot;:&quot;38&quot;,&quot;container-title-short&quot;:&quot;&quot;},&quot;isTemporary&quot;:false}]},{&quot;citationID&quot;:&quot;MENDELEY_CITATION_d4608ffd-4f60-4b53-9dcc-e30711fdf465&quot;,&quot;properties&quot;:{&quot;noteIndex&quot;:0},&quot;isEdited&quot;:false,&quot;manualOverride&quot;:{&quot;isManuallyOverridden&quot;:false,&quot;citeprocText&quot;:&quot;(Casado-Amezúa et al., 2016)&quot;,&quot;manualOverrideText&quot;:&quot;&quot;},&quot;citationTag&quot;:&quot;MENDELEY_CITATION_v3_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&quot;,&quot;citationItems&quot;:[{&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container-title-short&quot;:&quot;&quot;},&quot;isTemporary&quot;:false}]},{&quot;citationID&quot;:&quot;MENDELEY_CITATION_35c518f4-04dc-4acf-81d6-eaddc2089988&quot;,&quot;properties&quot;:{&quot;noteIndex&quot;:0},&quot;isEdited&quot;:false,&quot;manualOverride&quot;:{&quot;isManuallyOverridden&quot;:false,&quot;citeprocText&quot;:&quot;(Davy et al., 2012)&quot;,&quot;manualOverrideText&quot;:&quot;&quot;},&quot;citationTag&quot;:&quot;MENDELEY_CITATION_v3_eyJjaXRhdGlvbklEIjoiTUVOREVMRVlfQ0lUQVRJT05fMzVjNTE4ZjQtMDRkYy00YWNmLTgxZDYtZWFkZGMyMDg5OTg4IiwicHJvcGVydGllcyI6eyJub3RlSW5kZXgiOjB9LCJpc0VkaXRlZCI6ZmFsc2UsIm1hbnVhbE92ZXJyaWRlIjp7ImlzTWFudWFsbHlPdmVycmlkZGVuIjpmYWxzZSwiY2l0ZXByb2NUZXh0IjoiKERhdnkgZXTCoGFsLiwgMjAxMikiLCJtYW51YWxPdmVycmlkZVRleHQiOiIifSwiY2l0YXRpb25JdGVtcyI6W3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quot;,&quot;citationItems&quot;:[{&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container-title-short&quot;:&quot;&quot;},&quot;isTemporary&quot;:false}]},{&quot;citationID&quot;:&quot;MENDELEY_CITATION_b078dedd-6925-4d49-b42d-1540c6b97bb6&quot;,&quot;properties&quot;:{&quot;noteIndex&quot;:0},&quot;isEdited&quot;:false,&quot;manualOverride&quot;:{&quot;isManuallyOverridden&quot;:false,&quot;citeprocText&quot;:&quot;(Casado-Amezúa et al., 2016; Davy et al., 2012)&quot;,&quot;manualOverrideText&quot;:&quot;&quot;},&quot;citationTag&quot;:&quot;MENDELEY_CITATION_v3_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XX0=&quot;,&quot;citationItems&quot;:[{&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container-title-short&quot;:&quot;&quot;},&quot;isTemporary&quot;:false},{&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container-title-short&quot;:&quot;&quot;},&quot;isTemporary&quot;:false}]},{&quot;citationID&quot;:&quot;MENDELEY_CITATION_403017a2-93f1-44ca-bd24-07acf02a170b&quot;,&quot;properties&quot;:{&quot;noteIndex&quot;:0},&quot;isEdited&quot;:false,&quot;manualOverride&quot;:{&quot;isManuallyOverridden&quot;:false,&quot;citeprocText&quot;:&quot;(Davy et al., 2012; Furla et al., 2005; Richier et al., 2005)&quot;,&quot;manualOverrideText&quot;:&quot;&quot;},&quot;citationTag&quot;:&quot;MENDELEY_CITATION_v3_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&quot;,&quot;citationItems&quot;:[{&quot;id&quot;:&quot;53dd6ac2-8fb6-3a6a-841c-e81f17d9abd6&quot;,&quot;itemData&quot;:{&quot;type&quot;:&quot;paper-conference&quot;,&quot;id&quot;:&quot;53dd6ac2-8fb6-3a6a-841c-e81f17d9abd6&quot;,&quot;title&quot;:&quot;The symbiotic anthozoan: A physiological chimera between alga and animal&quot;,&quot;author&quot;:[{&quot;family&quot;:&quot;Furla&quot;,&quot;given&quot;:&quot;Paola&quot;,&quot;parse-names&quot;:false,&quot;dropping-particle&quot;:&quot;&quot;,&quot;non-dropping-particle&quot;:&quot;&quot;},{&quot;family&quot;:&quot;Allemand&quot;,&quot;given&quot;:&quot;Denis&quot;,&quot;parse-names&quot;:false,&quot;dropping-particle&quot;:&quot;&quot;,&quot;non-dropping-particle&quot;:&quot;&quot;},{&quot;family&quot;:&quot;Shick&quot;,&quot;given&quot;:&quot;J. Malcolm&quot;,&quot;parse-names&quot;:false,&quot;dropping-particle&quot;:&quot;&quot;,&quot;non-dropping-particle&quot;:&quot;&quot;},{&quot;family&quot;:&quot;Ferrier-Pagès&quot;,&quot;given&quot;:&quot;Christine&quot;,&quot;parse-names&quot;:false,&quot;dropping-particle&quot;:&quot;&quot;,&quot;non-dropping-particle&quot;:&quot;&quot;},{&quot;family&quot;:&quot;Richier&quot;,&quot;given&quot;:&quot;Sophie&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Sylvie&quot;,&quot;parse-names&quot;:false,&quot;dropping-particle&quot;:&quot;&quot;,&quot;non-dropping-particle&quot;:&quot;&quot;}],&quot;container-title&quot;:&quot;Integrative and Comparative Biology&quot;,&quot;container-title-short&quot;:&quot;Integr Comp Biol&quot;,&quot;DOI&quot;:&quot;10.1093/icb/45.4.595&quot;,&quot;ISSN&quot;:&quot;15407063&quot;,&quot;issued&quot;:{&quot;date-parts&quot;:[[2005]]},&quot;abstract&quot;:&quot;The symbiotic life style involves mutual ecological, physiological, structural, and molecular adaptations between the partners. In the symbiotic association between anthozoans and photosynthetic dinoflagellates (Symbiodinium spp., also called zooxanthellae), the presence of the endosymbiont in the animal cells has constrained the host in several ways. It adopts behaviors that optimize photosynthesis of the zooxanthellae. The animal partner has had to evolve the ability to absorb and concentrate dissolved inorganic carbon from seawater in order to supply the symbiont's photosynthesis. Exposing itself to sunlight to illuminate its symbionts sufficiently also subjects the host to damaging solar ultraviolet radiation. Protection against this is provided by biochemical sunscreens, including mycosporine-like amino acids, themselves produced by the symbiont and translocated to the host. Moreover, to protect itself against oxygen produced during algal photosynthesis, the cnidarian host has developed certain antioxidant defenses that are unique among animals. Finally, living in nutrient-poor waters, the animal partner has developed several mechanisms for nitrogen assimilation and conservation such as the ability to absorb inorganic nitrogen, highly unusual for a metazoan. These facts suggest a parallel evolution of symbiotic cnidarians and plants, in which the animal host has adopted characteristics usually associated with phototrophic organisms.&quot;,&quot;issue&quot;:&quot;4&quot;,&quot;volume&quot;:&quot;45&quot;},&quot;isTemporary&quot;:false},{&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container-title-short&quot;:&quot;&quot;},&quot;isTemporary&quot;:false},{&quot;id&quot;:&quot;1731cb26-9571-37ff-9b05-b4f50e3bd077&quot;,&quot;itemData&quot;:{&quot;type&quot;:&quot;article-journal&quot;,&quot;id&quot;:&quot;1731cb26-9571-37ff-9b05-b4f50e3bd077&quot;,&quot;title&quot;:&quot;Symbiosis-induced adaptation to oxidative stress&quot;,&quot;author&quot;:[{&quot;family&quot;:&quot;Richier&quot;,&quot;given&quot;:&quot;Sophie&quot;,&quot;parse-names&quot;:false,&quot;dropping-particle&quot;:&quot;&quot;,&quot;non-dropping-particle&quot;:&quot;&quot;},{&quot;family&quot;:&quot;Furla&quot;,&quot;given&quot;:&quot;Paola&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Allemand&quot;,&quot;given&quot;:&quot;Denis&quot;,&quot;parse-names&quot;:false,&quot;dropping-particle&quot;:&quot;&quot;,&quot;non-dropping-particle&quot;:&quot;&quot;}],&quot;container-title&quot;:&quot;Journal of Experimental Biology&quot;,&quot;DOI&quot;:&quot;10.1242/jeb.01368&quot;,&quot;ISSN&quot;:&quot;00220949&quot;,&quot;issued&quot;:{&quot;date-parts&quot;:[[2005]]},&quot;abstract&quot;:&quot;Cnidarians in symbiosis with photosynthetic protists must withstand daily hyperoxic/anoxic transitions within their host cells. Comparative studies between symbiotic (Anemonia viridis) and non-symbiotic (Actinia schmidti) sea anemones show striking differences in their response to oxidative stress. First, the basal expression of SOD is very different. Symbiotic animal cells have a higher isoform diversity (number and classes) and a higher activity than the non-symbiotic cells. Second, the symbiotic animal cells of A. viridis also maintain unaltered basal values for cellular damage when exposed to experimental hyperoxia (100% O2) or to experimental thermal stress (elevated temperature +7°C above ambient). Under such conditions, A. schmidti modifies its SOD activity significantly. Electrophoretic patterns diversify, global activities diminish and cell damage biomarkers increase. These data suggest symbiotic cells adapt to stress while non-symbiotic cells remain acutely sensitive. In addition to being toxic, high O2 partial pressure (PO2) may also constitute a preconditioning step for symbiotic animal cells, leading to an adaptation to the hyperoxic condition and, thus, to oxidative stress. Furthermore, in aposymbiotic animal cells of A. viridis, repression of some animal SOD isoforms is observed. Meanwhile, in cultured symbionts, new activity bands are induced, suggesting that the host might protect its zooxanthellae in hospite. Similar results have been observed in other symbiotic organisms, such as the sea anemone Aiptasia pulchella and the scleractinian coral Stylophora pistillata. Molecular or physical interactions between the two symbiotic partners may explain such variations in SOD activity and might confer oxidative stress tolerance to the animal host.&quot;,&quot;issue&quot;:&quot;2&quot;,&quot;volume&quot;:&quot;208&quot;,&quot;container-title-short&quot;:&quot;&quot;},&quot;isTemporary&quot;:false}]},{&quot;citationID&quot;:&quot;MENDELEY_CITATION_237d3dc2-7311-4c05-85a5-da6a4838ad77&quot;,&quot;properties&quot;:{&quot;noteIndex&quot;:0},&quot;isEdited&quot;:false,&quot;manualOverride&quot;:{&quot;isManuallyOverridden&quot;:false,&quot;citeprocText&quot;:&quot;(Mallien et al., 2017; Porro et al., 2019)&quot;,&quot;manualOverrideText&quot;:&quot;&quot;},&quot;citationTag&quot;:&quot;MENDELEY_CITATION_v3_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&quot;,&quot;citationItems&quot;:[{&quot;id&quot;:&quot;56a9141a-abe8-3cb3-855f-c56a1a43f052&quot;,&quot;itemData&quot;:{&quot;type&quot;:&quot;article-journal&quot;,&quot;id&quot;:&quot;56a9141a-abe8-3cb3-855f-c56a1a43f052&quot;,&quot;title&quot;:&quot;The many faced symbiotic snakelocks anemone (Anemonia viridis, Anthozoa): host and symbiont genetic differentiation among colour morphs&quot;,&quot;author&quot;:[{&quot;family&quot;:&quot;Porro&quot;,&quot;given&quot;:&quot;Barbara&quot;,&quot;parse-names&quot;:false,&quot;dropping-particle&quot;:&quot;&quot;,&quot;non-dropping-particle&quot;:&quot;&quot;},{&quot;family&quot;:&quot;Mallien&quot;,&quot;given&quot;:&quot;Cédric&quot;,&quot;parse-names&quot;:false,&quot;dropping-particle&quot;:&quot;&quot;,&quot;non-dropping-particle&quot;:&quot;&quot;},{&quot;family&quot;:&quot;Hume&quot;,&quot;given&quot;:&quot;Benjamin C.C.&quot;,&quot;parse-names&quot;:false,&quot;dropping-particle&quot;:&quot;&quot;,&quot;non-dropping-particle&quot;:&quot;&quot;},{&quot;family&quot;:&quot;Pey&quot;,&quot;given&quot;:&quot;Alexis&quot;,&quot;parse-names&quot;:false,&quot;dropping-particle&quot;:&quot;&quot;,&quot;non-dropping-particle&quot;:&quot;&quot;},{&quot;family&quot;:&quot;Aubin&quot;,&quot;given&quot;:&quot;Emilie&quot;,&quot;parse-names&quot;:false,&quot;dropping-particle&quot;:&quot;&quot;,&quot;non-dropping-particle&quot;:&quot;&quot;},{&quot;family&quot;:&quot;Christen&quot;,&quot;given&quot;:&quot;Richard&quot;,&quot;parse-names&quot;:false,&quot;dropping-particle&quot;:&quot;&quot;,&quot;non-dropping-particle&quot;:&quot;&quot;},{&quot;family&quot;:&quot;Voolstra&quot;,&quot;given&quot;:&quot;Christian R.&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container-title&quot;:&quot;Heredity 2019 124:2&quot;,&quot;accessed&quot;:{&quot;date-parts&quot;:[[2023,6,2]]},&quot;DOI&quot;:&quot;10.1038/s41437-019-0266-3&quot;,&quot;ISSN&quot;:&quot;1365-2540&quot;,&quot;PMID&quot;:&quot;31527783&quot;,&quot;URL&quot;:&quot;https://www.nature.com/articles/s41437-019-0266-3&quot;,&quot;issued&quot;:{&quot;date-parts&quot;:[[2019,9,16]]},&quot;page&quot;:&quot;351-366&quot;,&quot;abstract&quot;:&quot;How can we explain morphological variations in a holobiont? The genetic determinism of phenotypes is not always obvious and could be circumstantial in complex organisms. In symbiotic cnidarians, it is known that morphology or colour can misrepresent a complex genetic and symbiotic diversity. Anemonia viridis is a symbiotic sea anemone from temperate seas. This species displays different colour morphs based on pigment content and lives in a wide geographical range. Here, we investigated whether colour morph differentiation correlated with host genetic diversity or associated symbiotic genetic diversity by using RAD sequencing and symbiotic dinoflagellate typing of 140 sea anemones from the English Channel and the Mediterranean Sea. We did not observe genetic differentiation among colour morphs of A. viridis at the animal host or symbiont level, rejecting the hypothesis that A. viridis colour morphs correspond to species level differences. Interestingly, we however identified at least four independent animal host genetic lineages in A. viridis that differed in their associated symbiont populations. In conclusion, although the functional role of the different morphotypes of A. viridis remains to be determined, our approach provides new insights on the existence of cryptic species within A. viridis.&quot;,&quot;publisher&quot;:&quot;Nature Publishing Group&quot;,&quot;issue&quot;:&quot;2&quot;,&quot;volume&quot;:&quot;124&quot;,&quot;container-title-short&quot;:&quot;&quot;},&quot;isTemporary&quot;:false},{&quot;id&quot;:&quot;1136fb51-e4e3-33e5-8a77-7e8c95e4316a&quot;,&quot;itemData&quot;:{&quot;type&quot;:&quot;article-journal&quot;,&quot;id&quot;:&quot;1136fb51-e4e3-33e5-8a77-7e8c95e4316a&quot;,&quot;title&quot;:&quot;Conspicuous morphological differentiation without speciation in Anemonia viridis (Cnidaria, Actiniaria)&quot;,&quot;author&quot;:[{&quot;family&quot;:&quot;Mallien&quot;,&quot;given&quot;:&quot;Cédric&quot;,&quot;parse-names&quot;:false,&quot;dropping-particle&quot;:&quot;&quot;,&quot;non-dropping-particle&quot;:&quot;&quot;},{&quot;family&quot;:&quot;Porro&quot;,&quot;given&quot;:&quot;Barbara&quot;,&quot;parse-names&quot;:false,&quot;dropping-particle&quot;:&quot;&quot;,&quot;non-dropping-particle&quot;:&quot;&quot;},{&quot;family&quot;:&quot;Zamoum&quot;,&quot;given&quot;:&quot;Thamilla&quot;,&quot;parse-names&quot;:false,&quot;dropping-particle&quot;:&quot;&quot;,&quot;non-dropping-particle&quot;:&quot;&quot;},{&quot;family&quot;:&quot;Olivier&quot;,&quot;given&quot;:&quot;Caroline&quot;,&quot;parse-names&quot;:false,&quot;dropping-particle&quot;:&quot;&quot;,&quot;non-dropping-particle&quot;:&quot;&quot;},{&quot;family&quot;:&quot;Wiedenmann&quot;,&quot;given&quot;:&quot;Jörg&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container-title&quot;:&quot;https://doi.org/10.1080/14772000.2017.1383948&quot;,&quot;accessed&quot;:{&quot;date-parts&quot;:[[2023,5,30]]},&quot;DOI&quot;:&quot;10.1080/14772000.2017.1383948&quot;,&quot;ISSN&quot;:&quot;14780933&quot;,&quot;URL&quot;:&quot;https://www.tandfonline.com/doi/abs/10.1080/14772000.2017.1383948&quot;,&quot;issued&quot;:{&quot;date-parts&quot;:[[2017,4,3]]},&quot;page&quot;:&quot;271-286&quot;,&quot;abstract&quot;:&quot;Anemonia viridis is a model species for studies of physiological and transcriptomic response to symbiosis and environmental stress (temperature, light, symbiosis breakdown). Five morphs are describ...&quot;,&quot;publisher&quot;:&quot;Taylor &amp; Francis&quot;,&quot;issue&quot;:&quot;3&quot;,&quot;volume&quot;:&quot;16&quot;,&quot;container-title-short&quot;:&quot;&quot;},&quot;isTemporary&quot;:false}]},{&quot;citationID&quot;:&quot;MENDELEY_CITATION_e55507c8-34e9-4c75-9d21-086e078f385c&quot;,&quot;properties&quot;:{&quot;noteIndex&quot;:0},&quot;isEdited&quot;:false,&quot;manualOverride&quot;:{&quot;isManuallyOverridden&quot;:false,&quot;citeprocText&quot;:&quot;(Daza Cordero et al., 2002)&quot;,&quot;manualOverrideText&quot;:&quot;&quot;},&quot;citationTag&quot;:&quot;MENDELEY_CITATION_v3_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&quot;,&quot;citationItems&quot;:[{&quot;id&quot;:&quot;e477d7e5-2ec5-38a1-8bd3-2201fb29a6e8&quot;,&quot;itemData&quot;:{&quot;type&quot;:&quot;report&quot;,&quot;id&quot;:&quot;e477d7e5-2ec5-38a1-8bd3-2201fb29a6e8&quot;,&quot;title&quot;:&quot;La Pesquería del Erizo y Anémona de Mar en el Litoral de Cádiz y Málaga&quot;,&quot;author&quot;:[{&quot;family&quot;:&quot;Daza Cordero&quot;,&quot;given&quot;:&quot;J.L.&quot;,&quot;parse-names&quot;:false,&quot;dropping-particle&quot;:&quot;&quot;,&quot;non-dropping-particle&quot;:&quot;&quot;},{&quot;family&quot;:&quot;Castillo y Rey&quot;,&quot;given&quot;:&quot;F.&quot;,&quot;parse-names&quot;:false,&quot;dropping-particle&quot;:&quot;&quot;,&quot;non-dropping-particle&quot;:&quot;del&quot;},{&quot;family&quot;:&quot;Márquez Pascual&quot;,&quot;given&quot;:&quot;I.&quot;,&quot;parse-names&quot;:false,&quot;dropping-particle&quot;:&quot;&quot;,&quot;non-dropping-particle&quot;:&quot;&quot;}],&quot;accessed&quot;:{&quot;date-parts&quot;:[[2021,12,30]]},&quot;ISBN&quot;:&quot;84-8474-041-2&quot;,&quot;URL&quot;:&quot;https://www.juntadeandalucia.es/servicios/publicaciones/detalle/43547.html&quot;,&quot;issued&quot;:{&quot;date-parts&quot;:[[2002]]},&quot;publisher-place&quot;:&quot;Huelva&quot;,&quot;container-title-short&quot;:&quot;&quot;},&quot;isTemporary&quot;:false}]},{&quot;citationID&quot;:&quot;MENDELEY_CITATION_2b76613d-5925-4eee-bc2e-10f1fb241a11&quot;,&quot;properties&quot;:{&quot;noteIndex&quot;:0},&quot;isEdited&quot;:false,&quot;manualOverride&quot;:{&quot;isManuallyOverridden&quot;:false,&quot;citeprocText&quot;:&quot;(Otero et al., 2017; Utrilla et al., 2019)&quot;,&quot;manualOverrideText&quot;:&quot;&quot;},&quot;citationTag&quot;:&quot;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&quot;,&quot;citationItems&quot;:[{&quot;id&quot;:&quot;13db9284-bd88-32b1-8cfc-3ab1ee79f9bb&quot;,&quot;itemData&quot;:{&quot;type&quot;:&quot;article-journal&quot;,&quot;id&quot;:&quot;13db9284-bd88-32b1-8cfc-3ab1ee79f9bb&quot;,&quot;title&quot;:&quot;Reproduction of the anthozoan Anemonia sulcata (Pennant, 1777) in southern Spain: from asexual reproduction to putative maternal care&quot;,&quot;author&quot;:[{&quot;family&quot;:&quot;Utrilla&quot;,&quot;given&quot;:&quot;Olga&quot;,&quot;parse-names&quot;:false,&quot;dropping-particle&quot;:&quot;&quot;,&quot;non-dropping-particle&quot;:&quot;&quot;},{&quot;family&quot;:&quot;Castro-Claros&quot;,&quot;given&quot;:&quot;Juan Diego&quot;,&quot;parse-names&quot;:false,&quot;dropping-particle&quot;:&quot;&quot;,&quot;non-dropping-particle&quot;:&quot;&quot;},{&quot;family&quot;:&quot;Urra&quot;,&quot;given&quot;:&quot;Javier&quot;,&quot;parse-names&quot;:false,&quot;dropping-particle&quot;:&quot;&quot;,&quot;non-dropping-particle&quot;:&quot;&quot;},{&quot;family&quot;:&quot;Navas&quot;,&quot;given&quot;:&quot;Francisco David&quot;,&quot;parse-names&quot;:false,&quot;dropping-particle&quot;:&quot;&quot;,&quot;non-dropping-particle&quot;:&quot;&quot;},{&quot;family&quot;:&quot;Salas&quot;,&quot;given&quot;:&quot;Carmen&quot;,&quot;parse-names&quot;:false,&quot;dropping-particle&quot;:&quot;&quot;,&quot;non-dropping-particle&quot;:&quot;&quot;}],&quot;container-title&quot;:&quot;Marine Biology&quot;,&quot;container-title-short&quot;:&quot;Mar Biol&quot;,&quot;DOI&quot;:&quot;10.1007/s00227-019-3558-5&quot;,&quot;ISSN&quot;:&quot;14321793&quot;,&quot;issued&quot;:{&quot;date-parts&quot;:[[2019]]},&quot;abstract&quot;:&quot;Anemonia sulcata (Pennant, 1777) is a common shallow water cnidarian from rocky platform and boulder beaches in southern Spain, where it is a popular seafood item with an increasing fishery. To aid in the management of a sustainable fishery, a study on the reproduction of A. sulcata in the littoral of Malaga (southern Spain) was performed from November 2014 to September 2015, using histological methods. A total of 123 specimens were examined, with a size range (as diameter of the pedal disc) from 1.1 to 48.2 mm. The sex ratio was significantly biased to females, with 1.7 females: 1 male (χ2 = 4.45, p &lt; 0.01). The spermatozoids and oocytes arise from the endodermal cells. The mature oocytes receive nutritive filaments (trophonema) from the endoderm cells. There were zooxanthellae in the mesenteries, tentacles and also inside the oocytes. A gastrula was observed in one individual, as well as several planula larvae in different degree of development in others. Asexual reproduction by internal budding was observed in some individuals. The studied population showed an extended reproductive cycle with a peak of spawning in April. The size and weight of sexual maturity of the studied population were 21.5 mm and 16.5 g, respectively. A positive significant correlation was observed between size and weight of individuals. We suggest that the diameter of the pedal disc should be used as the legal parameter for the management of this fishery, as this measurement is easier to take by fishermen at sea than the weight, the current legal parameter.&quot;,&quot;issue&quot;:&quot;8&quot;,&quot;volume&quot;:&quot;166&quot;},&quot;isTemporary&quot;:false},{&quot;id&quot;:&quot;5d69ea07-3b26-3be4-a80a-c6f2c1acfeba&quot;,&quot;itemData&quot;:{&quot;type&quot;:&quot;book&quot;,&quot;id&quot;:&quot;5d69ea07-3b26-3be4-a80a-c6f2c1acfeba&quot;,&quot;title&quot;:&quot;Overview of the conservation status of Mediterranean anthozoans&quot;,&quot;author&quot;:[{&quot;family&quot;:&quot;Otero&quot;,&quot;given&quot;:&quot;M.M. (María del Mar)&quot;,&quot;parse-names&quot;:false,&quot;dropping-particle&quot;:&quot;&quot;,&quot;non-dropping-particle&quot;:&quot;&quot;},{&quot;family&quot;:&quot;Numa&quot;,&quot;given&quot;:&quot;C. (Catherine)&quot;,&quot;parse-names&quot;:false,&quot;dropping-particle&quot;:&quot;&quot;,&quot;non-dropping-particle&quot;:&quot;&quot;},{&quot;family&quot;:&quot;Bo&quot;,&quot;given&quot;:&quot;M. (Marzia)&quot;,&quot;parse-names&quot;:false,&quot;dropping-particle&quot;:&quot;&quot;,&quot;non-dropping-particle&quot;:&quot;&quot;},{&quot;family&quot;:&quot;Orejas&quot;,&quot;given&quot;:&quot;C. (Covadonga)&quot;,&quot;parse-names&quot;:false,&quot;dropping-particle&quot;:&quot;&quot;,&quot;non-dropping-particle&quot;:&quot;&quot;},{&quot;family&quot;:&quot;Garrabou&quot;,&quot;given&quot;:&quot;J. (Joaquim)&quot;,&quot;parse-names&quot;:false,&quot;dropping-particle&quot;:&quot;&quot;,&quot;non-dropping-particle&quot;:&quot;&quot;},{&quot;family&quot;:&quot;Cerrano&quot;,&quot;given&quot;:&quot;C. (Carlo)&quot;,&quot;parse-names&quot;:false,&quot;dropping-particle&quot;:&quot;&quot;,&quot;non-dropping-particle&quot;:&quot;&quot;},{&quot;family&quot;:&quot;Kružić&quot;,&quot;given&quot;:&quot;P. (Petar)&quot;,&quot;parse-names&quot;:false,&quot;dropping-particle&quot;:&quot;&quot;,&quot;non-dropping-particle&quot;:&quot;&quot;},{&quot;family&quot;:&quot;Antoniadou&quot;,&quot;given&quot;:&quot;C. (Chryssanthi)&quot;,&quot;parse-names&quot;:false,&quot;dropping-particle&quot;:&quot;&quot;,&quot;non-dropping-particle&quot;:&quot;&quot;},{&quot;family&quot;:&quot;Aguilar&quot;,&quot;given&quot;:&quot;R. (Ricardo)&quot;,&quot;parse-names&quot;:false,&quot;dropping-particle&quot;:&quot;&quot;,&quot;non-dropping-particle&quot;:&quot;&quot;},{&quot;family&quot;:&quot;Kipson&quot;,&quot;given&quot;:&quot;S. (Silvija)&quot;,&quot;parse-names&quot;:false,&quot;dropping-particle&quot;:&quot;&quot;,&quot;non-dropping-particle&quot;:&quot;&quot;},{&quot;family&quot;:&quot;Linares&quot;,&quot;given&quot;:&quot;C. (Cristina)&quot;,&quot;parse-names&quot;:false,&quot;dropping-particle&quot;:&quot;&quot;,&quot;non-dropping-particle&quot;:&quot;&quot;},{&quot;family&quot;:&quot;Terrón-Sigler&quot;,&quot;given&quot;:&quot;A. (Alejandro)&quot;,&quot;parse-names&quot;:false,&quot;dropping-particle&quot;:&quot;&quot;,&quot;non-dropping-particle&quot;:&quot;&quot;},{&quot;family&quot;:&quot;Brossard&quot;,&quot;given&quot;:&quot;J. (Justine)&quot;,&quot;parse-names&quot;:false,&quot;dropping-particle&quot;:&quot;&quot;,&quot;non-dropping-particle&quot;:&quot;&quot;},{&quot;family&quot;:&quot;Kersting&quot;,&quot;given&quot;:&quot;D. (Diego)&quot;,&quot;parse-names&quot;:false,&quot;dropping-particle&quot;:&quot;&quot;,&quot;non-dropping-particle&quot;:&quot;&quot;},{&quot;family&quot;:&quot;Casado-Amezúa&quot;,&quot;given&quot;:&quot;P. (Pilar)&quot;,&quot;parse-names&quot;:false,&quot;dropping-particle&quot;:&quot;&quot;,&quot;non-dropping-particle&quot;:&quot;&quot;},{&quot;family&quot;:&quot;García&quot;,&quot;given&quot;:&quot;S. (Silvia)&quot;,&quot;parse-names&quot;:false,&quot;dropping-particle&quot;:&quot;&quot;,&quot;non-dropping-particle&quot;:&quot;&quot;},{&quot;family&quot;:&quot;Goffredo&quot;,&quot;given&quot;:&quot;S. (Stefano)&quot;,&quot;parse-names&quot;:false,&quot;dropping-particle&quot;:&quot;&quot;,&quot;non-dropping-particle&quot;:&quot;&quot;},{&quot;family&quot;:&quot;Ocaña&quot;,&quot;given&quot;:&quot;Ó. (Óscar)&quot;,&quot;parse-names&quot;:false,&quot;dropping-particle&quot;:&quot;&quot;,&quot;non-dropping-particle&quot;:&quot;&quot;},{&quot;family&quot;:&quot;Caroselli&quot;,&quot;given&quot;:&quot;E. (Erik)&quot;,&quot;parse-names&quot;:false,&quot;dropping-particle&quot;:&quot;&quot;,&quot;non-dropping-particle&quot;:&quot;&quot;},{&quot;family&quot;:&quot;Maldonado&quot;,&quot;given&quot;:&quot;M. (Manuel)&quot;,&quot;parse-names&quot;:false,&quot;dropping-particle&quot;:&quot;&quot;,&quot;non-dropping-particle&quot;:&quot;&quot;},{&quot;family&quot;:&quot;Bavestrello&quot;,&quot;given&quot;:&quot;G. (Giorgio)&quot;,&quot;parse-names&quot;:false,&quot;dropping-particle&quot;:&quot;&quot;,&quot;non-dropping-particle&quot;:&quot;&quot;},{&quot;family&quot;:&quot;Cattaneo-Vietti&quot;,&quot;given&quot;:&quot;R. (Riccardo)&quot;,&quot;parse-names&quot;:false,&quot;dropping-particle&quot;:&quot;&quot;,&quot;non-dropping-particle&quot;:&quot;&quot;}],&quot;container-title&quot;:&quot;Overview of the conservation status of Mediterranean anthozoa&quot;,&quot;accessed&quot;:{&quot;date-parts&quot;:[[2023,5,29]]},&quot;DOI&quot;:&quot;10.2305/IUCN.CH.2017.RA.2.EN&quot;,&quot;ISBN&quot;:&quot;978-2-8317-1845-3&quot;,&quot;URL&quot;:&quot;http://www.repositorio.ieo.es/e-ieo/handle/10508/11253&quot;,&quot;issued&quot;:{&quot;date-parts&quot;:[[2017,4,21]]},&quot;abstract&quot;:&quot;The IUCN Red List of Threatened SpeciesTM – Regional Assessment&quot;,&quot;publisher&quot;:&quot;International Union for Conservation of Nature and Natural Resources (IUCN)&quot;,&quot;container-title-short&quot;:&quot;&quot;},&quot;isTemporary&quot;:false}]},{&quot;citationID&quot;:&quot;MENDELEY_CITATION_87a04e0a-ee0c-418f-ab4f-af7623c3211f&quot;,&quot;properties&quot;:{&quot;noteIndex&quot;:0},&quot;isEdited&quot;:false,&quot;manualOverride&quot;:{&quot;isManuallyOverridden&quot;:false,&quot;citeprocText&quot;:&quot;(Cabeza et al., 2021; Ciccone et al., 2019; Piccialli et al., 2021)&quot;,&quot;manualOverrideText&quot;:&quot;&quot;},&quot;citationTag&quot;:&quot;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&quot;,&quot;citationItems&quot;:[{&quot;id&quot;:&quot;717128c3-a609-309e-a40e-cf1c1da47ded&quot;,&quot;itemData&quot;:{&quot;type&quot;:&quot;article-journal&quot;,&quot;id&quot;:&quot;717128c3-a609-309e-a40e-cf1c1da47ded&quot;,&quot;title&quot;:&quot;The anemonia sulcata toxin BDS-I protects astrocytes exposed to Aβ1–42 oligomers by restoring [Ca2+]i transients and ER Ca2+ signaling&quot;,&quot;author&quot;:[{&quot;family&quot;:&quot;Piccialli&quot;,&quot;given&quot;:&quot;Ilaria&quot;,&quot;parse-names&quot;:false,&quot;dropping-particle&quot;:&quot;&quot;,&quot;non-dropping-particle&quot;:&quot;&quot;},{&quot;family&quot;:&quot;Tedeschi&quot;,&quot;given&quot;:&quot;Valentina&quot;,&quot;parse-names&quot;:false,&quot;dropping-particle&quot;:&quot;&quot;,&quot;non-dropping-particle&quot;:&quot;&quot;},{&quot;family&quot;:&quot;Boscia&quot;,&quot;given&quot;:&quot;Francesca&quot;,&quot;parse-names&quot;:false,&quot;dropping-particle&quot;:&quot;&quot;,&quot;non-dropping-particle&quot;:&quot;&quot;},{&quot;family&quot;:&quot;Ciccone&quot;,&quot;given&quot;:&quot;Roselia&quot;,&quot;parse-names&quot;:false,&quot;dropping-particle&quot;:&quot;&quot;,&quot;non-dropping-particle&quot;:&quot;&quot;},{&quot;family&quot;:&quot;Casamassa&quot;,&quot;given&quot;:&quot;Antonella&quot;,&quot;parse-names&quot;:false,&quot;dropping-particle&quot;:&quot;&quot;,&quot;non-dropping-particle&quot;:&quot;&quot;},{&quot;family&quot;:&quot;Rosa&quot;,&quot;given&quot;:&quot;Valeria&quot;,&quot;parse-names&quot;:false,&quot;dropping-particle&quot;:&quot;&quot;,&quot;non-dropping-particle&quot;:&quot;de&quot;},{&quot;family&quot;:&quot;Grieco&quot;,&quot;given&quot;:&quot;Paolo&quot;,&quot;parse-names&quot;:false,&quot;dropping-particle&quot;:&quot;&quot;,&quot;non-dropping-particle&quot;:&quot;&quot;},{&quot;family&quot;:&quot;Secondo&quot;,&quot;given&quot;:&quot;Agnese&quot;,&quot;parse-names&quot;:false,&quot;dropping-particle&quot;:&quot;&quot;,&quot;non-dropping-particle&quot;:&quot;&quot;},{&quot;family&quot;:&quot;Pannaccione&quot;,&quot;given&quot;:&quot;Anna&quot;,&quot;parse-names&quot;:false,&quot;dropping-particle&quot;:&quot;&quot;,&quot;non-dropping-particle&quot;:&quot;&quot;}],&quot;container-title&quot;:&quot;Toxins&quot;,&quot;container-title-short&quot;:&quot;Toxins (Basel)&quot;,&quot;accessed&quot;:{&quot;date-parts&quot;:[[2022,2,28]]},&quot;DOI&quot;:&quot;10.3390/TOXINS13010020&quot;,&quot;ISSN&quot;:&quot;20726651&quot;,&quot;PMID&quot;:&quot;33396295&quot;,&quot;issued&quot;:{&quot;date-parts&quot;:[[2021,1,1]]},&quot;abstract&quot;:&quot;Intracellular calcium concentration ([Ca2+]i) transients in astrocytes represent a highly plastic signaling pathway underlying the communication between neurons and glial cells. However, how this important phenomenon may be compromised in Alzheimer’s disease (AD) remains unexplored. Moreover, the involvement of several K+ channels, including KV3.4 underlying the fast-inactivating currents, has been demonstrated in several AD models. Here, the effect of KV3.4 modulation by the marine toxin blood depressing substance-I (BDS-I) extracted from Anemonia sulcata has been studied on [Ca2+]i transients in rat primary cortical astrocytes exposed to Aβ1–42 oligomers. We showed that: (1) primary cortical astrocytes expressing KV3.4 channels displayed [Ca2+]i transients depending on the occurrence of membrane potential spikes, (2) BDS-I restored, in a dose-dependent way, [Ca2+]i transients in astrocytes exposed to Aβ1–42 oligomers (5 µM/48 h) by inhibiting hyperfunctional KV3.4 channels, (3) BDS-I counteracted Ca2+ overload into the endoplasmic reticulum (ER) induced by Aβ1–42 oligomers, (4) BDS-I prevented the expression of the ER stress markers including active caspase 12 and GRP78/BiP in astrocytes treated with Aβ1–42 oligomers, and (5) BDS-I prevented Aβ1–42-induced reactive oxygen species (ROS) production and cell suffering measured as mitochondrial activity and lactate dehydrogenase (LDH) release. Collectively, we proposed that the marine toxin BDS-I, by inhibiting the hyperfunctional KV3.4 channels and restoring [Ca2+]i oscillation frequency, prevented Aβ1–42-induced ER stress and cell suffering in astrocytes.&quot;,&quot;publisher&quot;:&quot;MDPI AG&quot;,&quot;issue&quot;:&quot;1&quot;,&quot;volume&quot;:&quot;13&quot;},&quot;isTemporary&quot;:false},{&quot;id&quot;:&quot;ec6b5b3b-36f9-33a8-a4d3-090a52ac0b93&quot;,&quot;itemData&quot;:{&quot;type&quot;:&quot;article-journal&quot;,&quot;id&quot;:&quot;ec6b5b3b-36f9-33a8-a4d3-090a52ac0b93&quot;,&quot;title&quot;:&quot;Anemonia sulcata and its symbiont symbiodinium as a source of anti-tumor and anti-oxoxidant compounds for colon cancer therapy: A preliminary in vitro study&quot;,&quot;author&quot;:[{&quot;family&quot;:&quot;Cabeza&quot;,&quot;given&quot;:&quot;Laura&quot;,&quot;parse-names&quot;:false,&quot;dropping-particle&quot;:&quot;&quot;,&quot;non-dropping-particle&quot;:&quot;&quot;},{&quot;family&quot;:&quot;Peña&quot;,&quot;given&quot;:&quot;Mercedes&quot;,&quot;parse-names&quot;:false,&quot;dropping-particle&quot;:&quot;&quot;,&quot;non-dropping-particle&quot;:&quot;&quot;},{&quot;family&quot;:&quot;Martínez&quot;,&quot;given&quot;:&quot;Rosario&quot;,&quot;parse-names&quot;:false,&quot;dropping-particle&quot;:&quot;&quot;,&quot;non-dropping-particle&quot;:&quot;&quot;},{&quot;family&quot;:&quot;Mesas&quot;,&quot;given&quot;:&quot;Cristina&quot;,&quot;parse-names&quot;:false,&quot;dropping-particle&quot;:&quot;&quot;,&quot;non-dropping-particle&quot;:&quot;&quot;},{&quot;family&quot;:&quot;Galisteo&quot;,&quot;given&quot;:&quot;Milagros&quot;,&quot;parse-names&quot;:false,&quot;dropping-particle&quot;:&quot;&quot;,&quot;non-dropping-particle&quot;:&quot;&quot;},{&quot;family&quot;:&quot;Perazzoli&quot;,&quot;given&quot;:&quot;Gloria&quot;,&quot;parse-names&quot;:false,&quot;dropping-particle&quot;:&quot;&quot;,&quot;non-dropping-particle&quot;:&quot;&quot;},{&quot;family&quot;:&quot;Prados&quot;,&quot;given&quot;:&quot;Jose&quot;,&quot;parse-names&quot;:false,&quot;dropping-particle&quot;:&quot;&quot;,&quot;non-dropping-particle&quot;:&quot;&quot;},{&quot;family&quot;:&quot;Porres&quot;,&quot;given&quot;:&quot;Jesús M.&quot;,&quot;parse-names&quot;:false,&quot;dropping-particle&quot;:&quot;&quot;,&quot;non-dropping-particle&quot;:&quot;&quot;},{&quot;family&quot;:&quot;Melguizo&quot;,&quot;given&quot;:&quot;Consolación&quot;,&quot;parse-names&quot;:false,&quot;dropping-particle&quot;:&quot;&quot;,&quot;non-dropping-particle&quot;:&quot;&quot;}],&quot;container-title&quot;:&quot;Biology&quot;,&quot;container-title-short&quot;:&quot;Biology (Basel)&quot;,&quot;accessed&quot;:{&quot;date-parts&quot;:[[2022,2,28]]},&quot;DOI&quot;:&quot;10.3390/BIOLOGY10020134&quot;,&quot;ISSN&quot;:&quot;20797737&quot;,&quot;issued&quot;:{&quot;date-parts&quot;:[[2021,2,1]]},&quot;page&quot;:&quot;1-19&quot;,&quot;abstract&quot;:&quot;Recently, invertebrate marine species have been investigated for the presence of natural products with antitumor activity. We analyzed the invertebrate Anemonia sulcata with (W) and without (W/O) the presence of its microalgal symbiont Symbiodinium as a source of bioactive compounds that may be applied in the therapy and/or prevention of colorectal cancer (CRC). Animals were mechanically homogenized and subjected to ethanolic extraction. The proximate composition and fatty acid profile were determined. In addition, an in vitro digestion was performed to study the potentially dialyzable fraction. The antioxidant and antitumor activity of the samples and the digestion products were analyzed in CRC cells in vitro. Our results show a high concentration of polyunsaturated fatty acid in the anemone and a great antioxidant capacity, which demonstrated the ability to prevent cell death and a high antitumor activity of the crude homogenates against CRC cells and multicellular tumor spheroids, especially W/O symbiont. These preliminary results support that Anemonia sulcata could be a source of bioactive compounds with antioxidant and anti-tumor potential against CRC and that the absence of its symbiont may enhance these properties. Further studies will be necessary to define the bioactive compounds of Anemonia sulcata and their mechanisms of action.&quot;,&quot;publisher&quot;:&quot;MDPI AG&quot;,&quot;issue&quot;:&quot;2&quot;,&quot;volume&quot;:&quot;10&quot;},&quot;isTemporary&quot;:false},{&quot;id&quot;:&quot;2138659e-8a40-3353-a607-fddb593e69dc&quot;,&quot;itemData&quot;:{&quot;type&quot;:&quot;article-journal&quot;,&quot;id&quot;:&quot;2138659e-8a40-3353-a607-fddb593e69dc&quot;,&quot;title&quot;:&quot;Synthesis and Pharmacological Evaluation of a Novel Peptide Based on Anemonia sulcata BDS-I Toxin as a New K V 3.4 Inhibitor Exerting a Neuroprotective Effect Against Amyloid-β Peptide&quot;,&quot;author&quot;:[{&quot;family&quot;:&quot;Ciccone&quot;,&quot;given&quot;:&quot;Roselia&quot;,&quot;parse-names&quot;:false,&quot;dropping-particle&quot;:&quot;&quot;,&quot;non-dropping-particle&quot;:&quot;&quot;},{&quot;family&quot;:&quot;Piccialli&quot;,&quot;given&quot;:&quot;Ilaria&quot;,&quot;parse-names&quot;:false,&quot;dropping-particle&quot;:&quot;&quot;,&quot;non-dropping-particle&quot;:&quot;&quot;},{&quot;family&quot;:&quot;Grieco&quot;,&quot;given&quot;:&quot;Paolo&quot;,&quot;parse-names&quot;:false,&quot;dropping-particle&quot;:&quot;&quot;,&quot;non-dropping-particle&quot;:&quot;&quot;},{&quot;family&quot;:&quot;Merlino&quot;,&quot;given&quot;:&quot;Francesco&quot;,&quot;parse-names&quot;:false,&quot;dropping-particle&quot;:&quot;&quot;,&quot;non-dropping-particle&quot;:&quot;&quot;},{&quot;family&quot;:&quot;Annunziato&quot;,&quot;given&quot;:&quot;Lucio&quot;,&quot;parse-names&quot;:false,&quot;dropping-particle&quot;:&quot;&quot;,&quot;non-dropping-particle&quot;:&quot;&quot;},{&quot;family&quot;:&quot;Pannaccione&quot;,&quot;given&quot;:&quot;Anna&quot;,&quot;parse-names&quot;:false,&quot;dropping-particle&quot;:&quot;&quot;,&quot;non-dropping-particle&quot;:&quot;&quot;}],&quot;container-title&quot;:&quot;Frontiers in chemistry&quot;,&quot;container-title-short&quot;:&quot;Front Chem&quot;,&quot;accessed&quot;:{&quot;date-parts&quot;:[[2022,2,28]]},&quot;DOI&quot;:&quot;10.3389/FCHEM.2019.00479&quot;,&quot;ISSN&quot;:&quot;2296-2646&quot;,&quot;PMID&quot;:&quot;31338361&quot;,&quot;URL&quot;:&quot;https://pubmed.ncbi.nlm.nih.gov/31338361/&quot;,&quot;issued&quot;:{&quot;date-parts&quot;:[[2019]]},&quot;abstract&quot;:&quot;There is increasing evidence that the fast-inactivating potassium current IA, encoded by KV3. 4 channels, plays an important role in Alzheimer’s Disease (AD), since the neurotoxic β-amyloid peptide1-42 (Aβ1−42) increases the IA current triggering apoptotic processes. The specific inhibition of KV3.4 by the marine toxin extracted from Anemonia sulcata, named blood depressing substance-I (BDS-I), reverts the Aβ peptide-induced cell death. The aim of the present study was to identify the smallest fragments of BDS-I, obtained by peptide synthesis, able to inhibit KV3.4 currents. For this purpose, whole-cell patch clamp technique was used to evaluate the effects of BDS-I fragments on KV3.4 currents in CHO cells heterologously expressing KV3.4. We found that BDS-I[1-8] fragment, containing the N-terminal octapeptide sequence of full length BDS-I, was able to inhibit KV3.4 currents in a concentration dependent manner, whereas the scrambled sequence of BDS-I[1-8] and all the other fragments obtained from BDS-I full length were ineffective. As we demonstrated in a previous study, BDS-I full length is able to counteract Aβ1−42-induced enhancement of KV3.4 activity, preventing Aβ1−42-induced caspase-3 activation and the abnormal nuclear morphology in NGF-differentiated PC-12 cells. Similarly to BDS-I, we found that BDS-I[1-8] blocking KV3.4 currents prevented Aβ1−42-induced caspase-3 activation and apoptotic processes. Collectively, these results suggest that BDS-I[1-8] could represent a lead compound to be developed as a new drug targeting KV3.4 channels.&quot;,&quot;publisher&quot;:&quot;Front Chem&quot;,&quot;volume&quot;:&quot;7&quot;},&quot;isTemporary&quot;:false}]},{&quot;citationID&quot;:&quot;MENDELEY_CITATION_6cb9b290-01f4-4920-9730-4e95d42f6f18&quot;,&quot;properties&quot;:{&quot;noteIndex&quot;:0},&quot;isEdited&quot;:false,&quot;manualOverride&quot;:{&quot;isManuallyOverridden&quot;:false,&quot;citeprocText&quot;:&quot;(Merle et al., 2007; Pey et al., 2017; Richier et al., 2003, 2006)&quot;,&quot;manualOverrideText&quot;:&quot;&quot;},&quot;citationTag&quot;:&quot;MENDELEY_CITATION_v3_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&quot;,&quot;citationItems&quot;:[{&quot;id&quot;:&quot;1a474a54-a00d-3190-b741-68f5eee82131&quot;,&quot;itemData&quot;:{&quot;type&quot;:&quot;article-journal&quot;,&quot;id&quot;:&quot;1a474a54-a00d-3190-b741-68f5eee82131&quot;,&quot;title&quot;:&quot;Oxidative stress and apoptotic events during thermal stress in the symbiotic sea anemone, Anemonia viridis&quot;,&quot;author&quot;:[{&quot;family&quot;:&quot;Richier&quot;,&quot;given&quot;:&quot;Sophie&quot;,&quot;parse-names&quot;:false,&quot;dropping-particle&quot;:&quot;&quot;,&quot;non-dropping-particle&quot;:&quot;&quot;},{&quot;family&quot;:&quot;Sabourault&quot;,&quot;given&quot;:&quot;Cécile&quot;,&quot;parse-names&quot;:false,&quot;dropping-particle&quot;:&quot;&quot;,&quot;non-dropping-particle&quot;:&quot;&quot;},{&quot;family&quot;:&quot;Courtiade&quot;,&quot;given&quot;:&quot;Juliette&quot;,&quot;parse-names&quot;:false,&quot;dropping-particle&quot;:&quot;&quot;,&quot;non-dropping-particle&quot;:&quot;&quot;},{&quot;family&quot;:&quot;Zucchini&quot;,&quot;given&quot;:&quot;Nathalie&quot;,&quot;parse-names&quot;:false,&quot;dropping-particle&quot;:&quot;&quot;,&quot;non-dropping-particle&quot;:&quot;&quot;},{&quot;family&quot;:&quot;Allemand&quot;,&quot;given&quot;:&quot;Denis&quot;,&quot;parse-names&quot;:false,&quot;dropping-particle&quot;:&quot;&quot;,&quot;non-dropping-particle&quot;:&quot;&quot;},{&quot;family&quot;:&quot;Furla&quot;,&quot;given&quot;:&quot;Paola&quot;,&quot;parse-names&quot;:false,&quot;dropping-particle&quot;:&quot;&quot;,&quot;non-dropping-particle&quot;:&quot;&quot;}],&quot;container-title&quot;:&quot;FEBS Journal&quot;,&quot;DOI&quot;:&quot;10.1111/j.1742-4658.2006.05414.x&quot;,&quot;ISSN&quot;:&quot;1742464X&quot;,&quot;issued&quot;:{&quot;date-parts&quot;:[[2006]]},&quot;abstract&quot;:&quot;Symbiosis between cnidarian and photosynthetic protists is widely distributed over temperate and tropical seas. These symbioses can periodically breakdown, a phenomenon known as cnidarian bleaching. This event can be irreversible for some associations subjected to acute and/or prolonged environmental disturbances, and leads to the death of the animal host. During bleaching, oxidative stress has been described previously as acting at molecular level and apoptosis is suggested to be one of the mechanisms involved. We focused our study on the role of apoptosis in bleaching via oxidative stress in the association between the sea anemone Anemonia viridis and the dinoflagellates Symbiodinium species. Characterization of caspase-like enzymes were conducted at the biochemical and molecular level to confirm the presence of a caspase-dependent apoptotic phenomenon in the cnidarian host. We provide evidence of oxidative stress followed by induction of caspase-like activity in animal host cells after an elevated temperature stress, suggesting the concomitant action of these components in bleaching. © 2006 The Authors.&quot;,&quot;issue&quot;:&quot;18&quot;,&quot;volume&quot;:&quot;273&quot;,&quot;container-title-short&quot;:&quot;&quot;},&quot;isTemporary&quot;:false},{&quot;id&quot;:&quot;67b1cec5-7dec-316c-97d5-2d2378401d62&quot;,&quot;itemData&quot;:{&quot;type&quot;:&quot;article-journal&quot;,&quot;id&quot;:&quot;67b1cec5-7dec-316c-97d5-2d2378401d62&quot;,&quot;title&quot;:&quot;Characterization of glutathione peroxidase diversity in the symbiotic sea anemone Anemonia viridis&quot;,&quot;author&quot;:[{&quot;family&quot;:&quot;Pey&quot;,&quot;given&quot;:&quot;Alexis&quot;,&quot;parse-names&quot;:false,&quot;dropping-particle&quot;:&quot;&quot;,&quot;non-dropping-particle&quot;:&quot;&quot;},{&quot;family&quot;:&quot;Zamoum&quot;,&quot;given&quot;:&quot;Thamilla&quot;,&quot;parse-names&quot;:false,&quot;dropping-particle&quot;:&quot;&quot;,&quot;non-dropping-particle&quot;:&quot;&quot;},{&quot;family&quot;:&quot;Christen&quot;,&quot;given&quot;:&quot;Richard&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container-title&quot;:&quot;Biochimie&quot;,&quot;container-title-short&quot;:&quot;Biochimie&quot;,&quot;DOI&quot;:&quot;10.1016/j.biochi.2016.10.016&quot;,&quot;ISSN&quot;:&quot;61831638&quot;,&quot;issued&quot;:{&quot;date-parts&quot;:[[2017]]},&quot;abstract&quot;:&quot;Cnidarians living in symbiosis with photosynthetic dinoflagellates (commonly named zooxanthellae) are exposed to high concentrations of reactive oxygen species (ROS) upon illumination. To quench ROS production, both the cnidarian host and zooxanthellae express a full suite of antioxidant enzymes. Studying antioxidative balance is therefore crucial to understanding how symbiotic cnidarians cope with ROS production. We characterized glutathione peroxidases (GPx) in the symbiotic cnidarian Anemonia viridis by analysis of their isoform diversity, their activity distribution in the three cellular compartments (ectoderm, endoderm and zooxanthellae) and their involvement in the response to thermal stress. We identified a GPx repertoire through a phylogenetic analysis showing 7 GPx transcripts belonging to the A. viridis host and 4 GPx transcripts strongly related to Symbiodinium sp. The biochemical approach, used for the first time with a cnidarian species, allowed the identification of GPx activity in the three cellular compartments and in the animal mitochondrial fraction, and revealed a high GPx electrophoretic diversity. The symbiotic lifestyle of zooxanthellae requires more GPx activity and diversity than that of free-living species. Heat stress induced no modification of GPx activities. We highlight a high GPx diversity in A. viridis tissues by genomic and biochemical approaches. GPx activities represent an overall constitutive enzymatic pattern inherent to symbiotic lifestyle adaptation. This work allows the characterization of the GPx family in a symbiotic cnidarian and establishes a foundation for future studies of GPx in symbiotic cnidarians.&quot;,&quot;volume&quot;:&quot;132&quot;},&quot;isTemporary&quot;:false},{&quot;id&quot;:&quot;9fed30be-0cd2-361e-8fc0-1700878e8c69&quot;,&quot;itemData&quot;:{&quot;type&quot;:&quot;article-journal&quot;,&quot;id&quot;:&quot;9fed30be-0cd2-361e-8fc0-1700878e8c69&quot;,&quot;title&quot;:&quot;Catalase characterization and implication in bleaching of a symbiotic sea anemone&quot;,&quot;author&quot;:[{&quot;family&quot;:&quot;Merle&quot;,&quot;given&quot;:&quot;Pierre Laurent&quot;,&quot;parse-names&quot;:false,&quot;dropping-particle&quot;:&quot;&quot;,&quot;non-dropping-particle&quot;:&quot;&quot;},{&quot;family&quot;:&quot;Sabourault&quot;,&quot;given&quot;:&quot;Cécile&quot;,&quot;parse-names&quot;:false,&quot;dropping-particle&quot;:&quot;&quot;,&quot;non-dropping-particle&quot;:&quot;&quot;},{&quot;family&quot;:&quot;Richier&quot;,&quot;given&quot;:&quot;Sophie&quot;,&quot;parse-names&quot;:false,&quot;dropping-particle&quot;:&quot;&quot;,&quot;non-dropping-particle&quot;:&quot;&quot;},{&quot;family&quot;:&quot;Allemand&quot;,&quot;given&quot;:&quot;Denis&quot;,&quot;parse-names&quot;:false,&quot;dropping-particle&quot;:&quot;&quot;,&quot;non-dropping-particle&quot;:&quot;&quot;},{&quot;family&quot;:&quot;Furla&quot;,&quot;given&quot;:&quot;Paola&quot;,&quot;parse-names&quot;:false,&quot;dropping-particle&quot;:&quot;&quot;,&quot;non-dropping-particle&quot;:&quot;&quot;}],&quot;container-title&quot;:&quot;Free Radical Biology and Medicine&quot;,&quot;container-title-short&quot;:&quot;Free Radic Biol Med&quot;,&quot;DOI&quot;:&quot;10.1016/j.freeradbiomed.2006.10.038&quot;,&quot;ISSN&quot;:&quot;08915849&quot;,&quot;issued&quot;:{&quot;date-parts&quot;:[[2007]]},&quot;abstract&quot;:&quot;Symbiotic cnidarians are marine invertebrates harboring photosynthesizing microalgae (named zooxanthellae), which produce great amounts of oxygen and free radicals upon illumination. Studying antioxidative balance is then crucial to understanding how symbiotic cnidarians cope with ROS production. In particular, it is suspected that oxidative stress triggers cnidarian bleaching, i.e., the expulsion of zooxanthellae from the animal host, responsible for symbiotic cnidarian mass mortality worldwide. This study therefore investigates catalase antioxidant enzymes and their role in bleaching of the temperate symbiotic sea anemone Anemonia viridis. Using specific separation of animal tissues (ectoderm and endoderm) from the symbionts (zooxanthellae), spectrophotometric assays and native PAGE revealed both tissue-specific and activity pattern distribution of two catalase electrophoretypes, E1 and E2. E1, expressed in all three tissues, presents high sensitivity to the catalase inhibitor aminotriazole (ATZ) and elevated temperatures. The ectodermal E1 form is responsible for 67% of total catalase activity. The E2 form, expressed only within zooxanthellae and their host endodermal cells, displays low sensitivity to ATZ and relative thermostability. We further cloned an ectodermal catalase, which shares 68% identity with mammalian monofunctional catalases. Last, 6 days of exposure of whole sea anemones to ATZ (0.5 mM) led to effective catalase inhibition and initiated symbiont expulsion. This demonstrates the crucial role of this enzyme in cnidarian bleaching, a phenomenon responsible for worldwide climate-change-induced mass mortalities, with catastrophic consequences for marine biodiversity. © 2006 Elsevier Inc. All rights reserved.&quot;,&quot;issue&quot;:&quot;2&quot;,&quot;volume&quot;:&quot;42&quot;},&quot;isTemporary&quot;:false},{&quot;id&quot;:&quot;2a766f44-92ca-3513-ab88-a25ba2963480&quot;,&quot;itemData&quot;:{&quot;type&quot;:&quot;article-journal&quot;,&quot;id&quot;:&quot;2a766f44-92ca-3513-ab88-a25ba2963480&quot;,&quot;title&quot;:&quot;Characterization of superoxide dismutases in anoxia- and hyperoxia-tolerant symbiotic cnidarians&quot;,&quot;author&quot;:[{&quot;family&quot;:&quot;Richier&quot;,&quot;given&quot;:&quot;Sophie&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family&quot;:&quot;Pigozzi&quot;,&quot;given&quot;:&quot;Delphine&quot;,&quot;parse-names&quot;:false,&quot;dropping-particle&quot;:&quot;&quot;,&quot;non-dropping-particle&quot;:&quot;&quot;},{&quot;family&quot;:&quot;Sola&quot;,&quot;given&quot;:&quot;François&quot;,&quot;parse-names&quot;:false,&quot;dropping-particle&quot;:&quot;&quot;,&quot;non-dropping-particle&quot;:&quot;&quot;},{&quot;family&quot;:&quot;Allemand&quot;,&quot;given&quot;:&quot;Denis&quot;,&quot;parse-names&quot;:false,&quot;dropping-particle&quot;:&quot;&quot;,&quot;non-dropping-particle&quot;:&quot;&quot;}],&quot;container-title&quot;:&quot;Biochimica et Biophysica Acta - General Subjects&quot;,&quot;container-title-short&quot;:&quot;Biochim Biophys Acta Gen Subj&quot;,&quot;DOI&quot;:&quot;10.1016/S0304-4165(03)00049-7&quot;,&quot;ISSN&quot;:&quot;03044165&quot;,&quot;issued&quot;:{&quot;date-parts&quot;:[[2003]]},&quot;abstract&quot;:&quot;Many cnidarians, such as sea anemones, contain photosynthetic symbiotic dinoflagellates called zooxanthellae. During a light/dark cycle, the intratentacular O2 state changes in minutes from hypoxia to hyperoxia (3-fold normoxia). To understand the origin of the high tolerance to these unusual oxic conditions, we have characterized superoxide dismutases (SODs) from the three cellular compartments (ectoderm, endoderm and zooxanthellae) of the Mediterranean sea anemone Anemonia viridis. The lowest SOD activity was found in ectodermal cells while endodermal cells and zooxanthellae showed a higher SOD activity. Two, seven and six SOD activity bands were identified on native PAGE in ectoderm, endoderm and zooxanthellae, respectively. A CuZnSOD was identified in both ectodermal and endodermal tissues. MnSODs were detected in all compartments with two different subcellular localizations. One band displays a classical mitochondrial localization, the three others being extramitochondrial. FeSODs present in zooxanthellae also appeared in endodermal host tissue. The isoelectric points of all SODs were distributed between 4 and 5. For comparative study, a similar analysis was performed on the whole homogenate of a scleractinian coral Stylophora pistillata. These results are discussed in the context of tolerance to hyperoxia and to the transition from anoxia to hyperoxia. © 2003 Elsevier Science B.V. All rights reserved.&quot;,&quot;issue&quot;:&quot;1&quot;,&quot;volume&quot;:&quot;1621&quot;},&quot;isTemporary&quot;:false}]},{&quot;citationID&quot;:&quot;MENDELEY_CITATION_28753740-c1f9-4af6-b543-70b3310ab136&quot;,&quot;properties&quot;:{&quot;noteIndex&quot;:0},&quot;isEdited&quot;:false,&quot;manualOverride&quot;:{&quot;isManuallyOverridden&quot;:false,&quot;citeprocText&quot;:&quot;(Guerrero &amp;#38; Cremades, 2012; Nissar et al., 2023)&quot;,&quot;manualOverrideText&quot;:&quot;&quot;},&quot;citationTag&quot;:&quot;MENDELEY_CITATION_v3_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&quot;,&quot;citationItems&quot;:[{&quot;id&quot;:&quot;60156f2a-085c-30d0-aa28-852607fb2100&quot;,&quot;itemData&quot;:{&quot;type&quot;:&quot;article-journal&quot;,&quot;id&quot;:&quot;60156f2a-085c-30d0-aa28-852607fb2100&quot;,&quot;title&quot;:&quot;The evolution of integrated multi-trophic aquaculture in context of its design and components paving way to valorization via optimization and diversification&quot;,&quot;author&quot;:[{&quot;family&quot;:&quot;Nissar&quot;,&quot;given&quot;:&quot;Sinan&quot;,&quot;parse-names&quot;:false,&quot;dropping-particle&quot;:&quot;&quot;,&quot;non-dropping-particle&quot;:&quot;&quot;},{&quot;family&quot;:&quot;Bakhtiyar&quot;,&quot;given&quot;:&quot;Yahya&quot;,&quot;parse-names&quot;:false,&quot;dropping-particle&quot;:&quot;&quot;,&quot;non-dropping-particle&quot;:&quot;&quot;},{&quot;family&quot;:&quot;Arafat&quot;,&quot;given&quot;:&quot;Mohammad Yasir&quot;,&quot;parse-names&quot;:false,&quot;dropping-particle&quot;:&quot;&quot;,&quot;non-dropping-particle&quot;:&quot;&quot;},{&quot;family&quot;:&quot;Andrabi&quot;,&quot;given&quot;:&quot;Saima&quot;,&quot;parse-names&quot;:false,&quot;dropping-particle&quot;:&quot;&quot;,&quot;non-dropping-particle&quot;:&quot;&quot;},{&quot;family&quot;:&quot;Mir&quot;,&quot;given&quot;:&quot;Zahoor Ahmad&quot;,&quot;parse-names&quot;:false,&quot;dropping-particle&quot;:&quot;&quot;,&quot;non-dropping-particle&quot;:&quot;&quot;},{&quot;family&quot;:&quot;Khan&quot;,&quot;given&quot;:&quot;Niyaz Ali&quot;,&quot;parse-names&quot;:false,&quot;dropping-particle&quot;:&quot;&quot;,&quot;non-dropping-particle&quot;:&quot;&quot;},{&quot;family&quot;:&quot;Langer&quot;,&quot;given&quot;:&quot;Seema&quot;,&quot;parse-names&quot;:false,&quot;dropping-particle&quot;:&quot;&quot;,&quot;non-dropping-particle&quot;:&quot;&quot;}],&quot;container-title&quot;:&quot;Aquaculture&quot;,&quot;accessed&quot;:{&quot;date-parts&quot;:[[2023,2,18]]},&quot;DOI&quot;:&quot;10.1016/J.AQUACULTURE.2022.739074&quot;,&quot;ISSN&quot;:&quot;0044-8486&quot;,&quot;issued&quot;:{&quot;date-parts&quot;:[[2023,2,25]]},&quot;page&quot;:&quot;739074&quot;,&quot;abstract&quot;:&quot;The plummeting productivity of marine resources complemented by a growing demand for fish and its products makes the intensification of aquaculture systems inevitable. Such intensification breeds the predicament of nutrient loading which eventually hampers the smooth functioning of an aquatic ecosystem. Ecological engineering, working in tandem with aquaculture has evolved a system under the backdrop of Integrated multi-trophic aquaculture (IMTA) which facilitates such intensification. IMTA involves simulating a co-culture system that mimics a natural aquatic ecosystem, entailing multiple tropic levels arranged in a way to harness the potential of by-products and thereby minimize waste production. IMTA offers a sustainable approach to aquaculture development with a two-component stock configuration of fed aquaculture species (fish or shrimp) and extractive species (seaweeds, molluscs, echinoderms etc). The theme of the setup is to feed the fed component and utilize their waste for the culture of the extractive species. Since its inception, the IMTA has evolved in every aspect ranging from diversification of its components to its expansion to open waters, providing avenues that support its emergence as the aquaculture of the future. The following paper reviews the evolution of IMTA in the context of its need, components and design, besides providing ways to valorize the system via diversification and optimization.&quot;,&quot;publisher&quot;:&quot;Elsevier&quot;,&quot;volume&quot;:&quot;565&quot;,&quot;container-title-short&quot;:&quot;&quot;},&quot;isTemporary&quot;:false},{&quot;id&quot;:&quot;1a8509a6-dc48-39a0-b04a-2717e26a1cbd&quot;,&quot;itemData&quot;:{&quot;type&quot;:&quot;book&quot;,&quot;id&quot;:&quot;1a8509a6-dc48-39a0-b04a-2717e26a1cbd&quot;,&quot;title&quot;:&quot;Integrated Multi-trophic Aquaculture (IMTA): A sustainable, pioneering alternative for marine cultures in Galicia.&quot;,&quot;author&quot;:[{&quot;family&quot;:&quot;Guerrero&quot;,&quot;given&quot;:&quot;Salvador&quot;,&quot;parse-names&quot;:false,&quot;dropping-particle&quot;:&quot;&quot;,&quot;non-dropping-particle&quot;:&quot;&quot;},{&quot;family&quot;:&quot;Cremades&quot;,&quot;given&quot;:&quot;Javier&quot;,&quot;parse-names&quot;:false,&quot;dropping-particle&quot;:&quot;&quot;,&quot;non-dropping-particle&quot;:&quot;&quot;}],&quot;editor&quot;:[{&quot;family&quot;:&quot;Guerrero S.&quot;,&quot;given&quot;:&quot;Cremades J&quot;,&quot;parse-names&quot;:false,&quot;dropping-particle&quot;:&quot;&quot;,&quot;non-dropping-particle&quot;:&quot;&quot;}],&quot;URL&quot;:&quot;https://hal.archives-ouvertes.fr/hal-00743395&quot;,&quot;issued&quot;:{&quot;date-parts&quot;:[[2012]]},&quot;number-of-pages&quot;:&quot;111&quot;,&quot;publisher&quot;:&quot;Regional Government of Galicia (Spain)&quot;,&quot;container-title-short&quot;:&quot;&quot;},&quot;isTemporary&quot;:false}]},{&quot;citationID&quot;:&quot;MENDELEY_CITATION_0cb97417-7829-428e-b256-28e7b651c1e9&quot;,&quot;properties&quot;:{&quot;noteIndex&quot;:0},&quot;isEdited&quot;:false,&quot;manualOverride&quot;:{&quot;isManuallyOverridden&quot;:false,&quot;citeprocText&quot;:&quot;(Fraser et al., 2021; Watson &amp;#38; Younger, 2022)&quot;,&quot;manualOverrideText&quot;:&quot;&quot;},&quot;citationTag&quot;:&quot;MENDELEY_CITATION_v3_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&quot;,&quot;citationItems&quot;:[{&quot;id&quot;:&quot;0cf36790-7005-3bdc-afdd-caa4d05112b7&quot;,&quot;itemData&quot;:{&quot;type&quot;:&quot;article-journal&quot;,&quot;id&quot;:&quot;0cf36790-7005-3bdc-afdd-caa4d05112b7&quot;,&quot;title&quot;:&quot;Developing anemone aquaculture for the marine aquarium trade: A case study using the bubble-tip anemone Entacmaea quadricolor&quot;,&quot;author&quot;:[{&quot;family&quot;:&quot;Watson&quot;,&quot;given&quot;:&quot;Gordon J.&quot;,&quot;parse-names&quot;:false,&quot;dropping-particle&quot;:&quot;&quot;,&quot;non-dropping-particle&quot;:&quot;&quot;},{&quot;family&quot;:&quot;Younger&quot;,&quot;given&quot;:&quot;Joanne&quot;,&quot;parse-names&quot;:false,&quot;dropping-particle&quot;:&quot;&quot;,&quot;non-dropping-particle&quot;:&quot;&quot;}],&quot;container-title&quot;:&quot;Aquaculture Research&quot;,&quot;container-title-short&quot;:&quot;Aquac Res&quot;,&quot;accessed&quot;:{&quot;date-parts&quot;:[[2023,5,29]]},&quot;DOI&quot;:&quot;10.1111/ARE.15786&quot;,&quot;ISSN&quot;:&quot;1365-2109&quot;,&quot;URL&quot;:&quot;https://onlinelibrary.wiley.com/doi/full/10.1111/are.15786&quot;,&quot;issued&quot;:{&quot;date-parts&quot;:[[2022,5,1]]},&quot;page&quot;:&quot;2697-2707&quot;,&quot;abstract&quot;:&quot;Anemones are important aquaculture targets for the marine aquarium trade. We explore survival and growth of whole (W) and half (H) bubble-tip anemones (Entacmaea quadricolor) under: no food (−F−N), directed feeding (+F−N) and/or providing dissolved nutrients (−F+N, +F+N). Treatment effects were assessed using multiple endpoints including: survivorship, weight loss, behaviour and symbiotic-community responses. Survival analysis confirms highly significant differences among treatments. All treatments resulted in weight loss, but only +F−N resulted in significantly lower weight loss than -F+N. All anemones were highly mobile; however, no significant differences for days active, upside down and detached were recorded and the vast majority of anemones did not expel zooxanthellae. Zooxanthellae and chlorophyll pigment concentrations varied over time indicating host-symbiont plasticity. Cutting does not affect zooxanthellae number or pigment concentrations, but dissolved nutrient delivery significantly reduces zooxanthellae numbers and the chlorophyll C concentration per zooxanthellae cell compared with controls. Cutting is a simple culture method that should be routinely used, but more precise regulation of nutrient delivery and feeding is required before they can be incorporated. Finally, for hobbyists to make informed decisions about choosing an anemone, we recommend a review of E. quadricolor's and other species’ suitability for long-term aquarium captivity.&quot;,&quot;publisher&quot;:&quot;John Wiley &amp; Sons, Ltd&quot;,&quot;issue&quot;:&quot;7&quot;,&quot;volume&quot;:&quot;53&quot;},&quot;isTemporary&quot;:false},{&quot;id&quot;:&quot;61bae633-6486-3605-9cc3-43ee9bb043e7&quot;,&quot;itemData&quot;:{&quot;type&quot;:&quot;article-journal&quot;,&quot;id&quot;:&quot;61bae633-6486-3605-9cc3-43ee9bb043e7&quot;,&quot;title&quot;:&quot;Sea anemones in the marine aquarium trade: Market preferences indicate opportunities for mariculture and conservation&quot;,&quot;author&quot;:[{&quot;family&quot;:&quot;Fraser&quot;,&quot;given&quot;:&quot;Nicola&quot;,&quot;parse-names&quot;:false,&quot;dropping-particle&quot;:&quot;&quot;,&quot;non-dropping-particle&quot;:&quot;&quot;},{&quot;family&quot;:&quot;Mangubhai&quot;,&quot;given&quot;:&quot;Sangeeta&quot;,&quot;parse-names&quot;:false,&quot;dropping-particle&quot;:&quot;&quot;,&quot;non-dropping-particle&quot;:&quot;&quot;},{&quot;family&quot;:&quot;Hall&quot;,&quot;given&quot;:&quot;Karina&quot;,&quot;parse-names&quot;:false,&quot;dropping-particle&quot;:&quot;&quot;,&quot;non-dropping-particle&quot;:&quot;&quot;},{&quot;family&quot;:&quot;Scott&quot;,&quot;given&quot;:&quot;Anna&quot;,&quot;parse-names&quot;:false,&quot;dropping-particle&quot;:&quot;&quot;,&quot;non-dropping-particle&quot;:&quot;&quot;}],&quot;container-title&quot;:&quot;Aquatic Conservation: Marine and Freshwater Ecosystems&quot;,&quot;container-title-short&quot;:&quot;Aquat Conserv&quot;,&quot;accessed&quot;:{&quot;date-parts&quot;:[[2023,5,29]]},&quot;DOI&quot;:&quot;10.1002/AQC.3733&quot;,&quot;ISSN&quot;:&quot;1099-0755&quot;,&quot;URL&quot;:&quot;https://onlinelibrary.wiley.com/doi/full/10.1002/aqc.3733&quot;,&quot;issued&quot;:{&quot;date-parts&quot;:[[2021,12,1]]},&quot;page&quot;:&quot;3594-3606&quot;,&quot;abstract&quot;:&quot;Marine aquarium organisms represent some of the highest value products that can be harvested from coral reefs. Collection is extremely selective, and sea anemones are often targeted, leading to reduced densities and localized extinctions in some locations. Currently, there is a lack of information about species’ popularity and survival in captivity, and consumer attitudes towards sustainability. This study surveyed aquarists and businesses (n = 445) from 39 countries between February and October 2018 to help fill these knowledge gaps. Respondent groups indicated similar preferences. The three most desired species were Entacmaea quadricolor, Stichodactyla tapetum and Heteractis magnifica. Size preferences for anemones were typically smaller (tentacle crown diameter of 100–200 mm) than their maximum sizes. Survival time in captivity was generally 12 months or longer, and 20% lived more than 10 years. Respondents indicated that they would prefer to buy captive-bred rather than wild-harvested anemones (aquarists 95%, businesses 94%) and would pay more for the former (aquarists 79%, businesses 70%). While potential propagation methods have been established for E. quadricolor, other popular anemones within the marine aquarium trade may also be good candidates for captive breeding. Mariculture could provide alternative livelihoods, reduce collection pressure on wild populations and facilitate the recovery and conservation of depleted anemone populations, particularly in developing island nations from where the majority of anemones are currently sourced.&quot;,&quot;publisher&quot;:&quot;John Wiley &amp; Sons, Ltd&quot;,&quot;issue&quot;:&quot;12&quot;,&quot;volume&quot;:&quot;31&quot;},&quot;isTemporary&quot;:false}]},{&quot;citationID&quot;:&quot;MENDELEY_CITATION_f8359d9a-2f71-440c-9d70-15a9f5d834bc&quot;,&quot;properties&quot;:{&quot;noteIndex&quot;:0},&quot;isEdited&quot;:false,&quot;manualOverride&quot;:{&quot;isManuallyOverridden&quot;:true,&quot;citeprocText&quot;:&quot;(APROMAR, 2022)&quot;,&quot;manualOverrideText&quot;:&quot;APROMAR (2022)&quot;},&quot;citationTag&quot;:&quot;MENDELEY_CITATION_v3_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&quot;,&quot;citationItems&quot;:[{&quot;id&quot;:&quot;08d4cc01-6dee-3ac7-b8de-1b99a2d7a0ee&quot;,&quot;itemData&quot;:{&quot;type&quot;:&quot;book&quot;,&quot;id&quot;:&quot;08d4cc01-6dee-3ac7-b8de-1b99a2d7a0ee&quot;,&quot;title&quot;:&quot;Guía sobre el bienestar de los peces en la acuicultura española – Volumen 1: Conceptos y Generalidades&quot;,&quot;author&quot;:[{&quot;family&quot;:&quot;APROMAR&quot;,&quot;given&quot;:&quot;&quot;,&quot;parse-names&quot;:false,&quot;dropping-particle&quot;:&quot;&quot;,&quot;non-dropping-particle&quot;:&quot;&quot;}],&quot;issued&quot;:{&quot;date-parts&quot;:[[2022]]},&quot;publisher&quot;:&quot;APROMAR&quot;,&quot;volume&quot;:&quot;1&quot;,&quot;container-title-short&quot;:&quot;&quot;},&quot;isTemporary&quot;:false}]},{&quot;citationID&quot;:&quot;MENDELEY_CITATION_8c9da578-3a67-45b8-ad5e-cb84cf9de120&quot;,&quot;properties&quot;:{&quot;noteIndex&quot;:0},&quot;isEdited&quot;:false,&quot;manualOverride&quot;:{&quot;isManuallyOverridden&quot;:false,&quot;citeprocText&quot;:&quot;(APROMAR, 2022)&quot;,&quot;manualOverrideText&quot;:&quot;&quot;},&quot;citationTag&quot;:&quot;MENDELEY_CITATION_v3_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&quot;,&quot;citationItems&quot;:[{&quot;id&quot;:&quot;08d4cc01-6dee-3ac7-b8de-1b99a2d7a0ee&quot;,&quot;itemData&quot;:{&quot;type&quot;:&quot;book&quot;,&quot;id&quot;:&quot;08d4cc01-6dee-3ac7-b8de-1b99a2d7a0ee&quot;,&quot;title&quot;:&quot;Guía sobre el bienestar de los peces en la acuicultura española – Volumen 1: Conceptos y Generalidades&quot;,&quot;author&quot;:[{&quot;family&quot;:&quot;APROMAR&quot;,&quot;given&quot;:&quot;&quot;,&quot;parse-names&quot;:false,&quot;dropping-particle&quot;:&quot;&quot;,&quot;non-dropping-particle&quot;:&quot;&quot;}],&quot;issued&quot;:{&quot;date-parts&quot;:[[2022]]},&quot;publisher&quot;:&quot;APROMAR&quot;,&quot;volume&quot;:&quot;1&quot;,&quot;container-title-short&quot;:&quot;&quot;},&quot;isTemporary&quot;:false}]},{&quot;citationID&quot;:&quot;MENDELEY_CITATION_d05b4c15-e73d-4c80-b2bb-53f3f6aca387&quot;,&quot;properties&quot;:{&quot;noteIndex&quot;:0},&quot;isEdited&quot;:false,&quot;manualOverride&quot;:{&quot;isManuallyOverridden&quot;:false,&quot;citeprocText&quot;:&quot;(Weil et al., 2019)&quot;,&quot;manualOverrideText&quot;:&quot;&quot;},&quot;citationTag&quot;:&quot;MENDELEY_CITATION_v3_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&quot;,&quot;citationItems&quot;:[{&quot;id&quot;:&quot;0c2ce32e-af56-3fc7-9432-b23fb0fe387d&quot;,&quot;itemData&quot;:{&quot;type&quot;:&quot;article-journal&quot;,&quot;id&quot;:&quot;0c2ce32e-af56-3fc7-9432-b23fb0fe387d&quot;,&quot;title&quot;:&quot;Coral and Cnidarian Welfare in a Changing Sea&quot;,&quot;author&quot;:[{&quot;family&quot;:&quot;Weil&quot;,&quot;given&quot;:&quot;Ernesto&quot;,&quot;parse-names&quot;:false,&quot;dropping-particle&quot;:&quot;&quot;,&quot;non-dropping-particle&quot;:&quot;&quot;},{&quot;family&quot;:&quot;Weil-Allen&quot;,&quot;given&quot;:&quot;Adriana&quot;,&quot;parse-names&quot;:false,&quot;dropping-particle&quot;:&quot;&quot;,&quot;non-dropping-particle&quot;:&quot;&quot;},{&quot;family&quot;:&quot;Weil&quot;,&quot;given&quot;:&quot;Alejandro&quot;,&quot;parse-names&quot;:false,&quot;dropping-particle&quot;:&quot;&quot;,&quot;non-dropping-particle&quot;:&quot;&quot;},{&quot;family&quot;:&quot;Weil&quot;,&quot;given&quot;:&quot;E&quot;,&quot;parse-names&quot;:false,&quot;dropping-particle&quot;:&quot;&quot;,&quot;non-dropping-particle&quot;:&quot;&quot;},{&quot;family&quot;:&quot;Weil-Allen&quot;,&quot;given&quot;:&quot;· A&quot;,&quot;parse-names&quot;:false,&quot;dropping-particle&quot;:&quot;&quot;,&quot;non-dropping-particle&quot;:&quot;&quot;},{&quot;family&quot;:&quot;Weil&quot;,&quot;given&quot;:&quot;A&quot;,&quot;parse-names&quot;:false,&quot;dropping-particle&quot;:&quot;&quot;,&quot;non-dropping-particle&quot;:&quot;&quot;}],&quot;accessed&quot;:{&quot;date-parts&quot;:[[2022,1,13]]},&quot;DOI&quot;:&quot;10.1007/978-3-030-13947-6_6&quot;,&quot;URL&quot;:&quot;https://link.springer.com/chapter/10.1007/978-3-030-13947-6_6&quot;,&quot;issued&quot;:{&quot;date-parts&quot;:[[2019]]},&quot;page&quot;:&quot;123-145&quot;,&quot;abstract&quot;:&quot;Coral reefs worldwide are currently threatened by anthropogenic Global Climate Change (GCC) and local environmental degradation and, unequivocally, need protection. Coral reefs constitute one of the oldest, most diverse, and important marine communities. They are mainly formed by tiny, primitive, calcifying, Cnidar-ian invertebrates, the scleractinian corals, and provide substantial ecological services to other marine communities, coastal protection, food, and economic and social benefits to humans. Cnidarians and other reef invertebrates are exploited by the marine aquarium trade, but their capture, transport, and maintenance in captivity (for research or exhibition) are not regulated by any welfare provisions. Traditional principles of animal welfare are not easily applicable to wildlife, much less to simpler organisms such as cnidarians, but arguments could be made since scleractinian corals, as most invertebrates, are highly sensitive to changes in environmental conditions and display stressful physiological and/or behavioral responses. Higher than normal temperatures, for example, elicit the expulsion of their algal symbionts (i.e., bleaching), increase mucus production, and/or adjust metabolic pathways and physiological functions, to enhance survivorship. Global Climate Change is stressing marine animals and is threatening the health of the oceans. Welfare considerations to at least those cnidarians that function as foundation or keystone species could add up and help protect these communities from further decline. How we approach the solutions to the problems generated by the increasing human needs must include a change in attitude, from being mostly \&quot;reactive,\&quot; which is costly and difficult, to being more preventive/proactive. We believe that approaches combining both conservation and welfare principles could be developed and implemented to increase the survivorship and good health of ecologically and economically important marine invertebrates. Besides convincing scientists, and mostly animal welfare scientists, that corals should be included in our \&quot;circle of compassion,\&quot; the most essential&quot;,&quot;publisher&quot;:&quot;Springer, Cham&quot;,&quot;container-title-short&quot;:&quot;&quot;},&quot;isTemporary&quot;:false}]},{&quot;citationID&quot;:&quot;MENDELEY_CITATION_c9640fe9-28b3-451f-b660-cc0afdbd901d&quot;,&quot;properties&quot;:{&quot;noteIndex&quot;:0},&quot;isEdited&quot;:false,&quot;manualOverride&quot;:{&quot;isManuallyOverridden&quot;:false,&quot;citeprocText&quot;:&quot;(Adamo, 2012; Stefano et al., 2002)&quot;,&quot;manualOverrideText&quot;:&quot;&quot;},&quot;citationTag&quot;:&quot;MENDELEY_CITATION_v3_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&quot;,&quot;citationItems&quot;:[{&quot;id&quot;:&quot;39812c3b-1efb-3d2d-8ad6-3cef636ad097&quot;,&quot;itemData&quot;:{&quot;type&quot;:&quot;article&quot;,&quot;id&quot;:&quot;39812c3b-1efb-3d2d-8ad6-3cef636ad097&quot;,&quot;title&quot;:&quot;The blueprint for stress can be found in invertebrates&quot;,&quot;author&quot;:[{&quot;family&quot;:&quot;Stefano&quot;,&quot;given&quot;:&quot;George B.&quot;,&quot;parse-names&quot;:false,&quot;dropping-particle&quot;:&quot;&quot;,&quot;non-dropping-particle&quot;:&quot;&quot;},{&quot;family&quot;:&quot;Cadet&quot;,&quot;given&quot;:&quot;Patrick&quot;,&quot;parse-names&quot;:false,&quot;dropping-particle&quot;:&quot;&quot;,&quot;non-dropping-particle&quot;:&quot;&quot;},{&quot;family&quot;:&quot;Zhu&quot;,&quot;given&quot;:&quot;Wei&quot;,&quot;parse-names&quot;:false,&quot;dropping-particle&quot;:&quot;&quot;,&quot;non-dropping-particle&quot;:&quot;&quot;},{&quot;family&quot;:&quot;Rialas&quot;,&quot;given&quot;:&quot;Christos M.&quot;,&quot;parse-names&quot;:false,&quot;dropping-particle&quot;:&quot;&quot;,&quot;non-dropping-particle&quot;:&quot;&quot;},{&quot;family&quot;:&quot;Mantione&quot;,&quot;given&quot;:&quot;Kirk&quot;,&quot;parse-names&quot;:false,&quot;dropping-particle&quot;:&quot;&quot;,&quot;non-dropping-particle&quot;:&quot;&quot;},{&quot;family&quot;:&quot;Benz&quot;,&quot;given&quot;:&quot;Danille&quot;,&quot;parse-names&quot;:false,&quot;dropping-particle&quot;:&quot;&quot;,&quot;non-dropping-particle&quot;:&quot;&quot;},{&quot;family&quot;:&quot;Fuentes&quot;,&quot;given&quot;:&quot;Rudy&quot;,&quot;parse-names&quot;:false,&quot;dropping-particle&quot;:&quot;&quot;,&quot;non-dropping-particle&quot;:&quot;&quot;},{&quot;family&quot;:&quot;Casares&quot;,&quot;given&quot;:&quot;Federico&quot;,&quot;parse-names&quot;:false,&quot;dropping-particle&quot;:&quot;&quot;,&quot;non-dropping-particle&quot;:&quot;&quot;},{&quot;family&quot;:&quot;Fricchione&quot;,&quot;given&quot;:&quot;Gregory L.&quot;,&quot;parse-names&quot;:false,&quot;dropping-particle&quot;:&quot;&quot;,&quot;non-dropping-particle&quot;:&quot;&quot;},{&quot;family&quot;:&quot;Fulop&quot;,&quot;given&quot;:&quot;Zoltan&quot;,&quot;parse-names&quot;:false,&quot;dropping-particle&quot;:&quot;&quot;,&quot;non-dropping-particle&quot;:&quot;&quot;},{&quot;family&quot;:&quot;Slingsby&quot;,&quot;given&quot;:&quot;Brian&quot;,&quot;parse-names&quot;:false,&quot;dropping-particle&quot;:&quot;&quot;,&quot;non-dropping-particle&quot;:&quot;&quot;}],&quot;container-title&quot;:&quot;Neuroendocrinology Letters&quot;,&quot;ISSN&quot;:&quot;0172780X&quot;,&quot;issued&quot;:{&quot;date-parts&quot;:[[2002]]},&quot;abstract&quot;:&quot;Through an extremely complicated equilibrium called homeostasis, all living organisms maintain their survival in the face of both externally and internally generated \&quot;stimuli\&quot;. This apparent harmony is constantly challenged. Survival through successful adaptation is maintained as close to steady state as possible by adaptive responses, which may also be called perturbation responses since they have a constitutively defined dynamic capacity, i.e., an immediate limit, in a series of balancing and feedback activities reflecting an astounding array of biological, psychological and sociological behaviors. The broad spectrum of stimuli capable of engaging this protective response is remarkable. We define stress as a type of stimulation that is stronger and lasts for a longer duration, upsetting a typical perturbation response given its dynamic parameters. The stress response, which evolves out of the perturbation response, involves inducible signal molecules, i.e., cytokines. We surmise that the ability to exist in an ever-changing environment was a requirement for all life forms, including invertebrates and single celled organisms. It would be expected that these organisms exhibit both perturbation and stress responses. In this regard, we demonstrate that these organisms have mammalian-like signal molecule systems, i.e., opioid, and corresponding behaviors that are similar to those found in mammals with regard to both perturbation and stress responses. Thus, it would appear that these responses evolved first in simpler organisms and were then maintained and enhanced during evolution.&quot;,&quot;issue&quot;:&quot;2&quot;,&quot;volume&quot;:&quot;23&quot;,&quot;container-title-short&quot;:&quot;&quot;},&quot;isTemporary&quot;:false},{&quot;id&quot;:&quot;8836f734-688f-3bc7-931e-66f1c36d7e65&quot;,&quot;itemData&quot;:{&quot;type&quot;:&quot;article&quot;,&quot;id&quot;:&quot;8836f734-688f-3bc7-931e-66f1c36d7e65&quot;,&quot;title&quot;:&quot;The effects of the stress response on immune function in invertebrates: An evolutionary perspective on an ancient connection&quot;,&quot;author&quot;:[{&quot;family&quot;:&quot;Adamo&quot;,&quot;given&quot;:&quot;Shelley A.&quot;,&quot;parse-names&quot;:false,&quot;dropping-particle&quot;:&quot;&quot;,&quot;non-dropping-particle&quot;:&quot;&quot;}],&quot;container-title&quot;:&quot;Hormones and Behavior&quot;,&quot;container-title-short&quot;:&quot;Horm Behav&quot;,&quot;DOI&quot;:&quot;10.1016/j.yhbeh.2012.02.012&quot;,&quot;ISSN&quot;:&quot;0018506X&quot;,&quot;issued&quot;:{&quot;date-parts&quot;:[[2012]]},&quot;abstract&quot;:&quot;This article is part of a Special Issue \&quot;Neuroendocrine-Immune Axis in Health and Disease.\&quot; Stress-induced changes in immune function occur in animals across phyla, and these effects are usually immunosuppressive. The function of this immunomodulation remains elusive; however, the existence of specialized receptors on immune cells suggests that it is adaptive. A comparative approach may provide a useful perspective. Although invertebrates have simpler endocrine/neuroendocrine systems and immune systems than vertebrates, they have robust stress responses that include the release of stress hormones/neurohormones. Stress hormones modify immune function in mollusks, insects, and crustaceans. As in vertebrates, the effects of stress hormones/neurohormones on invertebrate immune function are complex, and are not always immunosuppressive. They are context-, stressor-, time- and concentration-dependent. Stress hormone effects on invertebrate immune function may help to re-align resources during fight-or-flight behavior. The data are consistent with the hypothesis that stress hormones induce a reconfiguration of networks at molecular, cellular and physiological levels that allow the animal to maintain optimal immunity as the internal environment changes. This reconfiguration enhances some immune functions while suppressing others. Knowing the molecular details of these shifts will be critical for understanding the adaptive function of stress hormones on immune function. © 2012 Elsevier Inc.&quot;,&quot;issue&quot;:&quot;3&quot;,&quot;volume&quot;:&quot;62&quot;},&quot;isTemporary&quot;:false}]},{&quot;citationID&quot;:&quot;MENDELEY_CITATION_3f75e6b1-b110-4ed1-91d4-e869ac7b2b38&quot;,&quot;properties&quot;:{&quot;noteIndex&quot;:0},&quot;isEdited&quot;:false,&quot;manualOverride&quot;:{&quot;isManuallyOverridden&quot;:false,&quot;citeprocText&quot;:&quot;(Lesser, 2006)&quot;,&quot;manualOverrideText&quot;:&quot;&quot;},&quot;citationTag&quot;:&quot;MENDELEY_CITATION_v3_eyJjaXRhdGlvbklEIjoiTUVOREVMRVlfQ0lUQVRJT05fM2Y3NWU2YjEtYjExMC00ZWQxLTkxZDQtZTg2OWFjN2IyYjM4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citationID&quot;:&quot;MENDELEY_CITATION_6dfac45d-3557-4310-87cb-2aa6591d15fc&quot;,&quot;properties&quot;:{&quot;noteIndex&quot;:0},&quot;isEdited&quot;:false,&quot;manualOverride&quot;:{&quot;isManuallyOverridden&quot;:false,&quot;citeprocText&quot;:&quot;(Lesser, 2006; Rosset et al., 2021)&quot;,&quot;manualOverrideText&quot;:&quot;&quot;},&quot;citationTag&quot;:&quot;MENDELEY_CITATION_v3_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id&quot;:&quot;9f2736b5-f3f8-3386-bbb2-a16acf0a42f0&quot;,&quot;itemData&quot;:{&quot;type&quot;:&quot;article-journal&quot;,&quot;id&quot;:&quot;9f2736b5-f3f8-3386-bbb2-a16acf0a42f0&quot;,&quot;title&quot;:&quot;The Molecular Language of the Cnidarian–Dinoflagellate Symbiosis&quot;,&quot;author&quot;:[{&quot;family&quot;:&quot;Rosset&quot;,&quot;given&quot;:&quot;Sabrina L.&quot;,&quot;parse-names&quot;:false,&quot;dropping-particle&quot;:&quot;&quot;,&quot;non-dropping-particle&quot;:&quot;&quot;},{&quot;family&quot;:&quot;Oakley&quot;,&quot;given&quot;:&quot;Clinton A.&quot;,&quot;parse-names&quot;:false,&quot;dropping-particle&quot;:&quot;&quot;,&quot;non-dropping-particle&quot;:&quot;&quot;},{&quot;family&quot;:&quot;Ferrier-Pagès&quot;,&quot;given&quot;:&quot;Christine&quot;,&quot;parse-names&quot;:false,&quot;dropping-particle&quot;:&quot;&quot;,&quot;non-dropping-particle&quot;:&quot;&quot;},{&quot;family&quot;:&quot;Suggett&quot;,&quot;given&quot;:&quot;David J.&quot;,&quot;parse-names&quot;:false,&quot;dropping-particle&quot;:&quot;&quot;,&quot;non-dropping-particle&quot;:&quot;&quot;},{&quot;family&quot;:&quot;Weis&quot;,&quot;given&quot;:&quot;Virginia M.&quot;,&quot;parse-names&quot;:false,&quot;dropping-particle&quot;:&quot;&quot;,&quot;non-dropping-particle&quot;:&quot;&quot;},{&quot;family&quot;:&quot;Davy&quot;,&quot;given&quot;:&quot;Simon K.&quot;,&quot;parse-names&quot;:false,&quot;dropping-particle&quot;:&quot;&quot;,&quot;non-dropping-particle&quot;:&quot;&quot;}],&quot;container-title&quot;:&quot;Trends in Microbiology&quot;,&quot;container-title-short&quot;:&quot;Trends Microbiol&quot;,&quot;accessed&quot;:{&quot;date-parts&quot;:[[2023,6,3]]},&quot;DOI&quot;:&quot;10.1016/J.TIM.2020.08.005&quot;,&quot;ISSN&quot;:&quot;0966-842X&quot;,&quot;PMID&quot;:&quot;33041180&quot;,&quot;issued&quot;:{&quot;date-parts&quot;:[[2021,4,1]]},&quot;page&quot;:&quot;320-333&quot;,&quot;abstract&quot;:&quot;The cnidarian–dinoflagellate symbiosis is of huge importance as it underpins the success of coral reefs, yet we know very little about how the host cnidarian and its dinoflagellate endosymbionts communicate with each other to form a functionally integrated unit. Here, we review the current knowledge of interpartner molecular signaling in this symbiosis, with an emphasis on lipids, glycans, reactive species, biogenic volatiles, and noncoding RNA. We draw upon evidence of these compounds from recent omics-based studies of cnidarian–dinoflagellate symbiosis and discuss the signaling roles that they play in other, better-studied symbioses. We then consider how improved knowledge of interpartner signaling might be used to develop solutions to the coral reef crisis by, for example, engineering more thermally resistant corals.&quot;,&quot;publisher&quot;:&quot;Elsevier Current Trends&quot;,&quot;issue&quot;:&quot;4&quot;,&quot;volume&quot;:&quot;29&quot;},&quot;isTemporary&quot;:false}]},{&quot;citationID&quot;:&quot;MENDELEY_CITATION_439ec69b-0917-4444-863a-472d5304100a&quot;,&quot;properties&quot;:{&quot;noteIndex&quot;:0},&quot;isEdited&quot;:false,&quot;manualOverride&quot;:{&quot;isManuallyOverridden&quot;:false,&quot;citeprocText&quot;:&quot;(Lesser, 2006)&quot;,&quot;manualOverrideText&quot;:&quot;&quot;},&quot;citationTag&quot;:&quot;MENDELEY_CITATION_v3_eyJjaXRhdGlvbklEIjoiTUVOREVMRVlfQ0lUQVRJT05fNDM5ZWM2OWItMDkxNy00NDQ0LTg2M2EtNDcyZDUzMDQxMDBh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citationID&quot;:&quot;MENDELEY_CITATION_085184c7-da97-41eb-b230-596ab0e99f65&quot;,&quot;properties&quot;:{&quot;noteIndex&quot;:0},&quot;isEdited&quot;:false,&quot;manualOverride&quot;:{&quot;isManuallyOverridden&quot;:false,&quot;citeprocText&quot;:&quot;(Lesser, 2006)&quot;,&quot;manualOverrideText&quot;:&quot;&quot;},&quot;citationTag&quot;:&quot;MENDELEY_CITATION_v3_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&quot;,&quot;citationItems&quot;:[{&quot;id&quot;:&quot;681326c1-6daa-3056-a794-5725ef390a51&quot;,&quot;itemData&quot;:{&quot;type&quot;:&quot;article&quot;,&quot;id&quot;:&quot;681326c1-6daa-3056-a794-5725ef390a51&quot;,&quot;title&quot;:&quot;Oxidative stress in marine environments: Biochemistry and physiological ecology&quot;,&quot;author&quot;:[{&quot;family&quot;:&quot;Lesser&quot;,&quot;given&quot;:&quot;Michael P.&quot;,&quot;parse-names&quot;:false,&quot;dropping-particle&quot;:&quot;&quot;,&quot;non-dropping-particle&quot;:&quot;&quot;}],&quot;container-title&quot;:&quot;Annual Review of Physiology&quot;,&quot;container-title-short&quot;:&quot;Annu Rev Physiol&quot;,&quot;DOI&quot;:&quot;10.1146/annurev.physiol.68.040104.110001&quot;,&quot;ISSN&quot;:&quot;00664278&quot;,&quot;issued&quot;:{&quot;date-parts&quot;:[[2006]]},&quot;abstract&quot;:&quot;Oxidative stress-the production and accumulation of reduced oxygen intermediates such as superoxide radicals, singlet oxygen, hydrogen peroxide, and hydroxyl radicals-can damage lipids, proteins, and DNA. Many disease processes of clinical interest and the aging process involve oxidative stress in their underlying etiology. The production of reactive oxygen species is also prevalent in the world's oceans, and oxidative stress is an important component of the stress response in marine organisms exposed to a variety of insults as a result of changes in environmental conditions such as thermal stress, exposure to ultraviolet radiation, or exposure to pollution. As in the clinical setting, reactive oxygen species are also important signal transduction molecules and mediators of damage in cellular processes, such as apoptosis and cell necrosis, for marine organisms. This review brings together the voluminous literature on the biochemistry and physiology of oxidative stress from the clinical and plant physiology disciplines with the fast-increasing interest in oxidative stress in marine environments. Copyright © 2006 by Annual Reviews. All rights reserved.&quot;,&quot;volume&quot;:&quot;68&quot;},&quot;isTemporary&quot;:false}]},{&quot;citationID&quot;:&quot;MENDELEY_CITATION_00a54fef-3394-4eb3-baa2-3fecd9538573&quot;,&quot;properties&quot;:{&quot;noteIndex&quot;:0},&quot;isEdited&quot;:false,&quot;manualOverride&quot;:{&quot;isManuallyOverridden&quot;:false,&quot;citeprocText&quot;:&quot;(Richier et al., 2003)&quot;,&quot;manualOverrideText&quot;:&quot;&quot;},&quot;citationTag&quot;:&quot;MENDELEY_CITATION_v3_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&quot;,&quot;citationItems&quot;:[{&quot;id&quot;:&quot;2a766f44-92ca-3513-ab88-a25ba2963480&quot;,&quot;itemData&quot;:{&quot;type&quot;:&quot;article-journal&quot;,&quot;id&quot;:&quot;2a766f44-92ca-3513-ab88-a25ba2963480&quot;,&quot;title&quot;:&quot;Characterization of superoxide dismutases in anoxia- and hyperoxia-tolerant symbiotic cnidarians&quot;,&quot;author&quot;:[{&quot;family&quot;:&quot;Richier&quot;,&quot;given&quot;:&quot;Sophie&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family&quot;:&quot;Pigozzi&quot;,&quot;given&quot;:&quot;Delphine&quot;,&quot;parse-names&quot;:false,&quot;dropping-particle&quot;:&quot;&quot;,&quot;non-dropping-particle&quot;:&quot;&quot;},{&quot;family&quot;:&quot;Sola&quot;,&quot;given&quot;:&quot;François&quot;,&quot;parse-names&quot;:false,&quot;dropping-particle&quot;:&quot;&quot;,&quot;non-dropping-particle&quot;:&quot;&quot;},{&quot;family&quot;:&quot;Allemand&quot;,&quot;given&quot;:&quot;Denis&quot;,&quot;parse-names&quot;:false,&quot;dropping-particle&quot;:&quot;&quot;,&quot;non-dropping-particle&quot;:&quot;&quot;}],&quot;container-title&quot;:&quot;Biochimica et Biophysica Acta - General Subjects&quot;,&quot;container-title-short&quot;:&quot;Biochim Biophys Acta Gen Subj&quot;,&quot;DOI&quot;:&quot;10.1016/S0304-4165(03)00049-7&quot;,&quot;ISSN&quot;:&quot;03044165&quot;,&quot;issued&quot;:{&quot;date-parts&quot;:[[2003]]},&quot;abstract&quot;:&quot;Many cnidarians, such as sea anemones, contain photosynthetic symbiotic dinoflagellates called zooxanthellae. During a light/dark cycle, the intratentacular O2 state changes in minutes from hypoxia to hyperoxia (3-fold normoxia). To understand the origin of the high tolerance to these unusual oxic conditions, we have characterized superoxide dismutases (SODs) from the three cellular compartments (ectoderm, endoderm and zooxanthellae) of the Mediterranean sea anemone Anemonia viridis. The lowest SOD activity was found in ectodermal cells while endodermal cells and zooxanthellae showed a higher SOD activity. Two, seven and six SOD activity bands were identified on native PAGE in ectoderm, endoderm and zooxanthellae, respectively. A CuZnSOD was identified in both ectodermal and endodermal tissues. MnSODs were detected in all compartments with two different subcellular localizations. One band displays a classical mitochondrial localization, the three others being extramitochondrial. FeSODs present in zooxanthellae also appeared in endodermal host tissue. The isoelectric points of all SODs were distributed between 4 and 5. For comparative study, a similar analysis was performed on the whole homogenate of a scleractinian coral Stylophora pistillata. These results are discussed in the context of tolerance to hyperoxia and to the transition from anoxia to hyperoxia. © 2003 Elsevier Science B.V. All rights reserved.&quot;,&quot;issue&quot;:&quot;1&quot;,&quot;volume&quot;:&quot;1621&quot;},&quot;isTemporary&quot;:false}]},{&quot;citationID&quot;:&quot;MENDELEY_CITATION_bfc03637-fbf3-4b78-a17a-526e4997297a&quot;,&quot;properties&quot;:{&quot;noteIndex&quot;:0},&quot;isEdited&quot;:false,&quot;manualOverride&quot;:{&quot;isManuallyOverridden&quot;:false,&quot;citeprocText&quot;:&quot;(Casado-Amezúa et al., 2016; Davy et al., 2012; Furla et al., 2005)&quot;,&quot;manualOverrideText&quot;:&quot;&quot;},&quot;citationTag&quot;:&quot;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&quot;,&quot;citationItems&quot;:[{&quot;id&quot;:&quot;53dd6ac2-8fb6-3a6a-841c-e81f17d9abd6&quot;,&quot;itemData&quot;:{&quot;type&quot;:&quot;paper-conference&quot;,&quot;id&quot;:&quot;53dd6ac2-8fb6-3a6a-841c-e81f17d9abd6&quot;,&quot;title&quot;:&quot;The symbiotic anthozoan: A physiological chimera between alga and animal&quot;,&quot;author&quot;:[{&quot;family&quot;:&quot;Furla&quot;,&quot;given&quot;:&quot;Paola&quot;,&quot;parse-names&quot;:false,&quot;dropping-particle&quot;:&quot;&quot;,&quot;non-dropping-particle&quot;:&quot;&quot;},{&quot;family&quot;:&quot;Allemand&quot;,&quot;given&quot;:&quot;Denis&quot;,&quot;parse-names&quot;:false,&quot;dropping-particle&quot;:&quot;&quot;,&quot;non-dropping-particle&quot;:&quot;&quot;},{&quot;family&quot;:&quot;Shick&quot;,&quot;given&quot;:&quot;J. Malcolm&quot;,&quot;parse-names&quot;:false,&quot;dropping-particle&quot;:&quot;&quot;,&quot;non-dropping-particle&quot;:&quot;&quot;},{&quot;family&quot;:&quot;Ferrier-Pagès&quot;,&quot;given&quot;:&quot;Christine&quot;,&quot;parse-names&quot;:false,&quot;dropping-particle&quot;:&quot;&quot;,&quot;non-dropping-particle&quot;:&quot;&quot;},{&quot;family&quot;:&quot;Richier&quot;,&quot;given&quot;:&quot;Sophie&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Sylvie&quot;,&quot;parse-names&quot;:false,&quot;dropping-particle&quot;:&quot;&quot;,&quot;non-dropping-particle&quot;:&quot;&quot;}],&quot;container-title&quot;:&quot;Integrative and Comparative Biology&quot;,&quot;container-title-short&quot;:&quot;Integr Comp Biol&quot;,&quot;DOI&quot;:&quot;10.1093/icb/45.4.595&quot;,&quot;ISSN&quot;:&quot;15407063&quot;,&quot;issued&quot;:{&quot;date-parts&quot;:[[2005]]},&quot;abstract&quot;:&quot;The symbiotic life style involves mutual ecological, physiological, structural, and molecular adaptations between the partners. In the symbiotic association between anthozoans and photosynthetic dinoflagellates (Symbiodinium spp., also called zooxanthellae), the presence of the endosymbiont in the animal cells has constrained the host in several ways. It adopts behaviors that optimize photosynthesis of the zooxanthellae. The animal partner has had to evolve the ability to absorb and concentrate dissolved inorganic carbon from seawater in order to supply the symbiont's photosynthesis. Exposing itself to sunlight to illuminate its symbionts sufficiently also subjects the host to damaging solar ultraviolet radiation. Protection against this is provided by biochemical sunscreens, including mycosporine-like amino acids, themselves produced by the symbiont and translocated to the host. Moreover, to protect itself against oxygen produced during algal photosynthesis, the cnidarian host has developed certain antioxidant defenses that are unique among animals. Finally, living in nutrient-poor waters, the animal partner has developed several mechanisms for nitrogen assimilation and conservation such as the ability to absorb inorganic nitrogen, highly unusual for a metazoan. These facts suggest a parallel evolution of symbiotic cnidarians and plants, in which the animal host has adopted characteristics usually associated with phototrophic organisms.&quot;,&quot;issue&quot;:&quot;4&quot;,&quot;volume&quot;:&quot;45&quot;},&quot;isTemporary&quot;:false},{&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container-title-short&quot;:&quot;&quot;},&quot;isTemporary&quot;:false},{&quot;id&quot;:&quot;bc0f6a89-d4a6-38f7-8aef-bef094eb2380&quot;,&quot;itemData&quot;:{&quot;type&quot;:&quot;article-journal&quot;,&quot;id&quot;:&quot;bc0f6a89-d4a6-38f7-8aef-bef094eb2380&quot;,&quot;title&quot;:&quot;Cell Biology of Cnidarian-Dinoflagellate Symbiosis&quot;,&quot;author&quot;:[{&quot;family&quot;:&quot;Davy&quot;,&quot;given&quot;:&quot;Simon K.&quot;,&quot;parse-names&quot;:false,&quot;dropping-particle&quot;:&quot;&quot;,&quot;non-dropping-particle&quot;:&quot;&quot;},{&quot;family&quot;:&quot;Allemand&quot;,&quot;given&quot;:&quot;Denis&quot;,&quot;parse-names&quot;:false,&quot;dropping-particle&quot;:&quot;&quot;,&quot;non-dropping-particle&quot;:&quot;&quot;},{&quot;family&quot;:&quot;Weis&quot;,&quot;given&quot;:&quot;Virginia M.&quot;,&quot;parse-names&quot;:false,&quot;dropping-particle&quot;:&quot;&quot;,&quot;non-dropping-particle&quot;:&quot;&quot;}],&quot;container-title&quot;:&quot;Microbiology and Molecular Biology Reviews&quot;,&quot;DOI&quot;:&quot;10.1128/mmbr.05014-11&quot;,&quot;ISSN&quot;:&quot;1092-2172&quot;,&quot;issued&quot;:{&quot;date-parts&quot;:[[2012]]},&quot;abstract&quot;:&quot; The symbiosis between cnidarians (e.g., corals or sea anemones) and intracellular dinoflagellate algae of the genus Symbiodinium is of immense ecological importance. In particular, this symbiosis promotes the growth and survival of reef corals in nutrient-poor tropical waters; indeed, coral reefs could not exist without this symbiosis. However, our fundamental understanding of the cnidarian-dinoflagellate symbiosis and of its links to coral calcification remains poor. Here we review what we currently know about the cell biology of cnidarian-dinoflagellate symbiosis. In doing so, we aim to refocus attention on fundamental cellular aspects that have been somewhat neglected since the early to mid-1980s, when a more ecological approach began to dominate. We review the four major processes that we believe underlie the various phases of establishment and persistence in the cnidarian/coral-dinoflagellate symbiosis: (i) recognition and phagocytosis, (ii) regulation of host-symbiont biomass, (iii) metabolic exchange and nutrient trafficking, and (iv) calcification. Where appropriate, we draw upon examples from a range of cnidarian-alga symbioses, including the symbiosis between green Hydra and its intracellular chlorophyte symbiont, which has considerable potential to inform our understanding of the cnidarian-dinoflagellate symbiosis. Ultimately, we provide a comprehensive overview of the history of the field, its current status, and where it should be going in the future. &quot;,&quot;issue&quot;:&quot;2&quot;,&quot;volume&quot;:&quot;76&quot;,&quot;container-title-short&quot;:&quot;&quot;},&quot;isTemporary&quot;:false}]},{&quot;citationID&quot;:&quot;MENDELEY_CITATION_9f8d4bc9-aa80-4e4f-9a94-13aa8050b6f2&quot;,&quot;properties&quot;:{&quot;noteIndex&quot;:0},&quot;isEdited&quot;:false,&quot;manualOverride&quot;:{&quot;isManuallyOverridden&quot;:false,&quot;citeprocText&quot;:&quot;(Plantivaux et al., 2004; Richier et al., 2003)&quot;,&quot;manualOverrideText&quot;:&quot;&quot;},&quot;citationTag&quot;:&quot;MENDELEY_CITATION_v3_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&quot;,&quot;citationItems&quot;:[{&quot;id&quot;:&quot;2a766f44-92ca-3513-ab88-a25ba2963480&quot;,&quot;itemData&quot;:{&quot;type&quot;:&quot;article-journal&quot;,&quot;id&quot;:&quot;2a766f44-92ca-3513-ab88-a25ba2963480&quot;,&quot;title&quot;:&quot;Characterization of superoxide dismutases in anoxia- and hyperoxia-tolerant symbiotic cnidarians&quot;,&quot;author&quot;:[{&quot;family&quot;:&quot;Richier&quot;,&quot;given&quot;:&quot;Sophie&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family&quot;:&quot;Pigozzi&quot;,&quot;given&quot;:&quot;Delphine&quot;,&quot;parse-names&quot;:false,&quot;dropping-particle&quot;:&quot;&quot;,&quot;non-dropping-particle&quot;:&quot;&quot;},{&quot;family&quot;:&quot;Sola&quot;,&quot;given&quot;:&quot;François&quot;,&quot;parse-names&quot;:false,&quot;dropping-particle&quot;:&quot;&quot;,&quot;non-dropping-particle&quot;:&quot;&quot;},{&quot;family&quot;:&quot;Allemand&quot;,&quot;given&quot;:&quot;Denis&quot;,&quot;parse-names&quot;:false,&quot;dropping-particle&quot;:&quot;&quot;,&quot;non-dropping-particle&quot;:&quot;&quot;}],&quot;container-title&quot;:&quot;Biochimica et Biophysica Acta - General Subjects&quot;,&quot;container-title-short&quot;:&quot;Biochim Biophys Acta Gen Subj&quot;,&quot;DOI&quot;:&quot;10.1016/S0304-4165(03)00049-7&quot;,&quot;ISSN&quot;:&quot;03044165&quot;,&quot;issued&quot;:{&quot;date-parts&quot;:[[2003]]},&quot;abstract&quot;:&quot;Many cnidarians, such as sea anemones, contain photosynthetic symbiotic dinoflagellates called zooxanthellae. During a light/dark cycle, the intratentacular O2 state changes in minutes from hypoxia to hyperoxia (3-fold normoxia). To understand the origin of the high tolerance to these unusual oxic conditions, we have characterized superoxide dismutases (SODs) from the three cellular compartments (ectoderm, endoderm and zooxanthellae) of the Mediterranean sea anemone Anemonia viridis. The lowest SOD activity was found in ectodermal cells while endodermal cells and zooxanthellae showed a higher SOD activity. Two, seven and six SOD activity bands were identified on native PAGE in ectoderm, endoderm and zooxanthellae, respectively. A CuZnSOD was identified in both ectodermal and endodermal tissues. MnSODs were detected in all compartments with two different subcellular localizations. One band displays a classical mitochondrial localization, the three others being extramitochondrial. FeSODs present in zooxanthellae also appeared in endodermal host tissue. The isoelectric points of all SODs were distributed between 4 and 5. For comparative study, a similar analysis was performed on the whole homogenate of a scleractinian coral Stylophora pistillata. These results are discussed in the context of tolerance to hyperoxia and to the transition from anoxia to hyperoxia. © 2003 Elsevier Science B.V. All rights reserved.&quot;,&quot;issue&quot;:&quot;1&quot;,&quot;volume&quot;:&quot;1621&quot;},&quot;isTemporary&quot;:false},{&quot;id&quot;:&quot;0803301c-0556-33d8-b4b3-b68e0a8cb078&quot;,&quot;itemData&quot;:{&quot;type&quot;:&quot;article-journal&quot;,&quot;id&quot;:&quot;0803301c-0556-33d8-b4b3-b68e0a8cb078&quot;,&quot;title&quot;:&quot;Molecular characterization of two CuZn-superoxide dismutases in a sea anemone&quot;,&quot;author&quot;:[{&quot;family&quot;:&quot;Plantivaux&quot;,&quot;given&quot;:&quot;Amandine&quot;,&quot;parse-names&quot;:false,&quot;dropping-particle&quot;:&quot;&quot;,&quot;non-dropping-particle&quot;:&quot;&quot;},{&quot;family&quot;:&quot;Furla&quot;,&quot;given&quot;:&quot;Paola&quot;,&quot;parse-names&quot;:false,&quot;dropping-particle&quot;:&quot;&quot;,&quot;non-dropping-particle&quot;:&quot;&quot;},{&quot;family&quot;:&quot;Zoccola&quot;,&quot;given&quot;:&quot;Didier&quot;,&quot;parse-names&quot;:false,&quot;dropping-particle&quot;:&quot;&quot;,&quot;non-dropping-particle&quot;:&quot;&quot;},{&quot;family&quot;:&quot;Garello&quot;,&quot;given&quot;:&quot;Ginette&quot;,&quot;parse-names&quot;:false,&quot;dropping-particle&quot;:&quot;&quot;,&quot;non-dropping-particle&quot;:&quot;&quot;},{&quot;family&quot;:&quot;Forcioli&quot;,&quot;given&quot;:&quot;Didier&quot;,&quot;parse-names&quot;:false,&quot;dropping-particle&quot;:&quot;&quot;,&quot;non-dropping-particle&quot;:&quot;&quot;},{&quot;family&quot;:&quot;Richier&quot;,&quot;given&quot;:&quot;Sophi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Éric&quot;,&quot;parse-names&quot;:false,&quot;dropping-particle&quot;:&quot;&quot;,&quot;non-dropping-particle&quot;:&quot;&quot;},{&quot;family&quot;:&quot;Tambutté&quot;,&quot;given&quot;:&quot;Sylvie&quot;,&quot;parse-names&quot;:false,&quot;dropping-particle&quot;:&quot;&quot;,&quot;non-dropping-particle&quot;:&quot;&quot;},{&quot;family&quot;:&quot;Allemand&quot;,&quot;given&quot;:&quot;Denis&quot;,&quot;parse-names&quot;:false,&quot;dropping-particle&quot;:&quot;&quot;,&quot;non-dropping-particle&quot;:&quot;&quot;}],&quot;container-title&quot;:&quot;Free Radical Biology and Medicine&quot;,&quot;container-title-short&quot;:&quot;Free Radic Biol Med&quot;,&quot;DOI&quot;:&quot;10.1016/j.freeradbiomed.2004.06.043&quot;,&quot;ISSN&quot;:&quot;08915849&quot;,&quot;issued&quot;:{&quot;date-parts&quot;:[[2004]]},&quot;abstract&quot;:&quot;Cnidarians living in symbiosis with photosynthetic cells-called zooxanthellae-are submitted to high oxygen levels generated by photosynthesis. To cope with this hyperoxic state, symbiotic cnidarians present a high diversity of superoxide dismutases (SOD) isoforms. To understand better the mechanism of resistance of cnidarian hosts to hyperoxia, we studied copper- and zinc-containing SOD (CuZnSOD) from Anemonia viridis, a temperate symbiotic sea anemone. We cloned two CuZnSOD genes that we call AvCuZnSODa and AvCuZnSODb. Their molecular analysis suggests that the AvCuZnSODa transcript encodes an extracellular form of CuZnSOD, whereas the AvCuZnSODb transcript encodes an intracellular form. Using in situ hybridization, we showed that both AvCuZnSODa and AvCuZnSODb transcripts are expressed in the endodermal and ectodermal cells of the sea anemone, but not in the zooxanthellae. The genomic flanking sequences of AvCuZnSODa and AvCuZnSODb revealed different putative binding sites for transcription factors, suggesting different modes of regulation for the two genes. This study represents a first step in the understanding of the molecular mechanisms of host animal resistance to permanent hyperoxia status resulting from the photosynthetic symbiosis. Moreover, AvCuZnSODa and AvCuZnSODb are the first SODs cloned from a diploblastic animal, contributing to the evolutionary understanding of SODs. © 2004 Elsevier Inc. All rights reserved.&quot;,&quot;issue&quot;:&quot;8&quot;,&quot;volume&quot;:&quot;37&quot;},&quot;isTemporary&quot;:false}]},{&quot;citationID&quot;:&quot;MENDELEY_CITATION_f6ca207c-7174-4cf7-bd70-044110d81da5&quot;,&quot;properties&quot;:{&quot;noteIndex&quot;:0},&quot;isEdited&quot;:false,&quot;manualOverride&quot;:{&quot;isManuallyOverridden&quot;:false,&quot;citeprocText&quot;:&quot;(Casado-Amezúa et al., 2016; Furla et al., 2005)&quot;,&quot;manualOverrideText&quot;:&quot;&quot;},&quot;citationTag&quot;:&quot;MENDELEY_CITATION_v3_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&quot;,&quot;citationItems&quot;:[{&quot;id&quot;:&quot;53dd6ac2-8fb6-3a6a-841c-e81f17d9abd6&quot;,&quot;itemData&quot;:{&quot;type&quot;:&quot;paper-conference&quot;,&quot;id&quot;:&quot;53dd6ac2-8fb6-3a6a-841c-e81f17d9abd6&quot;,&quot;title&quot;:&quot;The symbiotic anthozoan: A physiological chimera between alga and animal&quot;,&quot;author&quot;:[{&quot;family&quot;:&quot;Furla&quot;,&quot;given&quot;:&quot;Paola&quot;,&quot;parse-names&quot;:false,&quot;dropping-particle&quot;:&quot;&quot;,&quot;non-dropping-particle&quot;:&quot;&quot;},{&quot;family&quot;:&quot;Allemand&quot;,&quot;given&quot;:&quot;Denis&quot;,&quot;parse-names&quot;:false,&quot;dropping-particle&quot;:&quot;&quot;,&quot;non-dropping-particle&quot;:&quot;&quot;},{&quot;family&quot;:&quot;Shick&quot;,&quot;given&quot;:&quot;J. Malcolm&quot;,&quot;parse-names&quot;:false,&quot;dropping-particle&quot;:&quot;&quot;,&quot;non-dropping-particle&quot;:&quot;&quot;},{&quot;family&quot;:&quot;Ferrier-Pagès&quot;,&quot;given&quot;:&quot;Christine&quot;,&quot;parse-names&quot;:false,&quot;dropping-particle&quot;:&quot;&quot;,&quot;non-dropping-particle&quot;:&quot;&quot;},{&quot;family&quot;:&quot;Richier&quot;,&quot;given&quot;:&quot;Sophie&quot;,&quot;parse-names&quot;:false,&quot;dropping-particle&quot;:&quot;&quot;,&quot;non-dropping-particle&quot;:&quot;&quot;},{&quot;family&quot;:&quot;Plantivaux&quot;,&quot;given&quot;:&quot;Amandine&quot;,&quot;parse-names&quot;:false,&quot;dropping-particle&quot;:&quot;&quot;,&quot;non-dropping-particle&quot;:&quot;&quot;},{&quot;family&quot;:&quot;Merle&quot;,&quot;given&quot;:&quot;Pierre Laurent&quot;,&quot;parse-names&quot;:false,&quot;dropping-particle&quot;:&quot;&quot;,&quot;non-dropping-particle&quot;:&quot;&quot;},{&quot;family&quot;:&quot;Tambutté&quot;,&quot;given&quot;:&quot;Sylvie&quot;,&quot;parse-names&quot;:false,&quot;dropping-particle&quot;:&quot;&quot;,&quot;non-dropping-particle&quot;:&quot;&quot;}],&quot;container-title&quot;:&quot;Integrative and Comparative Biology&quot;,&quot;container-title-short&quot;:&quot;Integr Comp Biol&quot;,&quot;DOI&quot;:&quot;10.1093/icb/45.4.595&quot;,&quot;ISSN&quot;:&quot;15407063&quot;,&quot;issued&quot;:{&quot;date-parts&quot;:[[2005]]},&quot;abstract&quot;:&quot;The symbiotic life style involves mutual ecological, physiological, structural, and molecular adaptations between the partners. In the symbiotic association between anthozoans and photosynthetic dinoflagellates (Symbiodinium spp., also called zooxanthellae), the presence of the endosymbiont in the animal cells has constrained the host in several ways. It adopts behaviors that optimize photosynthesis of the zooxanthellae. The animal partner has had to evolve the ability to absorb and concentrate dissolved inorganic carbon from seawater in order to supply the symbiont's photosynthesis. Exposing itself to sunlight to illuminate its symbionts sufficiently also subjects the host to damaging solar ultraviolet radiation. Protection against this is provided by biochemical sunscreens, including mycosporine-like amino acids, themselves produced by the symbiont and translocated to the host. Moreover, to protect itself against oxygen produced during algal photosynthesis, the cnidarian host has developed certain antioxidant defenses that are unique among animals. Finally, living in nutrient-poor waters, the animal partner has developed several mechanisms for nitrogen assimilation and conservation such as the ability to absorb inorganic nitrogen, highly unusual for a metazoan. These facts suggest a parallel evolution of symbiotic cnidarians and plants, in which the animal host has adopted characteristics usually associated with phototrophic organisms.&quot;,&quot;issue&quot;:&quot;4&quot;,&quot;volume&quot;:&quot;45&quot;},&quot;isTemporary&quot;:false},{&quot;id&quot;:&quot;9a896c8b-b2e0-33bc-b293-f02c004778d7&quot;,&quot;itemData&quot;:{&quot;type&quot;:&quot;chapter&quot;,&quot;id&quot;:&quot;9a896c8b-b2e0-33bc-b293-f02c004778d7&quot;,&quot;title&quot;:&quot;General ecological aspects of anthozoan- symbiodinium interactions in the mediterranean sea&quot;,&quot;author&quot;:[{&quot;family&quot;:&quot;Casado-Amezúa&quot;,&quot;given&quot;:&quot;Pilar&quot;,&quot;parse-names&quot;:false,&quot;dropping-particle&quot;:&quot;&quot;,&quot;non-dropping-particle&quot;:&quot;&quot;},{&quot;family&quot;:&quot;Terrón-Sigler&quot;,&quot;given&quot;:&quot;Alejandro&quot;,&quot;parse-names&quot;:false,&quot;dropping-particle&quot;:&quot;&quot;,&quot;non-dropping-particle&quot;:&quot;&quot;},{&quot;family&quot;:&quot;Pinzón&quot;,&quot;given&quot;:&quot;Jorge H.&quot;,&quot;parse-names&quot;:false,&quot;dropping-particle&quot;:&quot;&quot;,&quot;non-dropping-particle&quot;:&quot;&quot;},{&quot;family&quot;:&quot;Furla&quot;,&quot;given&quot;:&quot;Paola&quot;,&quot;parse-names&quot;:false,&quot;dropping-particle&quot;:&quot;&quot;,&quot;non-dropping-particle&quot;:&quot;&quot;},{&quot;family&quot;:&quot;Forcioli&quot;,&quot;given&quot;:&quot;Didier&quot;,&quot;parse-names&quot;:false,&quot;dropping-particle&quot;:&quot;&quot;,&quot;non-dropping-particle&quot;:&quot;&quot;},{&quot;family&quot;:&quot;Allemand&quot;,&quot;given&quot;:&quot;Denis&quot;,&quot;parse-names&quot;:false,&quot;dropping-particle&quot;:&quot;&quot;,&quot;non-dropping-particle&quot;:&quot;&quot;},{&quot;family&quot;:&quot;Ribes&quot;,&quot;given&quot;:&quot;Marta&quot;,&quot;parse-names&quot;:false,&quot;dropping-particle&quot;:&quot;&quot;,&quot;non-dropping-particle&quot;:&quot;&quot;},{&quot;family&quot;:&quot;Coma&quot;,&quot;given&quot;:&quot;Rafel&quot;,&quot;parse-names&quot;:false,&quot;dropping-particle&quot;:&quot;&quot;,&quot;non-dropping-particle&quot;:&quot;&quot;}],&quot;container-title&quot;:&quot;The Cnidaria, past, present and Future: The World of Medusa and her Sisters&quot;,&quot;DOI&quot;:&quot;10.1007/978-3-319-31305-4_24&quot;,&quot;issued&quot;:{&quot;date-parts&quot;:[[2016]]},&quot;abstract&quot;:&quot;The aim of this chapter is to provide a general overview of the main ecological aspects of Anthozoan- Symbiodinium mutualisms in the Mediterranean Sea. There are reports of at least twelve species of symbiotic anthozans in the basin. These anthozoans establish symbiotic relations with Symbiodinium Temperate A and B2 (Symbiodinium psygmophilum), corresponding to the only two species of Symbiodinium described in the region. A synthesis of the trophic and biochemical aspects of the interaction between Symbiodinum and their cnidarian hosts is given to contribute to the understanding of the mechanisms that maintain this special association. Finally, current knowledge about the ecological importance of this interaction in engineering species is examined. This review is framed to highlight the ecological importance of this symbiotic relationship in ecosystem construction and maintenance on an enclosed, temperate marine basin.&quot;,&quot;container-title-short&quot;:&quot;&quot;},&quot;isTemporary&quot;:false}]},{&quot;citationID&quot;:&quot;MENDELEY_CITATION_80abd944-a017-4555-86c0-b5d26f739f0d&quot;,&quot;properties&quot;:{&quot;noteIndex&quot;:0},&quot;isEdited&quot;:false,&quot;manualOverride&quot;:{&quot;isManuallyOverridden&quot;:false,&quot;citeprocText&quot;:&quot;(Den Hartog et al., 2003)&quot;,&quot;manualOverrideText&quot;:&quot;&quot;},&quot;citationTag&quot;:&quot;MENDELEY_CITATION_v3_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&quot;,&quot;citationItems&quot;:[{&quot;id&quot;:&quot;147b6848-7ae6-3855-b4c9-aaae764db753&quot;,&quot;itemData&quot;:{&quot;type&quot;:&quot;article-journal&quot;,&quot;id&quot;:&quot;147b6848-7ae6-3855-b4c9-aaae764db753&quot;,&quot;title&quot;:&quot;Superoxide dismutase: the balance between prevention and induction of oxidative damage&quot;,&quot;author&quot;:[{&quot;family&quot;:&quot;Hartog&quot;,&quot;given&quot;:&quot;Gertjan J.M.&quot;,&quot;parse-names&quot;:false,&quot;dropping-particle&quot;:&quot;&quot;,&quot;non-dropping-particle&quot;:&quot;Den&quot;},{&quot;family&quot;:&quot;Haenen&quot;,&quot;given&quot;:&quot;Guido R.M.M.&quot;,&quot;parse-names&quot;:false,&quot;dropping-particle&quot;:&quot;&quot;,&quot;non-dropping-particle&quot;:&quot;&quot;},{&quot;family&quot;:&quot;Vegt&quot;,&quot;given&quot;:&quot;Erik&quot;,&quot;parse-names&quot;:false,&quot;dropping-particle&quot;:&quot;&quot;,&quot;non-dropping-particle&quot;:&quot;&quot;},{&quot;family&quot;:&quot;Vijgh&quot;,&quot;given&quot;:&quot;Wim J.F.&quot;,&quot;parse-names&quot;:false,&quot;dropping-particle&quot;:&quot;&quot;,&quot;non-dropping-particle&quot;:&quot;Van der&quot;},{&quot;family&quot;:&quot;Bast&quot;,&quot;given&quot;:&quot;Aalt&quot;,&quot;parse-names&quot;:false,&quot;dropping-particle&quot;:&quot;&quot;,&quot;non-dropping-particle&quot;:&quot;&quot;}],&quot;container-title&quot;:&quot;Chemico-Biological Interactions&quot;,&quot;container-title-short&quot;:&quot;Chem Biol Interact&quot;,&quot;accessed&quot;:{&quot;date-parts&quot;:[[2023,6,3]]},&quot;DOI&quot;:&quot;10.1016/S0009-2797(02)00160-6&quot;,&quot;ISSN&quot;:&quot;0009-2797&quot;,&quot;PMID&quot;:&quot;12606152&quot;,&quot;issued&quot;:{&quot;date-parts&quot;:[[2003,3,6]]},&quot;page&quot;:&quot;33-39&quot;,&quot;abstract&quot;:&quot;Cu,Zn-superoxide dismutase (SOD1) has been shown to be effective in several free radical mediated diseases, although some studies have pointed toward SOD1 toxicity at a high concentrations. In the present study, the balance between prevention and induction of damage by SOD1 has been investigated both in vitro and in vivo. In vitro superoxide was generated using xanthine/xanthine oxidase. In vivo superoxide was generated using the redox cycling compound doxorubicin. Furthermore, we determined the pharmacokinetics of lecithinized SOD1 (PC-SOD) in order to compare the results obtained in vivo with those obtained in vitro. It was found that in vitro high concentrations of SOD1 induce hydroxylation of coumarin 3-carboxylic acid (3-CCA). This could be caused by a peroxidative action of SOD1 or formation of the highly reactive hydroxyl radicals. Any signs of toxicity are absent in vivo because these concentrations are not reached. It can be concluded that SOD1 possesses a large therapeutic window and application of SOD1 or its derivatives for strengthening the body's defenses against oxidative stress in a variety of pathologies seems safe. © 2002 Elsevier Science Ireland Ltd. All rights reserved.&quot;,&quot;publisher&quot;:&quot;Elsevier&quot;,&quot;issue&quot;:&quot;1&quot;,&quot;volume&quot;:&quot;145&quot;},&quot;isTemporary&quot;:false}]},{&quot;citationID&quot;:&quot;MENDELEY_CITATION_437dfac5-7c35-4571-b305-a64e601e500d&quot;,&quot;properties&quot;:{&quot;noteIndex&quot;:0},&quot;isEdited&quot;:false,&quot;manualOverride&quot;:{&quot;isManuallyOverridden&quot;:false,&quot;citeprocText&quot;:&quot;(Merle et al., 2007; Pey et al., 2017)&quot;,&quot;manualOverrideText&quot;:&quot;&quot;},&quot;citationTag&quot;:&quot;MENDELEY_CITATION_v3_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&quot;,&quot;citationItems&quot;:[{&quot;id&quot;:&quot;67b1cec5-7dec-316c-97d5-2d2378401d62&quot;,&quot;itemData&quot;:{&quot;type&quot;:&quot;article-journal&quot;,&quot;id&quot;:&quot;67b1cec5-7dec-316c-97d5-2d2378401d62&quot;,&quot;title&quot;:&quot;Characterization of glutathione peroxidase diversity in the symbiotic sea anemone Anemonia viridis&quot;,&quot;author&quot;:[{&quot;family&quot;:&quot;Pey&quot;,&quot;given&quot;:&quot;Alexis&quot;,&quot;parse-names&quot;:false,&quot;dropping-particle&quot;:&quot;&quot;,&quot;non-dropping-particle&quot;:&quot;&quot;},{&quot;family&quot;:&quot;Zamoum&quot;,&quot;given&quot;:&quot;Thamilla&quot;,&quot;parse-names&quot;:false,&quot;dropping-particle&quot;:&quot;&quot;,&quot;non-dropping-particle&quot;:&quot;&quot;},{&quot;family&quot;:&quot;Christen&quot;,&quot;given&quot;:&quot;Richard&quot;,&quot;parse-names&quot;:false,&quot;dropping-particle&quot;:&quot;&quot;,&quot;non-dropping-particle&quot;:&quot;&quot;},{&quot;family&quot;:&quot;Merle&quot;,&quot;given&quot;:&quot;Pierre Laurent&quot;,&quot;parse-names&quot;:false,&quot;dropping-particle&quot;:&quot;&quot;,&quot;non-dropping-particle&quot;:&quot;&quot;},{&quot;family&quot;:&quot;Furla&quot;,&quot;given&quot;:&quot;Paola&quot;,&quot;parse-names&quot;:false,&quot;dropping-particle&quot;:&quot;&quot;,&quot;non-dropping-particle&quot;:&quot;&quot;}],&quot;container-title&quot;:&quot;Biochimie&quot;,&quot;container-title-short&quot;:&quot;Biochimie&quot;,&quot;DOI&quot;:&quot;10.1016/j.biochi.2016.10.016&quot;,&quot;ISSN&quot;:&quot;61831638&quot;,&quot;issued&quot;:{&quot;date-parts&quot;:[[2017]]},&quot;abstract&quot;:&quot;Cnidarians living in symbiosis with photosynthetic dinoflagellates (commonly named zooxanthellae) are exposed to high concentrations of reactive oxygen species (ROS) upon illumination. To quench ROS production, both the cnidarian host and zooxanthellae express a full suite of antioxidant enzymes. Studying antioxidative balance is therefore crucial to understanding how symbiotic cnidarians cope with ROS production. We characterized glutathione peroxidases (GPx) in the symbiotic cnidarian Anemonia viridis by analysis of their isoform diversity, their activity distribution in the three cellular compartments (ectoderm, endoderm and zooxanthellae) and their involvement in the response to thermal stress. We identified a GPx repertoire through a phylogenetic analysis showing 7 GPx transcripts belonging to the A. viridis host and 4 GPx transcripts strongly related to Symbiodinium sp. The biochemical approach, used for the first time with a cnidarian species, allowed the identification of GPx activity in the three cellular compartments and in the animal mitochondrial fraction, and revealed a high GPx electrophoretic diversity. The symbiotic lifestyle of zooxanthellae requires more GPx activity and diversity than that of free-living species. Heat stress induced no modification of GPx activities. We highlight a high GPx diversity in A. viridis tissues by genomic and biochemical approaches. GPx activities represent an overall constitutive enzymatic pattern inherent to symbiotic lifestyle adaptation. This work allows the characterization of the GPx family in a symbiotic cnidarian and establishes a foundation for future studies of GPx in symbiotic cnidarians.&quot;,&quot;volume&quot;:&quot;132&quot;},&quot;isTemporary&quot;:false},{&quot;id&quot;:&quot;9fed30be-0cd2-361e-8fc0-1700878e8c69&quot;,&quot;itemData&quot;:{&quot;type&quot;:&quot;article-journal&quot;,&quot;id&quot;:&quot;9fed30be-0cd2-361e-8fc0-1700878e8c69&quot;,&quot;title&quot;:&quot;Catalase characterization and implication in bleaching of a symbiotic sea anemone&quot;,&quot;author&quot;:[{&quot;family&quot;:&quot;Merle&quot;,&quot;given&quot;:&quot;Pierre Laurent&quot;,&quot;parse-names&quot;:false,&quot;dropping-particle&quot;:&quot;&quot;,&quot;non-dropping-particle&quot;:&quot;&quot;},{&quot;family&quot;:&quot;Sabourault&quot;,&quot;given&quot;:&quot;Cécile&quot;,&quot;parse-names&quot;:false,&quot;dropping-particle&quot;:&quot;&quot;,&quot;non-dropping-particle&quot;:&quot;&quot;},{&quot;family&quot;:&quot;Richier&quot;,&quot;given&quot;:&quot;Sophie&quot;,&quot;parse-names&quot;:false,&quot;dropping-particle&quot;:&quot;&quot;,&quot;non-dropping-particle&quot;:&quot;&quot;},{&quot;family&quot;:&quot;Allemand&quot;,&quot;given&quot;:&quot;Denis&quot;,&quot;parse-names&quot;:false,&quot;dropping-particle&quot;:&quot;&quot;,&quot;non-dropping-particle&quot;:&quot;&quot;},{&quot;family&quot;:&quot;Furla&quot;,&quot;given&quot;:&quot;Paola&quot;,&quot;parse-names&quot;:false,&quot;dropping-particle&quot;:&quot;&quot;,&quot;non-dropping-particle&quot;:&quot;&quot;}],&quot;container-title&quot;:&quot;Free Radical Biology and Medicine&quot;,&quot;container-title-short&quot;:&quot;Free Radic Biol Med&quot;,&quot;DOI&quot;:&quot;10.1016/j.freeradbiomed.2006.10.038&quot;,&quot;ISSN&quot;:&quot;08915849&quot;,&quot;issued&quot;:{&quot;date-parts&quot;:[[2007]]},&quot;abstract&quot;:&quot;Symbiotic cnidarians are marine invertebrates harboring photosynthesizing microalgae (named zooxanthellae), which produce great amounts of oxygen and free radicals upon illumination. Studying antioxidative balance is then crucial to understanding how symbiotic cnidarians cope with ROS production. In particular, it is suspected that oxidative stress triggers cnidarian bleaching, i.e., the expulsion of zooxanthellae from the animal host, responsible for symbiotic cnidarian mass mortality worldwide. This study therefore investigates catalase antioxidant enzymes and their role in bleaching of the temperate symbiotic sea anemone Anemonia viridis. Using specific separation of animal tissues (ectoderm and endoderm) from the symbionts (zooxanthellae), spectrophotometric assays and native PAGE revealed both tissue-specific and activity pattern distribution of two catalase electrophoretypes, E1 and E2. E1, expressed in all three tissues, presents high sensitivity to the catalase inhibitor aminotriazole (ATZ) and elevated temperatures. The ectodermal E1 form is responsible for 67% of total catalase activity. The E2 form, expressed only within zooxanthellae and their host endodermal cells, displays low sensitivity to ATZ and relative thermostability. We further cloned an ectodermal catalase, which shares 68% identity with mammalian monofunctional catalases. Last, 6 days of exposure of whole sea anemones to ATZ (0.5 mM) led to effective catalase inhibition and initiated symbiont expulsion. This demonstrates the crucial role of this enzyme in cnidarian bleaching, a phenomenon responsible for worldwide climate-change-induced mass mortalities, with catastrophic consequences for marine biodiversity. © 2006 Elsevier Inc. All rights reserved.&quot;,&quot;issue&quot;:&quot;2&quot;,&quot;volume&quot;:&quot;42&quot;},&quot;isTemporary&quot;:false}]},{&quot;citationID&quot;:&quot;MENDELEY_CITATION_cb519aea-a9a6-430e-9889-66a2f85dc7f0&quot;,&quot;properties&quot;:{&quot;noteIndex&quot;:0},&quot;isEdited&quot;:false,&quot;manualOverride&quot;:{&quot;isManuallyOverridden&quot;:false,&quot;citeprocText&quot;:&quot;(Jeffrey &amp;#38; Humphrey, 1975)&quot;,&quot;manualOverrideText&quot;:&quot;&quot;},&quot;citationTag&quot;:&quot;MENDELEY_CITATION_v3_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&quot;,&quot;citationItems&quot;:[{&quot;id&quot;:&quot;3e43e133-0759-3e70-b83f-57bffd482a47&quot;,&quot;itemData&quot;:{&quot;type&quot;:&quot;article-journal&quot;,&quot;id&quot;:&quot;3e43e133-0759-3e70-b83f-57bffd482a47&quot;,&quot;title&quot;:&quot;New spectrophotometric equations for determining chlorophylls a, b, c1 and c2 in higher plants, algae and natural phytoplankton&quot;,&quot;author&quot;:[{&quot;family&quot;:&quot;Jeffrey&quot;,&quot;given&quot;:&quot;S.W.&quot;,&quot;parse-names&quot;:false,&quot;dropping-particle&quot;:&quot;&quot;,&quot;non-dropping-particle&quot;:&quot;&quot;},{&quot;family&quot;:&quot;Humphrey&quot;,&quot;given&quot;:&quot;G.F.&quot;,&quot;parse-names&quot;:false,&quot;dropping-particle&quot;:&quot;&quot;,&quot;non-dropping-particle&quot;:&quot;&quot;}],&quot;container-title&quot;:&quot;Biochemie und Physiologie der Pflanzen&quot;,&quot;accessed&quot;:{&quot;date-parts&quot;:[[2023,5,27]]},&quot;DOI&quot;:&quot;10.1016/S0015-3796(17)30778-3&quot;,&quot;ISSN&quot;:&quot;0015-3796&quot;,&quot;issued&quot;:{&quot;date-parts&quot;:[[1975,1,1]]},&quot;page&quot;:&quot;191-194&quot;,&quot;abstract&quot;:&quot;New equations are presented for spectrophotometric determination of chlorophylls, based on revised extinction coefficients of chlorophylls a, b, c1 and c2. These equations may be used for determining chlorophylls in higher plants and green algae, chlorophylls a and c1 + c2 in brown algae, diatoms and chrysomonads, chlorophylls a and c2 in dinoflagellates and cryptomonads, and chlorophylls a, b, and c1 + c2 in natural phytoplankton.&quot;,&quot;publisher&quot;:&quot;Urban &amp; Fischer&quot;,&quot;issue&quot;:&quot;2&quot;,&quot;volume&quot;:&quot;167&quot;,&quot;container-title-short&quot;:&quot;&quot;},&quot;isTemporary&quot;:false}]}]"/>
    <we:property name="MENDELEY_CITATIONS_LOCALE_CODE" value="&quot;es-E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75145-1A61-4B10-8C56-F14F79489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15</Pages>
  <Words>5691</Words>
  <Characters>31301</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collfernandezalberto@gmail.com</dc:creator>
  <cp:keywords/>
  <dc:description/>
  <cp:lastModifiedBy>Usuario</cp:lastModifiedBy>
  <cp:revision>7</cp:revision>
  <cp:lastPrinted>2023-06-08T13:43:00Z</cp:lastPrinted>
  <dcterms:created xsi:type="dcterms:W3CDTF">2023-07-05T18:39:00Z</dcterms:created>
  <dcterms:modified xsi:type="dcterms:W3CDTF">2023-07-05T21:08:00Z</dcterms:modified>
</cp:coreProperties>
</file>